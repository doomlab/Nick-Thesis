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C26933" w14:textId="3C442813" w:rsidR="00600DE6" w:rsidRPr="00600DE6" w:rsidRDefault="00600DE6">
      <w:pPr>
        <w:spacing w:line="360" w:lineRule="auto"/>
        <w:jc w:val="center"/>
        <w:rPr>
          <w:ins w:id="0" w:author="Maxwell, Nicholas P" w:date="2017-12-05T13:27:00Z"/>
          <w:b/>
          <w:rPrChange w:id="1" w:author="Maxwell, Nicholas P" w:date="2017-12-05T13:27:00Z">
            <w:rPr>
              <w:ins w:id="2" w:author="Maxwell, Nicholas P" w:date="2017-12-05T13:27:00Z"/>
            </w:rPr>
          </w:rPrChange>
        </w:rPr>
        <w:pPrChange w:id="3" w:author="Maxwell, Nicholas P" w:date="2017-12-05T13:27:00Z">
          <w:pPr>
            <w:spacing w:line="360" w:lineRule="auto"/>
            <w:ind w:firstLine="720"/>
          </w:pPr>
        </w:pPrChange>
      </w:pPr>
      <w:ins w:id="4" w:author="Maxwell, Nicholas P" w:date="2017-12-05T13:27:00Z">
        <w:r>
          <w:rPr>
            <w:b/>
          </w:rPr>
          <w:t>Introduction</w:t>
        </w:r>
      </w:ins>
    </w:p>
    <w:p w14:paraId="2E479E30" w14:textId="3F0B2620" w:rsidR="0012580D" w:rsidRDefault="0042656E" w:rsidP="00AB1A7A">
      <w:pPr>
        <w:spacing w:line="360" w:lineRule="auto"/>
        <w:ind w:firstLine="720"/>
      </w:pPr>
      <w:r>
        <w:t>Previous research conducted on judgments of associative memory (JAM) has found</w:t>
      </w:r>
      <w:r w:rsidR="00FC0EEB">
        <w:t xml:space="preserve"> that</w:t>
      </w:r>
      <w:r>
        <w:t xml:space="preserve"> these judgments</w:t>
      </w:r>
      <w:r w:rsidR="00FC0EEB">
        <w:t xml:space="preserve"> tend</w:t>
      </w:r>
      <w:r>
        <w:t xml:space="preserve"> to be stable and highly generalizable across varying contexts (Maki, 2007a; Maki 2007b; Valentine </w:t>
      </w:r>
      <w:del w:id="5" w:author="Nick Maxwell" w:date="2017-11-29T19:40:00Z">
        <w:r w:rsidDel="002E0C03">
          <w:delText xml:space="preserve">and </w:delText>
        </w:r>
      </w:del>
      <w:ins w:id="6" w:author="Nick Maxwell" w:date="2017-11-29T19:40:00Z">
        <w:r w:rsidR="002E0C03">
          <w:t xml:space="preserve">&amp; </w:t>
        </w:r>
      </w:ins>
      <w:r>
        <w:t>Buchanan</w:t>
      </w:r>
      <w:ins w:id="7" w:author="Nick Maxwell" w:date="2017-11-29T19:40:00Z">
        <w:r w:rsidR="002E0C03">
          <w:t>,</w:t>
        </w:r>
      </w:ins>
      <w:r>
        <w:t xml:space="preserve"> 2013). </w:t>
      </w:r>
      <w:r w:rsidR="00280810">
        <w:t>This</w:t>
      </w:r>
      <w:r>
        <w:t xml:space="preserve"> task can be viewed as a manipulation of the traditional judgment of learning task (JOL). </w:t>
      </w:r>
      <w:r w:rsidR="00280810">
        <w:t>In a judgment of learning task</w:t>
      </w:r>
      <w:r w:rsidR="007F0F3A">
        <w:t>, participants are presented with</w:t>
      </w:r>
      <w:r>
        <w:t xml:space="preserve"> </w:t>
      </w:r>
      <w:r w:rsidR="00A476B3">
        <w:t>cue-target word pair</w:t>
      </w:r>
      <w:r w:rsidR="007F0F3A">
        <w:t>s and are asked to make a judgment (typically on a scale of zero to 100) of how accurately they would be able to respond with the proper target word based on the presentation of a particular cue word</w:t>
      </w:r>
      <w:ins w:id="8" w:author="Nick Maxwell" w:date="2017-11-29T10:51:00Z">
        <w:r w:rsidR="00661B39">
          <w:t xml:space="preserve"> (</w:t>
        </w:r>
      </w:ins>
      <w:ins w:id="9" w:author="Nick Maxwell" w:date="2017-11-29T10:52:00Z">
        <w:r w:rsidR="00D95545">
          <w:t>Dunlosky &amp; Nelson, 199</w:t>
        </w:r>
      </w:ins>
      <w:ins w:id="10" w:author="Nick Maxwell" w:date="2017-12-01T09:56:00Z">
        <w:r w:rsidR="00802471">
          <w:t>4)</w:t>
        </w:r>
      </w:ins>
      <w:r w:rsidR="007F0F3A">
        <w:t xml:space="preserve">. </w:t>
      </w:r>
      <w:r w:rsidR="00F771C0">
        <w:t>JAM tasks expand upon this</w:t>
      </w:r>
      <w:r w:rsidR="00280810">
        <w:t xml:space="preserve"> concept</w:t>
      </w:r>
      <w:r w:rsidR="00F771C0">
        <w:t xml:space="preserve"> by changing the focus of the </w:t>
      </w:r>
      <w:r w:rsidR="00055EA8">
        <w:t xml:space="preserve">judgments </w:t>
      </w:r>
      <w:del w:id="11" w:author="Erin M. Buchanan" w:date="2017-12-05T10:26:00Z">
        <w:r w:rsidR="00055EA8" w:rsidDel="00E952EA">
          <w:delText>be</w:delText>
        </w:r>
        <w:r w:rsidR="00F2221E" w:rsidDel="00E952EA">
          <w:delText>ing made</w:delText>
        </w:r>
      </w:del>
      <w:ins w:id="12" w:author="Erin M. Buchanan" w:date="2017-12-05T10:26:00Z">
        <w:r w:rsidR="00E952EA">
          <w:t>performed by participants</w:t>
        </w:r>
      </w:ins>
      <w:r w:rsidR="00F2221E">
        <w:t>. When presented with the item pair</w:t>
      </w:r>
      <w:ins w:id="13" w:author="Erin M. Buchanan" w:date="2017-12-05T10:26:00Z">
        <w:r w:rsidR="00A40AF8">
          <w:t xml:space="preserve">, such as </w:t>
        </w:r>
      </w:ins>
      <w:ins w:id="14" w:author="Erin M. Buchanan" w:date="2017-12-05T10:27:00Z">
        <w:r w:rsidR="00A40AF8">
          <w:rPr>
            <w:i/>
          </w:rPr>
          <w:t>cheese</w:t>
        </w:r>
        <w:r w:rsidR="00A40AF8">
          <w:t>-</w:t>
        </w:r>
        <w:r w:rsidR="00A40AF8">
          <w:rPr>
            <w:i/>
          </w:rPr>
          <w:t>mouse</w:t>
        </w:r>
      </w:ins>
      <w:r w:rsidR="00F2221E">
        <w:t>, participants are asked to judge the number of people out of 100 who would respond with the pair’s target word if they were only shown the cue</w:t>
      </w:r>
      <w:ins w:id="15" w:author="Erin M. Buchanan" w:date="2017-11-28T11:06:00Z">
        <w:r w:rsidR="007F673A">
          <w:t xml:space="preserve"> (Maki, </w:t>
        </w:r>
        <w:commentRangeStart w:id="16"/>
        <w:r w:rsidR="007F673A">
          <w:t>2007a</w:t>
        </w:r>
        <w:commentRangeEnd w:id="16"/>
        <w:r w:rsidR="007F673A">
          <w:rPr>
            <w:rStyle w:val="CommentReference"/>
          </w:rPr>
          <w:commentReference w:id="16"/>
        </w:r>
        <w:r w:rsidR="007F673A">
          <w:t>?)</w:t>
        </w:r>
      </w:ins>
      <w:r w:rsidR="00F2221E">
        <w:t xml:space="preserve">. </w:t>
      </w:r>
      <w:r w:rsidR="004932BF">
        <w:t xml:space="preserve"> </w:t>
      </w:r>
      <w:r w:rsidR="00980C4A">
        <w:t>This process mimics the creation of associative words norms (i.e., forward strength</w:t>
      </w:r>
      <w:ins w:id="17" w:author="Erin M. Buchanan" w:date="2017-11-28T11:06:00Z">
        <w:r w:rsidR="00631F94">
          <w:t>; Nelson et al., 2004</w:t>
        </w:r>
      </w:ins>
      <w:r w:rsidR="00980C4A">
        <w:t xml:space="preserve">). As such, these judgments can be viewed as the participants’ approximations of how associatively related they perceive the paired </w:t>
      </w:r>
      <w:r w:rsidR="00C26F40">
        <w:t xml:space="preserve">items to be. </w:t>
      </w:r>
      <w:r w:rsidR="00280810">
        <w:t xml:space="preserve">The JAM function can then be created by plotting participant judgments against the word’s normed associative strength and calculating a line of best fit. This fit line typically displays a high intercept (bias) and a shallow slope (sensitivity), meaning that participants are biased towards overestimating the </w:t>
      </w:r>
      <w:r w:rsidR="001F16E3">
        <w:t xml:space="preserve">associative </w:t>
      </w:r>
      <w:r w:rsidR="00280810">
        <w:t>relatedness between word pairs, and show difficulties differentiating between different amounts of item relatedness</w:t>
      </w:r>
      <w:ins w:id="18" w:author="Erin M. Buchanan" w:date="2017-11-28T11:04:00Z">
        <w:r w:rsidR="00C70EAE">
          <w:t xml:space="preserve"> (Maki, 2007a?)</w:t>
        </w:r>
      </w:ins>
      <w:r w:rsidR="00280810">
        <w:t>.</w:t>
      </w:r>
    </w:p>
    <w:p w14:paraId="0C8C763A" w14:textId="0777BB75" w:rsidR="00D12A87" w:rsidDel="00252E5C" w:rsidRDefault="000D3F80" w:rsidP="00252E5C">
      <w:pPr>
        <w:spacing w:line="360" w:lineRule="auto"/>
        <w:ind w:firstLine="720"/>
        <w:rPr>
          <w:del w:id="19" w:author="Nick Maxwell" w:date="2017-11-28T23:02:00Z"/>
        </w:rPr>
      </w:pPr>
      <w:r>
        <w:t xml:space="preserve"> </w:t>
      </w:r>
      <w:r w:rsidR="00D37004">
        <w:t xml:space="preserve">Building upon this research, we </w:t>
      </w:r>
      <w:r w:rsidR="005416F5">
        <w:t>initially</w:t>
      </w:r>
      <w:r w:rsidR="00D37004">
        <w:t xml:space="preserve"> completed a pilot study in which </w:t>
      </w:r>
      <w:r w:rsidR="009B49E8">
        <w:t xml:space="preserve">we </w:t>
      </w:r>
      <w:r w:rsidR="00BF066E">
        <w:t xml:space="preserve">sought to examine recall </w:t>
      </w:r>
      <w:del w:id="20" w:author="Erin M. Buchanan" w:date="2017-11-28T11:07:00Z">
        <w:r w:rsidR="00BF066E" w:rsidDel="005C6741">
          <w:delText xml:space="preserve">for </w:delText>
        </w:r>
      </w:del>
      <w:r w:rsidR="00BF066E">
        <w:t xml:space="preserve">accuracy within the context of item judgments, while also expanding the JAM task to incorporate judgements </w:t>
      </w:r>
      <w:ins w:id="21" w:author="Erin M. Buchanan" w:date="2017-11-28T11:08:00Z">
        <w:r w:rsidR="005C6741">
          <w:t xml:space="preserve">of </w:t>
        </w:r>
      </w:ins>
      <w:r w:rsidR="00BF066E">
        <w:t>semantic and thematic memory.</w:t>
      </w:r>
      <w:r w:rsidR="005416F5">
        <w:t xml:space="preserve"> </w:t>
      </w:r>
      <w:del w:id="22" w:author="Erin M. Buchanan" w:date="2017-12-05T10:27:00Z">
        <w:r w:rsidR="00476A4E" w:rsidDel="0071614B">
          <w:delText>For the study</w:delText>
        </w:r>
      </w:del>
      <w:ins w:id="23" w:author="Erin M. Buchanan" w:date="2017-12-05T10:27:00Z">
        <w:r w:rsidR="0071614B">
          <w:t>In the pilot study</w:t>
        </w:r>
      </w:ins>
      <w:r w:rsidR="00476A4E">
        <w:t>, 63</w:t>
      </w:r>
      <w:r w:rsidR="007E1477">
        <w:t xml:space="preserve"> word-</w:t>
      </w:r>
      <w:r w:rsidR="00476A4E">
        <w:t xml:space="preserve">pairs of varying associative, semantic, and thematic </w:t>
      </w:r>
      <w:r w:rsidR="005D2C37">
        <w:t>overlap</w:t>
      </w:r>
      <w:r w:rsidR="007E1477">
        <w:t xml:space="preserve"> were created and arranged into three blocks, consisting of 21 word-pairs each.</w:t>
      </w:r>
      <w:r w:rsidR="009D0E4D">
        <w:t xml:space="preserve"> Associative overlap was measured with forward strength (FSG</w:t>
      </w:r>
      <w:ins w:id="24" w:author="Erin M. Buchanan" w:date="2017-11-28T11:08:00Z">
        <w:r w:rsidR="005C6741">
          <w:t>; Nelson et al., 2004</w:t>
        </w:r>
      </w:ins>
      <w:r w:rsidR="009D0E4D">
        <w:t>), semantic overlap was measured with cosine (COS</w:t>
      </w:r>
      <w:ins w:id="25" w:author="Erin M. Buchanan" w:date="2017-11-28T11:08:00Z">
        <w:r w:rsidR="005C6741">
          <w:t>; McRae et al., 2005</w:t>
        </w:r>
      </w:ins>
      <w:r w:rsidR="009D0E4D">
        <w:t>), and thematic relatedness between pairs was measured with latent semantic analysis (LSA</w:t>
      </w:r>
      <w:ins w:id="26" w:author="Erin M. Buchanan" w:date="2017-11-28T11:08:00Z">
        <w:r w:rsidR="005C6741">
          <w:t xml:space="preserve">; </w:t>
        </w:r>
        <w:del w:id="27" w:author="Nick Maxwell" w:date="2017-12-01T09:56:00Z">
          <w:r w:rsidR="005C6741" w:rsidDel="00D47B7B">
            <w:delText>Landaeur</w:delText>
          </w:r>
        </w:del>
      </w:ins>
      <w:ins w:id="28" w:author="Nick Maxwell" w:date="2017-12-01T09:56:00Z">
        <w:r w:rsidR="00D47B7B">
          <w:t>Landauer</w:t>
        </w:r>
      </w:ins>
      <w:ins w:id="29" w:author="Erin M. Buchanan" w:date="2017-11-28T11:08:00Z">
        <w:r w:rsidR="005C6741">
          <w:t xml:space="preserve"> &amp; Dumais, 1997</w:t>
        </w:r>
      </w:ins>
      <w:r w:rsidR="009D0E4D">
        <w:t xml:space="preserve">). </w:t>
      </w:r>
      <w:r w:rsidR="0045364A">
        <w:t xml:space="preserve">Participants were randomly assigned to a condition in which they received a set of instructions explaining either an associative, semantic, or thematic relationship between words. Participants then judged the word-pairs in each block based on the instructions that they received. The order of block presentation and judgment instructions were counterbalanced so that each word-pair received each of the three types of judgments. After completing the judgment phase, participants then completed a cued recall task in </w:t>
      </w:r>
      <w:r w:rsidR="0045364A">
        <w:lastRenderedPageBreak/>
        <w:t xml:space="preserve">which they were presented with the cue word from each of the </w:t>
      </w:r>
      <w:r w:rsidR="00472448">
        <w:t>previously presented word pairs and were asked to complete each pair with the missing target.</w:t>
      </w:r>
    </w:p>
    <w:p w14:paraId="73890559" w14:textId="77777777" w:rsidR="00252E5C" w:rsidRDefault="00252E5C" w:rsidP="00AB1A7A">
      <w:pPr>
        <w:spacing w:line="360" w:lineRule="auto"/>
        <w:ind w:firstLine="720"/>
        <w:rPr>
          <w:ins w:id="30" w:author="Nick Maxwell" w:date="2017-11-28T23:02:00Z"/>
        </w:rPr>
      </w:pPr>
    </w:p>
    <w:p w14:paraId="03A039EF" w14:textId="47A05D4E" w:rsidR="00E277BC" w:rsidRDefault="00D10FF9" w:rsidP="00252E5C">
      <w:pPr>
        <w:spacing w:line="360" w:lineRule="auto"/>
        <w:ind w:firstLine="720"/>
        <w:rPr>
          <w:rFonts w:cstheme="minorHAnsi"/>
        </w:rPr>
      </w:pPr>
      <w:r>
        <w:t xml:space="preserve">Multilevel modeling was then used to predict recall and judgment scores. </w:t>
      </w:r>
      <w:r w:rsidR="009D0E4D">
        <w:t xml:space="preserve">This type of analysis was selected due to its ability to retain all data points while controlling for correlated error between participants. Significant three-way interactions were found between </w:t>
      </w:r>
      <w:r w:rsidR="00E277BC">
        <w:t>database norms when predicting judgments (</w:t>
      </w:r>
      <w:r w:rsidR="00E277BC" w:rsidRPr="00E277BC">
        <w:rPr>
          <w:rFonts w:cstheme="minorHAnsi"/>
          <w:i/>
        </w:rPr>
        <w:t>β</w:t>
      </w:r>
      <w:r w:rsidR="00E277BC">
        <w:rPr>
          <w:rFonts w:cstheme="minorHAnsi"/>
        </w:rPr>
        <w:t xml:space="preserve"> = 3.324, </w:t>
      </w:r>
      <w:r w:rsidR="00E277BC" w:rsidRPr="005C6741">
        <w:rPr>
          <w:rFonts w:cstheme="minorHAnsi"/>
          <w:i/>
          <w:rPrChange w:id="31" w:author="Erin M. Buchanan" w:date="2017-11-28T11:09:00Z">
            <w:rPr>
              <w:rFonts w:cstheme="minorHAnsi"/>
            </w:rPr>
          </w:rPrChange>
        </w:rPr>
        <w:t>p</w:t>
      </w:r>
      <w:r w:rsidR="00E277BC">
        <w:rPr>
          <w:rFonts w:cstheme="minorHAnsi"/>
        </w:rPr>
        <w:t xml:space="preserve"> &lt; .001) and recall (</w:t>
      </w:r>
      <w:r w:rsidR="00E277BC" w:rsidRPr="00E277BC">
        <w:rPr>
          <w:rFonts w:cstheme="minorHAnsi"/>
          <w:i/>
        </w:rPr>
        <w:t>β</w:t>
      </w:r>
      <w:r w:rsidR="00E277BC">
        <w:rPr>
          <w:rFonts w:cstheme="minorHAnsi"/>
        </w:rPr>
        <w:t xml:space="preserve"> = 24.571, </w:t>
      </w:r>
      <w:r w:rsidR="00E277BC" w:rsidRPr="005C6741">
        <w:rPr>
          <w:rFonts w:cstheme="minorHAnsi"/>
          <w:i/>
          <w:rPrChange w:id="32" w:author="Erin M. Buchanan" w:date="2017-11-28T11:09:00Z">
            <w:rPr>
              <w:rFonts w:cstheme="minorHAnsi"/>
            </w:rPr>
          </w:rPrChange>
        </w:rPr>
        <w:t>p</w:t>
      </w:r>
      <w:r w:rsidR="00E277BC">
        <w:rPr>
          <w:rFonts w:cstheme="minorHAnsi"/>
        </w:rPr>
        <w:t xml:space="preserve"> &lt; .001). </w:t>
      </w:r>
      <w:r w:rsidR="007373B3">
        <w:rPr>
          <w:rFonts w:cstheme="minorHAnsi"/>
        </w:rPr>
        <w:t xml:space="preserve">Simple slopes analyses were then conducted to further examine these interactions. </w:t>
      </w:r>
      <w:r w:rsidR="00917EF4">
        <w:rPr>
          <w:rFonts w:cstheme="minorHAnsi"/>
        </w:rPr>
        <w:t xml:space="preserve">When semantic overlap was low, thematic and associative strength were competitive, with increases in thematic overlap decreasing the strength of associative overlap as a predictor. However, this trend saw a reversal when semantic overlap was high, with thematic and associative strength complimenting one another. This </w:t>
      </w:r>
      <w:del w:id="33" w:author="Erin M. Buchanan" w:date="2018-01-12T19:43:00Z">
        <w:r w:rsidR="00917EF4" w:rsidDel="00F46038">
          <w:rPr>
            <w:rFonts w:cstheme="minorHAnsi"/>
          </w:rPr>
          <w:delText xml:space="preserve">finding </w:delText>
        </w:r>
      </w:del>
      <w:ins w:id="34" w:author="Erin M. Buchanan" w:date="2018-01-12T19:43:00Z">
        <w:r w:rsidR="00F46038">
          <w:rPr>
            <w:rFonts w:cstheme="minorHAnsi"/>
          </w:rPr>
          <w:t>result</w:t>
        </w:r>
        <w:r w:rsidR="00F46038">
          <w:rPr>
            <w:rFonts w:cstheme="minorHAnsi"/>
          </w:rPr>
          <w:t xml:space="preserve"> </w:t>
        </w:r>
      </w:ins>
      <w:r w:rsidR="00917EF4">
        <w:rPr>
          <w:rFonts w:cstheme="minorHAnsi"/>
        </w:rPr>
        <w:t xml:space="preserve">was found when investing the three-way interactions for both the judgment and recall tasks. </w:t>
      </w:r>
      <w:r w:rsidR="00A767E0">
        <w:rPr>
          <w:rFonts w:cstheme="minorHAnsi"/>
        </w:rPr>
        <w:t xml:space="preserve"> </w:t>
      </w:r>
      <w:r w:rsidR="00917EF4">
        <w:rPr>
          <w:rFonts w:cstheme="minorHAnsi"/>
        </w:rPr>
        <w:t>Over</w:t>
      </w:r>
      <w:r w:rsidR="000B1AF3">
        <w:rPr>
          <w:rFonts w:cstheme="minorHAnsi"/>
        </w:rPr>
        <w:t xml:space="preserve">all, our findings from this study indicated the degree to which the processing of associative, semantic, and thematic information impacts retrieval and judgment making, while also </w:t>
      </w:r>
      <w:r w:rsidR="003B5657">
        <w:rPr>
          <w:rFonts w:cstheme="minorHAnsi"/>
        </w:rPr>
        <w:t xml:space="preserve">displaying the interactive relationship that </w:t>
      </w:r>
      <w:r w:rsidR="00D266EC">
        <w:rPr>
          <w:rFonts w:cstheme="minorHAnsi"/>
        </w:rPr>
        <w:t xml:space="preserve">exists </w:t>
      </w:r>
      <w:r w:rsidR="003B5657">
        <w:rPr>
          <w:rFonts w:cstheme="minorHAnsi"/>
        </w:rPr>
        <w:t xml:space="preserve">between these </w:t>
      </w:r>
      <w:r w:rsidR="006610EF">
        <w:rPr>
          <w:rFonts w:cstheme="minorHAnsi"/>
        </w:rPr>
        <w:t xml:space="preserve">three </w:t>
      </w:r>
      <w:r w:rsidR="003B5657">
        <w:rPr>
          <w:rFonts w:cstheme="minorHAnsi"/>
        </w:rPr>
        <w:t>types of information.</w:t>
      </w:r>
    </w:p>
    <w:p w14:paraId="222E6040" w14:textId="7D5EBB8C" w:rsidR="00A01FBA" w:rsidRDefault="00A767E0" w:rsidP="00C84125">
      <w:pPr>
        <w:spacing w:line="360" w:lineRule="auto"/>
        <w:ind w:firstLine="720"/>
        <w:rPr>
          <w:rFonts w:cstheme="minorHAnsi"/>
        </w:rPr>
      </w:pPr>
      <w:r>
        <w:rPr>
          <w:rFonts w:cstheme="minorHAnsi"/>
        </w:rPr>
        <w:t>The pr</w:t>
      </w:r>
      <w:r w:rsidR="0054625C">
        <w:rPr>
          <w:rFonts w:cstheme="minorHAnsi"/>
        </w:rPr>
        <w:t xml:space="preserve">oposed </w:t>
      </w:r>
      <w:r>
        <w:rPr>
          <w:rFonts w:cstheme="minorHAnsi"/>
        </w:rPr>
        <w:t xml:space="preserve">study </w:t>
      </w:r>
      <w:del w:id="35" w:author="Nick Maxwell" w:date="2017-12-13T20:14:00Z">
        <w:r w:rsidR="007B29E5" w:rsidDel="00BA398B">
          <w:rPr>
            <w:rFonts w:cstheme="minorHAnsi"/>
          </w:rPr>
          <w:delText xml:space="preserve">has two aims. </w:delText>
        </w:r>
      </w:del>
      <w:ins w:id="36" w:author="Nick Maxwell" w:date="2017-12-13T20:14:00Z">
        <w:r w:rsidR="00BA398B">
          <w:rPr>
            <w:rFonts w:cstheme="minorHAnsi"/>
          </w:rPr>
          <w:t xml:space="preserve">seeks to expand upon this work by extending analysis to include single word norms. </w:t>
        </w:r>
      </w:ins>
      <w:del w:id="37" w:author="Nick Maxwell" w:date="2017-12-13T20:13:00Z">
        <w:r w:rsidR="007B29E5" w:rsidDel="00BA398B">
          <w:rPr>
            <w:rFonts w:cstheme="minorHAnsi"/>
          </w:rPr>
          <w:delText xml:space="preserve">First, we seek to replicate </w:delText>
        </w:r>
        <w:r w:rsidR="00917BE0" w:rsidDel="00BA398B">
          <w:rPr>
            <w:rFonts w:cstheme="minorHAnsi"/>
          </w:rPr>
          <w:delText xml:space="preserve">the </w:delText>
        </w:r>
        <w:r w:rsidR="007B29E5" w:rsidDel="00BA398B">
          <w:rPr>
            <w:rFonts w:cstheme="minorHAnsi"/>
          </w:rPr>
          <w:delText>interaction</w:delText>
        </w:r>
        <w:r w:rsidR="00B24DDB" w:rsidDel="00BA398B">
          <w:rPr>
            <w:rFonts w:cstheme="minorHAnsi"/>
          </w:rPr>
          <w:delText xml:space="preserve"> findings</w:delText>
        </w:r>
        <w:r w:rsidR="00704C35" w:rsidDel="00BA398B">
          <w:rPr>
            <w:rFonts w:cstheme="minorHAnsi"/>
          </w:rPr>
          <w:delText xml:space="preserve"> </w:delText>
        </w:r>
      </w:del>
      <w:ins w:id="38" w:author="Erin M. Buchanan" w:date="2017-12-05T10:28:00Z">
        <w:del w:id="39" w:author="Nick Maxwell" w:date="2017-12-13T20:13:00Z">
          <w:r w:rsidR="00ED2EDD" w:rsidDel="00BA398B">
            <w:rPr>
              <w:rFonts w:cstheme="minorHAnsi"/>
            </w:rPr>
            <w:delText xml:space="preserve">results </w:delText>
          </w:r>
        </w:del>
      </w:ins>
      <w:del w:id="40" w:author="Nick Maxwell" w:date="2017-12-13T20:13:00Z">
        <w:r w:rsidR="00704C35" w:rsidDel="00BA398B">
          <w:rPr>
            <w:rFonts w:cstheme="minorHAnsi"/>
          </w:rPr>
          <w:delText>found in the pilot</w:delText>
        </w:r>
        <w:r w:rsidR="00B24DDB" w:rsidDel="00BA398B">
          <w:rPr>
            <w:rFonts w:cstheme="minorHAnsi"/>
          </w:rPr>
          <w:delText xml:space="preserve"> </w:delText>
        </w:r>
        <w:r w:rsidR="00917BE0" w:rsidDel="00BA398B">
          <w:rPr>
            <w:rFonts w:cstheme="minorHAnsi"/>
          </w:rPr>
          <w:delText xml:space="preserve">which occurred between the associative, semantic, and thematic database norms when predicting participant judgments and recall </w:delText>
        </w:r>
        <w:r w:rsidR="00B24DDB" w:rsidDel="00BA398B">
          <w:rPr>
            <w:rFonts w:cstheme="minorHAnsi"/>
          </w:rPr>
          <w:delText xml:space="preserve">using a new set of stimuli. </w:delText>
        </w:r>
        <w:r w:rsidR="007B29E5" w:rsidDel="00BA398B">
          <w:rPr>
            <w:rFonts w:cstheme="minorHAnsi"/>
          </w:rPr>
          <w:delText xml:space="preserve">Second, we wish to expand upon the </w:delText>
        </w:r>
        <w:r w:rsidR="00B24DDB" w:rsidDel="00BA398B">
          <w:rPr>
            <w:rFonts w:cstheme="minorHAnsi"/>
          </w:rPr>
          <w:delText xml:space="preserve">findings </w:delText>
        </w:r>
        <w:r w:rsidR="007B29E5" w:rsidDel="00BA398B">
          <w:rPr>
            <w:rFonts w:cstheme="minorHAnsi"/>
          </w:rPr>
          <w:delText>by incorporating</w:delText>
        </w:r>
      </w:del>
      <w:ins w:id="41" w:author="Maxwell, Nicholas P" w:date="2017-12-05T20:07:00Z">
        <w:del w:id="42" w:author="Nick Maxwell" w:date="2017-12-13T20:13:00Z">
          <w:r w:rsidR="00EB2D7C" w:rsidDel="00BA398B">
            <w:rPr>
              <w:rFonts w:cstheme="minorHAnsi"/>
            </w:rPr>
            <w:delText xml:space="preserve"> norms relating</w:delText>
          </w:r>
        </w:del>
      </w:ins>
      <w:del w:id="43" w:author="Nick Maxwell" w:date="2017-12-13T20:13:00Z">
        <w:r w:rsidR="007B29E5" w:rsidDel="00BA398B">
          <w:rPr>
            <w:rFonts w:cstheme="minorHAnsi"/>
          </w:rPr>
          <w:delText xml:space="preserve"> </w:delText>
        </w:r>
      </w:del>
      <w:ins w:id="44" w:author="Maxwell, Nicholas P" w:date="2017-12-05T20:07:00Z">
        <w:del w:id="45" w:author="Nick Maxwell" w:date="2017-12-13T20:13:00Z">
          <w:r w:rsidR="00EB2D7C" w:rsidDel="00BA398B">
            <w:rPr>
              <w:rFonts w:cstheme="minorHAnsi"/>
            </w:rPr>
            <w:delText xml:space="preserve">to </w:delText>
          </w:r>
        </w:del>
      </w:ins>
      <w:ins w:id="46" w:author="Maxwell, Nicholas P" w:date="2017-12-05T20:08:00Z">
        <w:del w:id="47" w:author="Nick Maxwell" w:date="2017-12-13T20:13:00Z">
          <w:r w:rsidR="00EB2D7C" w:rsidDel="00BA398B">
            <w:rPr>
              <w:rFonts w:cstheme="minorHAnsi"/>
            </w:rPr>
            <w:delText xml:space="preserve">individual concepts </w:delText>
          </w:r>
        </w:del>
      </w:ins>
      <w:del w:id="48" w:author="Nick Maxwell" w:date="2017-12-13T20:13:00Z">
        <w:r w:rsidR="007B29E5" w:rsidDel="00BA398B">
          <w:rPr>
            <w:rFonts w:cstheme="minorHAnsi"/>
          </w:rPr>
          <w:delText xml:space="preserve">single </w:delText>
        </w:r>
      </w:del>
      <w:ins w:id="49" w:author="Erin M. Buchanan" w:date="2017-11-28T11:10:00Z">
        <w:del w:id="50" w:author="Nick Maxwell" w:date="2017-12-13T20:13:00Z">
          <w:r w:rsidR="001024DF" w:rsidDel="00BA398B">
            <w:rPr>
              <w:rFonts w:cstheme="minorHAnsi"/>
            </w:rPr>
            <w:delText>single concept information and neighborhood relations</w:delText>
          </w:r>
        </w:del>
      </w:ins>
      <w:del w:id="51" w:author="Nick Maxwell" w:date="2017-12-13T20:13:00Z">
        <w:r w:rsidR="007B29E5" w:rsidDel="00BA398B">
          <w:rPr>
            <w:rFonts w:cstheme="minorHAnsi"/>
          </w:rPr>
          <w:delText>word norms i</w:delText>
        </w:r>
      </w:del>
      <w:ins w:id="52" w:author="Maxwell, Nicholas P" w:date="2017-12-05T20:07:00Z">
        <w:del w:id="53" w:author="Nick Maxwell" w:date="2017-12-13T20:13:00Z">
          <w:r w:rsidR="00EB2D7C" w:rsidDel="00BA398B">
            <w:rPr>
              <w:rFonts w:cstheme="minorHAnsi"/>
            </w:rPr>
            <w:delText>i</w:delText>
          </w:r>
        </w:del>
      </w:ins>
      <w:del w:id="54" w:author="Nick Maxwell" w:date="2017-12-13T20:13:00Z">
        <w:r w:rsidR="007B29E5" w:rsidDel="00BA398B">
          <w:rPr>
            <w:rFonts w:cstheme="minorHAnsi"/>
          </w:rPr>
          <w:delText xml:space="preserve">nto the </w:delText>
        </w:r>
        <w:r w:rsidR="00B24DDB" w:rsidDel="00BA398B">
          <w:rPr>
            <w:rFonts w:cstheme="minorHAnsi"/>
          </w:rPr>
          <w:delText>analysis as both a criterion</w:delText>
        </w:r>
        <w:r w:rsidR="007B29E5" w:rsidDel="00BA398B">
          <w:rPr>
            <w:rFonts w:cstheme="minorHAnsi"/>
          </w:rPr>
          <w:delText xml:space="preserve"> for stimuli </w:delText>
        </w:r>
        <w:r w:rsidR="00940A0F" w:rsidDel="00BA398B">
          <w:rPr>
            <w:rFonts w:cstheme="minorHAnsi"/>
          </w:rPr>
          <w:delText xml:space="preserve">selection </w:delText>
        </w:r>
        <w:r w:rsidR="00917BE0" w:rsidDel="00BA398B">
          <w:rPr>
            <w:rFonts w:cstheme="minorHAnsi"/>
          </w:rPr>
          <w:delText>and as</w:delText>
        </w:r>
        <w:r w:rsidR="00B24DDB" w:rsidDel="00BA398B">
          <w:rPr>
            <w:rFonts w:cstheme="minorHAnsi"/>
          </w:rPr>
          <w:delText xml:space="preserve"> an additional set of predictors for </w:delText>
        </w:r>
        <w:r w:rsidR="00917BE0" w:rsidDel="00BA398B">
          <w:rPr>
            <w:rFonts w:cstheme="minorHAnsi"/>
          </w:rPr>
          <w:delText>conducting the analyses</w:delText>
        </w:r>
        <w:r w:rsidR="00B24DDB" w:rsidDel="00BA398B">
          <w:rPr>
            <w:rFonts w:cstheme="minorHAnsi"/>
          </w:rPr>
          <w:delText>.</w:delText>
        </w:r>
      </w:del>
      <w:ins w:id="55" w:author="Maxwell, Nicholas P" w:date="2017-12-05T20:08:00Z">
        <w:del w:id="56" w:author="Nick Maxwell" w:date="2017-12-13T20:13:00Z">
          <w:r w:rsidR="00EB2D7C" w:rsidDel="00BA398B">
            <w:rPr>
              <w:rFonts w:cstheme="minorHAnsi"/>
            </w:rPr>
            <w:delText xml:space="preserve"> </w:delText>
          </w:r>
        </w:del>
        <w:r w:rsidR="00EB2D7C">
          <w:rPr>
            <w:rFonts w:cstheme="minorHAnsi"/>
          </w:rPr>
          <w:t>These norms provide information about different “neighborhoods” of concept information</w:t>
        </w:r>
      </w:ins>
      <w:ins w:id="57" w:author="Maxwell, Nicholas P" w:date="2017-12-05T20:09:00Z">
        <w:r w:rsidR="00EB2D7C">
          <w:rPr>
            <w:rFonts w:cstheme="minorHAnsi"/>
          </w:rPr>
          <w:t>.</w:t>
        </w:r>
      </w:ins>
      <w:del w:id="58" w:author="Maxwell, Nicholas P" w:date="2017-12-05T20:09:00Z">
        <w:r w:rsidR="00B24DDB" w:rsidDel="00EB2D7C">
          <w:rPr>
            <w:rFonts w:cstheme="minorHAnsi"/>
          </w:rPr>
          <w:delText xml:space="preserve"> </w:delText>
        </w:r>
        <w:r w:rsidR="00DF7649" w:rsidDel="00EB2D7C">
          <w:rPr>
            <w:rFonts w:cstheme="minorHAnsi"/>
          </w:rPr>
          <w:delText>These single word n</w:delText>
        </w:r>
        <w:r w:rsidR="008E63D9" w:rsidDel="00EB2D7C">
          <w:rPr>
            <w:rFonts w:cstheme="minorHAnsi"/>
          </w:rPr>
          <w:delText xml:space="preserve">orms were chosen based on the information they capture pertaining to each individual word. This included information about word frequency, cue and target set size, morphological word characteristics, phonological word characteristics, and orthographic and phonographic </w:delText>
        </w:r>
        <w:commentRangeStart w:id="59"/>
        <w:r w:rsidR="008E63D9" w:rsidDel="00EB2D7C">
          <w:rPr>
            <w:rFonts w:cstheme="minorHAnsi"/>
          </w:rPr>
          <w:delText>neighborhoods</w:delText>
        </w:r>
        <w:commentRangeEnd w:id="59"/>
        <w:r w:rsidR="001024DF" w:rsidDel="00EB2D7C">
          <w:rPr>
            <w:rStyle w:val="CommentReference"/>
          </w:rPr>
          <w:commentReference w:id="59"/>
        </w:r>
        <w:r w:rsidR="008E63D9" w:rsidDel="00EB2D7C">
          <w:rPr>
            <w:rFonts w:cstheme="minorHAnsi"/>
          </w:rPr>
          <w:delText>.</w:delText>
        </w:r>
      </w:del>
      <w:ins w:id="60" w:author="Nick Maxwell" w:date="2017-11-28T13:58:00Z">
        <w:del w:id="61" w:author="Maxwell, Nicholas P" w:date="2017-12-05T20:09:00Z">
          <w:r w:rsidR="00A01FBA" w:rsidDel="00EB2D7C">
            <w:rPr>
              <w:rFonts w:cstheme="minorHAnsi"/>
            </w:rPr>
            <w:delText>These norms were s</w:delText>
          </w:r>
        </w:del>
      </w:ins>
      <w:ins w:id="62" w:author="Nick Maxwell" w:date="2017-11-28T13:59:00Z">
        <w:del w:id="63" w:author="Maxwell, Nicholas P" w:date="2017-12-05T20:09:00Z">
          <w:r w:rsidR="00A01FBA" w:rsidDel="00EB2D7C">
            <w:rPr>
              <w:rFonts w:cstheme="minorHAnsi"/>
            </w:rPr>
            <w:delText>elected based on the information they capture pertaining to each individual wor</w:delText>
          </w:r>
        </w:del>
      </w:ins>
      <w:ins w:id="64" w:author="Nick Maxwell" w:date="2017-11-28T14:00:00Z">
        <w:del w:id="65" w:author="Maxwell, Nicholas P" w:date="2017-12-05T20:09:00Z">
          <w:r w:rsidR="00A01FBA" w:rsidDel="00EB2D7C">
            <w:rPr>
              <w:rFonts w:cstheme="minorHAnsi"/>
            </w:rPr>
            <w:delText>d</w:delText>
          </w:r>
        </w:del>
      </w:ins>
      <w:ins w:id="66" w:author="Nick Maxwell" w:date="2017-11-28T14:01:00Z">
        <w:del w:id="67" w:author="Maxwell, Nicholas P" w:date="2017-12-05T20:09:00Z">
          <w:r w:rsidR="00FC50E2" w:rsidDel="00EB2D7C">
            <w:rPr>
              <w:rFonts w:cstheme="minorHAnsi"/>
            </w:rPr>
            <w:delText>.</w:delText>
          </w:r>
        </w:del>
        <w:r w:rsidR="00FC50E2">
          <w:rPr>
            <w:rFonts w:cstheme="minorHAnsi"/>
          </w:rPr>
          <w:t xml:space="preserve"> Broadly speaking, </w:t>
        </w:r>
        <w:del w:id="68" w:author="Maxwell, Nicholas P" w:date="2017-12-05T20:09:00Z">
          <w:r w:rsidR="00FC50E2" w:rsidDel="00EB2D7C">
            <w:rPr>
              <w:rFonts w:cstheme="minorHAnsi"/>
            </w:rPr>
            <w:delText>they fall</w:delText>
          </w:r>
        </w:del>
      </w:ins>
      <w:ins w:id="69" w:author="Maxwell, Nicholas P" w:date="2017-12-05T20:09:00Z">
        <w:r w:rsidR="00EB2D7C">
          <w:rPr>
            <w:rFonts w:cstheme="minorHAnsi"/>
          </w:rPr>
          <w:t>they can be separated</w:t>
        </w:r>
        <w:del w:id="70" w:author="Nick Maxwell" w:date="2017-12-12T22:41:00Z">
          <w:r w:rsidR="0075551C" w:rsidDel="0060280B">
            <w:rPr>
              <w:rFonts w:cstheme="minorHAnsi"/>
            </w:rPr>
            <w:delText>000</w:delText>
          </w:r>
        </w:del>
      </w:ins>
      <w:ins w:id="71" w:author="Nick Maxwell" w:date="2017-11-28T14:01:00Z">
        <w:r w:rsidR="00FC50E2">
          <w:rPr>
            <w:rFonts w:cstheme="minorHAnsi"/>
          </w:rPr>
          <w:t xml:space="preserve"> into one of </w:t>
        </w:r>
      </w:ins>
      <w:ins w:id="72" w:author="Nick Maxwell" w:date="2017-11-28T14:02:00Z">
        <w:r w:rsidR="00FC50E2">
          <w:rPr>
            <w:rFonts w:cstheme="minorHAnsi"/>
          </w:rPr>
          <w:t xml:space="preserve">three categories. Base values </w:t>
        </w:r>
      </w:ins>
      <w:ins w:id="73" w:author="Nick Maxwell" w:date="2017-11-28T14:12:00Z">
        <w:r w:rsidR="00C84125">
          <w:rPr>
            <w:rFonts w:cstheme="minorHAnsi"/>
          </w:rPr>
          <w:t xml:space="preserve">refer to norms which capture information based on </w:t>
        </w:r>
      </w:ins>
      <w:ins w:id="74" w:author="Nick Maxwell" w:date="2017-11-28T14:13:00Z">
        <w:r w:rsidR="00C84125">
          <w:rPr>
            <w:rFonts w:cstheme="minorHAnsi"/>
          </w:rPr>
          <w:t xml:space="preserve">a word’s structure. These </w:t>
        </w:r>
      </w:ins>
      <w:ins w:id="75" w:author="Nick Maxwell" w:date="2017-11-28T14:02:00Z">
        <w:r w:rsidR="00FC50E2">
          <w:rPr>
            <w:rFonts w:cstheme="minorHAnsi"/>
          </w:rPr>
          <w:t>include part of speech (PoS), word fre</w:t>
        </w:r>
      </w:ins>
      <w:ins w:id="76" w:author="Nick Maxwell" w:date="2017-11-28T14:03:00Z">
        <w:r w:rsidR="00FC50E2">
          <w:rPr>
            <w:rFonts w:cstheme="minorHAnsi"/>
          </w:rPr>
          <w:t xml:space="preserve">quency, and the number of syllables, morphemes, and phonemes that comprise a word. </w:t>
        </w:r>
      </w:ins>
      <w:ins w:id="77" w:author="Nick Maxwell" w:date="2017-11-28T14:05:00Z">
        <w:r w:rsidR="00FC50E2">
          <w:rPr>
            <w:rFonts w:cstheme="minorHAnsi"/>
          </w:rPr>
          <w:t>Rated values refer to age of acquisition (AoA), concreteness, imageability, valen</w:t>
        </w:r>
      </w:ins>
      <w:ins w:id="78" w:author="Nick Maxwell" w:date="2017-11-28T14:06:00Z">
        <w:r w:rsidR="00FC50E2">
          <w:rPr>
            <w:rFonts w:cstheme="minorHAnsi"/>
          </w:rPr>
          <w:t xml:space="preserve">ce, and familiarity. Finally, </w:t>
        </w:r>
        <w:del w:id="79" w:author="Maxwell, Nicholas P" w:date="2017-12-05T20:06:00Z">
          <w:r w:rsidR="00FC50E2" w:rsidDel="00EB2D7C">
            <w:rPr>
              <w:rFonts w:cstheme="minorHAnsi"/>
            </w:rPr>
            <w:delText>neighborhood relations are</w:delText>
          </w:r>
        </w:del>
      </w:ins>
      <w:ins w:id="80" w:author="Maxwell, Nicholas P" w:date="2017-12-05T20:06:00Z">
        <w:r w:rsidR="00EB2D7C">
          <w:rPr>
            <w:rFonts w:cstheme="minorHAnsi"/>
          </w:rPr>
          <w:t>we seek to examine</w:t>
        </w:r>
      </w:ins>
      <w:ins w:id="81" w:author="Nick Maxwell" w:date="2017-11-28T14:06:00Z">
        <w:r w:rsidR="00FC50E2">
          <w:rPr>
            <w:rFonts w:cstheme="minorHAnsi"/>
          </w:rPr>
          <w:t xml:space="preserve"> norms that provide information </w:t>
        </w:r>
      </w:ins>
      <w:ins w:id="82" w:author="Nick Maxwell" w:date="2017-11-28T14:07:00Z">
        <w:r w:rsidR="00FC50E2">
          <w:rPr>
            <w:rFonts w:cstheme="minorHAnsi"/>
          </w:rPr>
          <w:t xml:space="preserve">about </w:t>
        </w:r>
      </w:ins>
      <w:ins w:id="83" w:author="Nick Maxwell" w:date="2017-11-28T14:08:00Z">
        <w:r w:rsidR="00FC50E2">
          <w:rPr>
            <w:rFonts w:cstheme="minorHAnsi"/>
          </w:rPr>
          <w:t xml:space="preserve">the connections </w:t>
        </w:r>
      </w:ins>
      <w:ins w:id="84" w:author="Nick Maxwell" w:date="2017-11-28T14:09:00Z">
        <w:r w:rsidR="00FC50E2">
          <w:rPr>
            <w:rFonts w:cstheme="minorHAnsi"/>
          </w:rPr>
          <w:t>a word shares with others based on context</w:t>
        </w:r>
      </w:ins>
      <w:ins w:id="85" w:author="Nick Maxwell" w:date="2017-11-28T14:10:00Z">
        <w:r w:rsidR="00FC50E2">
          <w:rPr>
            <w:rFonts w:cstheme="minorHAnsi"/>
          </w:rPr>
          <w:t xml:space="preserve">. These norms include </w:t>
        </w:r>
        <w:r w:rsidR="00C84125">
          <w:rPr>
            <w:rFonts w:cstheme="minorHAnsi"/>
          </w:rPr>
          <w:t xml:space="preserve">orthographic neighborhood, phonographic neighborhood, </w:t>
        </w:r>
      </w:ins>
      <w:ins w:id="86" w:author="Nick Maxwell" w:date="2017-11-28T14:11:00Z">
        <w:r w:rsidR="00C84125">
          <w:rPr>
            <w:rFonts w:cstheme="minorHAnsi"/>
          </w:rPr>
          <w:t>cue and target set sizes, and feature set size.</w:t>
        </w:r>
      </w:ins>
      <w:ins w:id="87" w:author="Nick Maxwell" w:date="2017-11-28T14:07:00Z">
        <w:r w:rsidR="00FC50E2">
          <w:rPr>
            <w:rFonts w:cstheme="minorHAnsi"/>
          </w:rPr>
          <w:t xml:space="preserve"> </w:t>
        </w:r>
      </w:ins>
    </w:p>
    <w:p w14:paraId="754FFBF2" w14:textId="77777777" w:rsidR="00C76A2F" w:rsidRDefault="00D4794D" w:rsidP="002E5B1E">
      <w:pPr>
        <w:spacing w:line="360" w:lineRule="auto"/>
        <w:rPr>
          <w:ins w:id="88" w:author="Nick Maxwell" w:date="2017-11-28T17:36:00Z"/>
          <w:rFonts w:cstheme="minorHAnsi"/>
        </w:rPr>
      </w:pPr>
      <w:r>
        <w:rPr>
          <w:rFonts w:cstheme="minorHAnsi"/>
        </w:rPr>
        <w:tab/>
      </w:r>
      <w:r w:rsidR="00B072AA">
        <w:rPr>
          <w:rFonts w:cstheme="minorHAnsi"/>
        </w:rPr>
        <w:t xml:space="preserve">First, we are interested in </w:t>
      </w:r>
      <w:commentRangeStart w:id="89"/>
      <w:r w:rsidR="00B072AA">
        <w:rPr>
          <w:rFonts w:cstheme="minorHAnsi"/>
        </w:rPr>
        <w:t>assessing</w:t>
      </w:r>
      <w:commentRangeEnd w:id="89"/>
      <w:r w:rsidR="004C4CD2">
        <w:rPr>
          <w:rStyle w:val="CommentReference"/>
        </w:rPr>
        <w:commentReference w:id="89"/>
      </w:r>
      <w:r w:rsidR="00B072AA">
        <w:rPr>
          <w:rFonts w:cstheme="minorHAnsi"/>
        </w:rPr>
        <w:t xml:space="preserve"> the impact of </w:t>
      </w:r>
      <w:del w:id="90" w:author="Nick Maxwell" w:date="2017-11-28T14:25:00Z">
        <w:r w:rsidR="00B072AA" w:rsidDel="00F35BBF">
          <w:rPr>
            <w:rFonts w:cstheme="minorHAnsi"/>
          </w:rPr>
          <w:delText>word frequency</w:delText>
        </w:r>
      </w:del>
      <w:ins w:id="91" w:author="Nick Maxwell" w:date="2017-11-28T14:25:00Z">
        <w:r w:rsidR="00F35BBF">
          <w:rPr>
            <w:rFonts w:cstheme="minorHAnsi"/>
          </w:rPr>
          <w:t xml:space="preserve">base word </w:t>
        </w:r>
      </w:ins>
      <w:ins w:id="92" w:author="Nick Maxwell" w:date="2017-11-28T14:26:00Z">
        <w:r w:rsidR="00730897">
          <w:rPr>
            <w:rFonts w:cstheme="minorHAnsi"/>
          </w:rPr>
          <w:t>norm</w:t>
        </w:r>
      </w:ins>
      <w:ins w:id="93" w:author="Nick Maxwell" w:date="2017-11-28T14:27:00Z">
        <w:r w:rsidR="00730897">
          <w:rPr>
            <w:rFonts w:cstheme="minorHAnsi"/>
          </w:rPr>
          <w:t>s</w:t>
        </w:r>
      </w:ins>
      <w:ins w:id="94" w:author="Nick Maxwell" w:date="2017-11-28T14:26:00Z">
        <w:r w:rsidR="00730897">
          <w:rPr>
            <w:rFonts w:cstheme="minorHAnsi"/>
          </w:rPr>
          <w:t xml:space="preserve">. </w:t>
        </w:r>
      </w:ins>
      <w:ins w:id="95" w:author="Nick Maxwell" w:date="2017-11-28T14:27:00Z">
        <w:r w:rsidR="00730897">
          <w:rPr>
            <w:rFonts w:cstheme="minorHAnsi"/>
          </w:rPr>
          <w:t xml:space="preserve">Chief amongst these is word frequency. </w:t>
        </w:r>
      </w:ins>
      <w:del w:id="96" w:author="Nick Maxwell" w:date="2017-11-28T14:26:00Z">
        <w:r w:rsidR="00B072AA" w:rsidDel="00730897">
          <w:rPr>
            <w:rFonts w:cstheme="minorHAnsi"/>
          </w:rPr>
          <w:delText xml:space="preserve">. </w:delText>
        </w:r>
      </w:del>
      <w:r>
        <w:rPr>
          <w:rFonts w:cstheme="minorHAnsi"/>
        </w:rPr>
        <w:t xml:space="preserve">Several </w:t>
      </w:r>
      <w:r w:rsidR="00B072AA">
        <w:rPr>
          <w:rFonts w:cstheme="minorHAnsi"/>
        </w:rPr>
        <w:t>sets</w:t>
      </w:r>
      <w:r>
        <w:rPr>
          <w:rFonts w:cstheme="minorHAnsi"/>
        </w:rPr>
        <w:t xml:space="preserve"> of norms currently exist for measuring the frequency with which wo</w:t>
      </w:r>
      <w:r w:rsidR="00FB5BAB">
        <w:rPr>
          <w:rFonts w:cstheme="minorHAnsi"/>
        </w:rPr>
        <w:t xml:space="preserve">rds occur in everyday language, and it is important to determine which </w:t>
      </w:r>
      <w:r w:rsidR="00B072AA">
        <w:rPr>
          <w:rFonts w:cstheme="minorHAnsi"/>
        </w:rPr>
        <w:t>of these</w:t>
      </w:r>
      <w:r w:rsidR="00FB5BAB">
        <w:rPr>
          <w:rFonts w:cstheme="minorHAnsi"/>
        </w:rPr>
        <w:t xml:space="preserve"> offer</w:t>
      </w:r>
      <w:r w:rsidR="00B072AA">
        <w:rPr>
          <w:rFonts w:cstheme="minorHAnsi"/>
        </w:rPr>
        <w:t>s</w:t>
      </w:r>
      <w:r w:rsidR="00FB5BAB">
        <w:rPr>
          <w:rFonts w:cstheme="minorHAnsi"/>
        </w:rPr>
        <w:t xml:space="preserve"> the best representation of everyday language. </w:t>
      </w:r>
      <w:r>
        <w:rPr>
          <w:rFonts w:cstheme="minorHAnsi"/>
        </w:rPr>
        <w:t xml:space="preserve">One of the most commonly used collections of these norms is the Kucera and Francis (1967) frequency norms. </w:t>
      </w:r>
      <w:r w:rsidR="002F48B9">
        <w:rPr>
          <w:rFonts w:cstheme="minorHAnsi"/>
        </w:rPr>
        <w:t xml:space="preserve">This </w:t>
      </w:r>
      <w:r w:rsidR="009E5700">
        <w:rPr>
          <w:rFonts w:cstheme="minorHAnsi"/>
        </w:rPr>
        <w:t>set consists of frequency values for</w:t>
      </w:r>
      <w:r w:rsidR="00AE2601">
        <w:rPr>
          <w:rFonts w:cstheme="minorHAnsi"/>
        </w:rPr>
        <w:t xml:space="preserve"> words</w:t>
      </w:r>
      <w:r w:rsidR="009E5700">
        <w:rPr>
          <w:rFonts w:cstheme="minorHAnsi"/>
        </w:rPr>
        <w:t>, which were generated by analyzing books, mag</w:t>
      </w:r>
      <w:r w:rsidR="009301B1">
        <w:rPr>
          <w:rFonts w:cstheme="minorHAnsi"/>
        </w:rPr>
        <w:t xml:space="preserve">azines, and newspapers. However, the validity of using these norms has been </w:t>
      </w:r>
      <w:del w:id="97" w:author="Erin M. Buchanan" w:date="2017-11-28T11:12:00Z">
        <w:r w:rsidR="009301B1" w:rsidDel="004C69DC">
          <w:rPr>
            <w:rFonts w:cstheme="minorHAnsi"/>
          </w:rPr>
          <w:delText xml:space="preserve">called into </w:delText>
        </w:r>
      </w:del>
      <w:r w:rsidR="009301B1">
        <w:rPr>
          <w:rFonts w:cstheme="minorHAnsi"/>
        </w:rPr>
        <w:t>question</w:t>
      </w:r>
      <w:ins w:id="98" w:author="Erin M. Buchanan" w:date="2017-11-28T11:12:00Z">
        <w:r w:rsidR="004C69DC">
          <w:rPr>
            <w:rFonts w:cstheme="minorHAnsi"/>
          </w:rPr>
          <w:t>ed</w:t>
        </w:r>
      </w:ins>
      <w:del w:id="99" w:author="Erin M. Buchanan" w:date="2017-11-28T11:12:00Z">
        <w:r w:rsidR="00AE2601" w:rsidDel="004C69DC">
          <w:rPr>
            <w:rFonts w:cstheme="minorHAnsi"/>
          </w:rPr>
          <w:delText xml:space="preserve">. These </w:delText>
        </w:r>
      </w:del>
      <w:ins w:id="100" w:author="Erin M. Buchanan" w:date="2017-11-28T11:12:00Z">
        <w:r w:rsidR="004C69DC">
          <w:rPr>
            <w:rFonts w:cstheme="minorHAnsi"/>
          </w:rPr>
          <w:t xml:space="preserve"> </w:t>
        </w:r>
      </w:ins>
      <w:ins w:id="101" w:author="Erin M. Buchanan" w:date="2017-11-28T11:13:00Z">
        <w:r w:rsidR="004C69DC">
          <w:rPr>
            <w:rFonts w:cstheme="minorHAnsi"/>
          </w:rPr>
          <w:t>on</w:t>
        </w:r>
      </w:ins>
      <w:del w:id="102" w:author="Erin M. Buchanan" w:date="2017-11-28T11:13:00Z">
        <w:r w:rsidR="00AE2601" w:rsidDel="004C69DC">
          <w:rPr>
            <w:rFonts w:cstheme="minorHAnsi"/>
          </w:rPr>
          <w:delText>issues stem from</w:delText>
        </w:r>
      </w:del>
      <w:r w:rsidR="00AE2601">
        <w:rPr>
          <w:rFonts w:cstheme="minorHAnsi"/>
        </w:rPr>
        <w:t xml:space="preserve"> </w:t>
      </w:r>
      <w:r w:rsidR="00FB5BAB">
        <w:rPr>
          <w:rFonts w:cstheme="minorHAnsi"/>
        </w:rPr>
        <w:t xml:space="preserve">factors such as </w:t>
      </w:r>
      <w:r w:rsidR="00AE2601">
        <w:rPr>
          <w:rFonts w:cstheme="minorHAnsi"/>
        </w:rPr>
        <w:t xml:space="preserve">the properties of the sources analyzed, the size of the corpus analyzed, and the overall age of these norms. </w:t>
      </w:r>
      <w:r w:rsidR="00FB5BAB">
        <w:rPr>
          <w:rFonts w:cstheme="minorHAnsi"/>
        </w:rPr>
        <w:t xml:space="preserve"> First, these norms were created from an analysis of </w:t>
      </w:r>
      <w:r w:rsidR="00FB5BAB">
        <w:rPr>
          <w:rFonts w:cstheme="minorHAnsi"/>
        </w:rPr>
        <w:lastRenderedPageBreak/>
        <w:t>written text. It is important to keep in mind that stylistically, writing tends to be more formal than everyday language and as a result, may not be the b</w:t>
      </w:r>
      <w:r w:rsidR="00731659">
        <w:rPr>
          <w:rFonts w:cstheme="minorHAnsi"/>
        </w:rPr>
        <w:t xml:space="preserve">est </w:t>
      </w:r>
      <w:commentRangeStart w:id="103"/>
      <w:r w:rsidR="00731659">
        <w:rPr>
          <w:rFonts w:cstheme="minorHAnsi"/>
        </w:rPr>
        <w:t>measure</w:t>
      </w:r>
      <w:commentRangeEnd w:id="103"/>
      <w:r w:rsidR="004C69DC">
        <w:rPr>
          <w:rStyle w:val="CommentReference"/>
        </w:rPr>
        <w:commentReference w:id="103"/>
      </w:r>
      <w:r w:rsidR="00731659">
        <w:rPr>
          <w:rFonts w:cstheme="minorHAnsi"/>
        </w:rPr>
        <w:t xml:space="preserve"> of it</w:t>
      </w:r>
      <w:ins w:id="104" w:author="Nick Maxwell" w:date="2017-11-28T14:14:00Z">
        <w:r w:rsidR="00A3405E">
          <w:rPr>
            <w:rFonts w:cstheme="minorHAnsi"/>
          </w:rPr>
          <w:t xml:space="preserve"> (Brysbaert &amp; New, 2009)</w:t>
        </w:r>
      </w:ins>
      <w:r w:rsidR="00731659">
        <w:rPr>
          <w:rFonts w:cstheme="minorHAnsi"/>
        </w:rPr>
        <w:t>.</w:t>
      </w:r>
      <w:ins w:id="105" w:author="Nick Maxwell" w:date="2017-11-28T17:31:00Z">
        <w:r w:rsidR="00883944">
          <w:rPr>
            <w:rFonts w:cstheme="minorHAnsi"/>
          </w:rPr>
          <w:t xml:space="preserve"> </w:t>
        </w:r>
      </w:ins>
      <w:del w:id="106" w:author="Nick Maxwell" w:date="2017-11-28T17:31:00Z">
        <w:r w:rsidR="00731659" w:rsidDel="00883944">
          <w:rPr>
            <w:rFonts w:cstheme="minorHAnsi"/>
          </w:rPr>
          <w:delText xml:space="preserve"> </w:delText>
        </w:r>
      </w:del>
      <w:r w:rsidR="00731659">
        <w:rPr>
          <w:rFonts w:cstheme="minorHAnsi"/>
        </w:rPr>
        <w:t>Additionally</w:t>
      </w:r>
      <w:r w:rsidR="00FB5BAB">
        <w:rPr>
          <w:rFonts w:cstheme="minorHAnsi"/>
        </w:rPr>
        <w:t>, these norms were generated fifty years ago, meaning that these norms may not accurately reflect the current</w:t>
      </w:r>
      <w:r w:rsidR="00731659">
        <w:rPr>
          <w:rFonts w:cstheme="minorHAnsi"/>
        </w:rPr>
        <w:t xml:space="preserve"> state of the English language. As such, the Kucera</w:t>
      </w:r>
      <w:ins w:id="107" w:author="Erin M. Buchanan" w:date="2017-11-28T11:13:00Z">
        <w:r w:rsidR="00952D62">
          <w:rPr>
            <w:rFonts w:cstheme="minorHAnsi"/>
          </w:rPr>
          <w:t xml:space="preserve"> and</w:t>
        </w:r>
      </w:ins>
      <w:r w:rsidR="00731659">
        <w:rPr>
          <w:rFonts w:cstheme="minorHAnsi"/>
        </w:rPr>
        <w:t xml:space="preserve"> Francis norms may not be the best choice for researchers interested in gauging the effects of word frequency.</w:t>
      </w:r>
      <w:ins w:id="108" w:author="Nick Maxwell" w:date="2017-11-28T17:35:00Z">
        <w:r w:rsidR="00C76A2F">
          <w:rPr>
            <w:rFonts w:cstheme="minorHAnsi"/>
          </w:rPr>
          <w:t xml:space="preserve"> </w:t>
        </w:r>
      </w:ins>
    </w:p>
    <w:p w14:paraId="0ABD35F8" w14:textId="4A3AB81B" w:rsidR="0072614A" w:rsidRDefault="00C76A2F">
      <w:pPr>
        <w:spacing w:line="360" w:lineRule="auto"/>
        <w:ind w:firstLine="720"/>
        <w:rPr>
          <w:ins w:id="109" w:author="Nick Maxwell" w:date="2017-11-28T14:36:00Z"/>
          <w:rFonts w:cstheme="minorHAnsi"/>
        </w:rPr>
        <w:pPrChange w:id="110" w:author="Nick Maxwell" w:date="2017-11-28T20:56:00Z">
          <w:pPr>
            <w:spacing w:line="360" w:lineRule="auto"/>
          </w:pPr>
        </w:pPrChange>
      </w:pPr>
      <w:ins w:id="111" w:author="Nick Maxwell" w:date="2017-11-28T17:35:00Z">
        <w:r>
          <w:rPr>
            <w:rFonts w:cstheme="minorHAnsi"/>
          </w:rPr>
          <w:t xml:space="preserve">Several </w:t>
        </w:r>
      </w:ins>
      <w:ins w:id="112" w:author="Nick Maxwell" w:date="2017-11-28T17:36:00Z">
        <w:r>
          <w:rPr>
            <w:rFonts w:cstheme="minorHAnsi"/>
          </w:rPr>
          <w:t xml:space="preserve">viable </w:t>
        </w:r>
      </w:ins>
      <w:ins w:id="113" w:author="Nick Maxwell" w:date="2017-11-28T17:35:00Z">
        <w:r>
          <w:rPr>
            <w:rFonts w:cstheme="minorHAnsi"/>
          </w:rPr>
          <w:t>alternatives to the KF frequency no</w:t>
        </w:r>
      </w:ins>
      <w:ins w:id="114" w:author="Nick Maxwell" w:date="2017-11-28T17:36:00Z">
        <w:r>
          <w:rPr>
            <w:rFonts w:cstheme="minorHAnsi"/>
          </w:rPr>
          <w:t>rms now exist.</w:t>
        </w:r>
        <w:r w:rsidR="00E6771E">
          <w:rPr>
            <w:rFonts w:cstheme="minorHAnsi"/>
          </w:rPr>
          <w:t xml:space="preserve"> One </w:t>
        </w:r>
      </w:ins>
      <w:ins w:id="115" w:author="Nick Maxwell" w:date="2017-11-28T17:39:00Z">
        <w:r w:rsidR="00E6771E">
          <w:rPr>
            <w:rFonts w:cstheme="minorHAnsi"/>
          </w:rPr>
          <w:t>popular method is to use frequency norms obtained from the HAL corpus</w:t>
        </w:r>
      </w:ins>
      <w:ins w:id="116" w:author="Nick Maxwell" w:date="2017-11-28T18:05:00Z">
        <w:r w:rsidR="0064243D">
          <w:rPr>
            <w:rFonts w:cstheme="minorHAnsi"/>
          </w:rPr>
          <w:t xml:space="preserve">, which consists of 131 million </w:t>
        </w:r>
      </w:ins>
      <w:ins w:id="117" w:author="Nick Maxwell" w:date="2017-11-28T18:06:00Z">
        <w:r w:rsidR="0064243D">
          <w:rPr>
            <w:rFonts w:cstheme="minorHAnsi"/>
          </w:rPr>
          <w:t>words</w:t>
        </w:r>
      </w:ins>
      <w:ins w:id="118" w:author="Nick Maxwell" w:date="2017-11-28T17:39:00Z">
        <w:r w:rsidR="00E6771E">
          <w:rPr>
            <w:rFonts w:cstheme="minorHAnsi"/>
          </w:rPr>
          <w:t xml:space="preserve"> (Burgess &amp; L</w:t>
        </w:r>
      </w:ins>
      <w:ins w:id="119" w:author="Erin M. Buchanan" w:date="2017-12-05T10:30:00Z">
        <w:r w:rsidR="00C36B48">
          <w:rPr>
            <w:rFonts w:cstheme="minorHAnsi"/>
          </w:rPr>
          <w:t>u</w:t>
        </w:r>
      </w:ins>
      <w:ins w:id="120" w:author="Nick Maxwell" w:date="2017-11-28T17:39:00Z">
        <w:del w:id="121" w:author="Erin M. Buchanan" w:date="2017-12-05T10:30:00Z">
          <w:r w:rsidR="00E6771E" w:rsidDel="00C36B48">
            <w:rPr>
              <w:rFonts w:cstheme="minorHAnsi"/>
            </w:rPr>
            <w:delText>a</w:delText>
          </w:r>
        </w:del>
        <w:r w:rsidR="00E6771E">
          <w:rPr>
            <w:rFonts w:cstheme="minorHAnsi"/>
          </w:rPr>
          <w:t>nd, 199</w:t>
        </w:r>
      </w:ins>
      <w:ins w:id="122" w:author="Erin M. Buchanan" w:date="2017-12-05T10:30:00Z">
        <w:r w:rsidR="00C36B48">
          <w:rPr>
            <w:rFonts w:cstheme="minorHAnsi"/>
          </w:rPr>
          <w:t>7; Lund &amp; Burgess, 1996</w:t>
        </w:r>
      </w:ins>
      <w:ins w:id="123" w:author="Nick Maxwell" w:date="2017-11-28T17:39:00Z">
        <w:del w:id="124" w:author="Erin M. Buchanan" w:date="2017-12-05T10:30:00Z">
          <w:r w:rsidR="00E6771E" w:rsidDel="00C36B48">
            <w:rPr>
              <w:rFonts w:cstheme="minorHAnsi"/>
            </w:rPr>
            <w:delText>6?</w:delText>
          </w:r>
        </w:del>
        <w:r w:rsidR="00E6771E">
          <w:rPr>
            <w:rFonts w:cstheme="minorHAnsi"/>
          </w:rPr>
          <w:t>).</w:t>
        </w:r>
      </w:ins>
      <w:ins w:id="125" w:author="Nick Maxwell" w:date="2017-11-28T20:44:00Z">
        <w:r w:rsidR="00B70922">
          <w:rPr>
            <w:rFonts w:cstheme="minorHAnsi"/>
          </w:rPr>
          <w:t xml:space="preserve"> </w:t>
        </w:r>
        <w:r w:rsidR="00F70C48">
          <w:rPr>
            <w:rFonts w:cstheme="minorHAnsi"/>
          </w:rPr>
          <w:t>Other collections of frequency norms include CELEX (</w:t>
        </w:r>
      </w:ins>
      <w:ins w:id="126" w:author="Nick Maxwell" w:date="2017-11-28T20:46:00Z">
        <w:r w:rsidR="00F70C48">
          <w:rPr>
            <w:rFonts w:cstheme="minorHAnsi"/>
          </w:rPr>
          <w:t>Baayen, Pipenbrok, &amp; van Rijn, et al. 1993)</w:t>
        </w:r>
      </w:ins>
      <w:ins w:id="127" w:author="Nick Maxwell" w:date="2017-11-28T20:51:00Z">
        <w:r w:rsidR="00122EBC">
          <w:rPr>
            <w:rFonts w:cstheme="minorHAnsi"/>
          </w:rPr>
          <w:t xml:space="preserve"> which is based on written </w:t>
        </w:r>
      </w:ins>
      <w:ins w:id="128" w:author="Nick Maxwell" w:date="2017-11-28T20:52:00Z">
        <w:r w:rsidR="00122EBC">
          <w:rPr>
            <w:rFonts w:cstheme="minorHAnsi"/>
          </w:rPr>
          <w:t>text</w:t>
        </w:r>
      </w:ins>
      <w:ins w:id="129" w:author="Nick Maxwell" w:date="2017-11-28T20:47:00Z">
        <w:r w:rsidR="00F70C48">
          <w:rPr>
            <w:rFonts w:cstheme="minorHAnsi"/>
          </w:rPr>
          <w:t>,</w:t>
        </w:r>
      </w:ins>
      <w:ins w:id="130" w:author="Nick Maxwell" w:date="2017-11-28T20:50:00Z">
        <w:r w:rsidR="00122EBC">
          <w:rPr>
            <w:rFonts w:cstheme="minorHAnsi"/>
          </w:rPr>
          <w:t xml:space="preserve"> </w:t>
        </w:r>
      </w:ins>
      <w:ins w:id="131" w:author="Nick Maxwell" w:date="2017-11-28T20:52:00Z">
        <w:r w:rsidR="00122EBC">
          <w:rPr>
            <w:rFonts w:cstheme="minorHAnsi"/>
          </w:rPr>
          <w:t xml:space="preserve">the </w:t>
        </w:r>
      </w:ins>
      <w:ins w:id="132" w:author="Nick Maxwell" w:date="2017-11-28T20:50:00Z">
        <w:r w:rsidR="00122EBC">
          <w:rPr>
            <w:rFonts w:cstheme="minorHAnsi"/>
          </w:rPr>
          <w:t>Zeno</w:t>
        </w:r>
      </w:ins>
      <w:ins w:id="133" w:author="Nick Maxwell" w:date="2017-11-28T20:52:00Z">
        <w:r w:rsidR="00122EBC">
          <w:rPr>
            <w:rFonts w:cstheme="minorHAnsi"/>
          </w:rPr>
          <w:t xml:space="preserve"> et al. frequency norms (Zeno, Ivens, Millard, &amp; Duvvuri, 1995)</w:t>
        </w:r>
      </w:ins>
      <w:ins w:id="134" w:author="Nick Maxwell" w:date="2017-11-28T20:53:00Z">
        <w:r w:rsidR="00122EBC">
          <w:rPr>
            <w:rFonts w:cstheme="minorHAnsi"/>
          </w:rPr>
          <w:t xml:space="preserve"> which were created from American children’s textbooks</w:t>
        </w:r>
      </w:ins>
      <w:ins w:id="135" w:author="Nick Maxwell" w:date="2017-11-28T20:52:00Z">
        <w:r w:rsidR="00122EBC">
          <w:rPr>
            <w:rFonts w:cstheme="minorHAnsi"/>
          </w:rPr>
          <w:t xml:space="preserve">, and </w:t>
        </w:r>
      </w:ins>
      <w:ins w:id="136" w:author="Nick Maxwell" w:date="2017-11-28T20:54:00Z">
        <w:r w:rsidR="00556622">
          <w:rPr>
            <w:rFonts w:cstheme="minorHAnsi"/>
          </w:rPr>
          <w:t xml:space="preserve">Google Book’s collection of </w:t>
        </w:r>
      </w:ins>
      <w:ins w:id="137" w:author="Nick Maxwell" w:date="2017-11-28T20:55:00Z">
        <w:r w:rsidR="00556622">
          <w:rPr>
            <w:rFonts w:cstheme="minorHAnsi"/>
          </w:rPr>
          <w:t>word frequencies, which is generated from 131 billion words taken from books published in the United States. (See Brysbaert, Keuleers, &amp; New, 2011 for a</w:t>
        </w:r>
      </w:ins>
      <w:ins w:id="138" w:author="Nick Maxwell" w:date="2017-11-28T20:56:00Z">
        <w:r w:rsidR="00556622">
          <w:rPr>
            <w:rFonts w:cstheme="minorHAnsi"/>
          </w:rPr>
          <w:t xml:space="preserve">n overview and comparison of these norms to SUBLTEX). </w:t>
        </w:r>
      </w:ins>
      <w:del w:id="139" w:author="Nick Maxwell" w:date="2017-11-28T20:48:00Z">
        <w:r w:rsidR="00731659" w:rsidDel="00122EBC">
          <w:rPr>
            <w:rFonts w:cstheme="minorHAnsi"/>
          </w:rPr>
          <w:delText xml:space="preserve"> </w:delText>
        </w:r>
      </w:del>
      <w:del w:id="140" w:author="Nick Maxwell" w:date="2017-11-28T17:46:00Z">
        <w:r w:rsidR="00731659" w:rsidDel="00806740">
          <w:rPr>
            <w:rFonts w:cstheme="minorHAnsi"/>
          </w:rPr>
          <w:delText>One alternative is the SUBTLEX project</w:delText>
        </w:r>
      </w:del>
      <w:ins w:id="141" w:author="Nick Maxwell" w:date="2017-11-28T17:46:00Z">
        <w:r w:rsidR="00806740">
          <w:rPr>
            <w:rFonts w:cstheme="minorHAnsi"/>
          </w:rPr>
          <w:t>For</w:t>
        </w:r>
      </w:ins>
      <w:ins w:id="142" w:author="Nick Maxwell" w:date="2017-11-28T20:47:00Z">
        <w:r w:rsidR="00F70C48">
          <w:rPr>
            <w:rFonts w:cstheme="minorHAnsi"/>
          </w:rPr>
          <w:t xml:space="preserve"> the present</w:t>
        </w:r>
      </w:ins>
      <w:ins w:id="143" w:author="Nick Maxwell" w:date="2017-11-28T17:46:00Z">
        <w:r w:rsidR="00806740">
          <w:rPr>
            <w:rFonts w:cstheme="minorHAnsi"/>
          </w:rPr>
          <w:t xml:space="preserve"> study, we plan to use data taken from the SUBTLEX project</w:t>
        </w:r>
      </w:ins>
      <w:r w:rsidR="00731659">
        <w:rPr>
          <w:rFonts w:cstheme="minorHAnsi"/>
        </w:rPr>
        <w:t xml:space="preserve"> (Brysbaert &amp; New, 2009)</w:t>
      </w:r>
      <w:r w:rsidR="001A5B87">
        <w:rPr>
          <w:rFonts w:cstheme="minorHAnsi"/>
        </w:rPr>
        <w:t>,</w:t>
      </w:r>
      <w:r w:rsidR="00731659">
        <w:rPr>
          <w:rFonts w:cstheme="minorHAnsi"/>
        </w:rPr>
        <w:t xml:space="preserve"> which</w:t>
      </w:r>
      <w:r w:rsidR="00CA786D">
        <w:rPr>
          <w:rFonts w:cstheme="minorHAnsi"/>
        </w:rPr>
        <w:t xml:space="preserve"> is a collection of frequency norms derived from </w:t>
      </w:r>
      <w:r w:rsidR="001A5B87">
        <w:rPr>
          <w:rFonts w:cstheme="minorHAnsi"/>
        </w:rPr>
        <w:t xml:space="preserve">a corpus of approximately </w:t>
      </w:r>
      <w:del w:id="144" w:author="Nick Maxwell" w:date="2017-11-28T17:32:00Z">
        <w:r w:rsidR="001A5B87" w:rsidDel="00D75AD9">
          <w:rPr>
            <w:rFonts w:cstheme="minorHAnsi"/>
          </w:rPr>
          <w:delText xml:space="preserve">13 </w:delText>
        </w:r>
      </w:del>
      <w:ins w:id="145" w:author="Nick Maxwell" w:date="2017-11-28T17:32:00Z">
        <w:r w:rsidR="00D75AD9">
          <w:rPr>
            <w:rFonts w:cstheme="minorHAnsi"/>
          </w:rPr>
          <w:t xml:space="preserve">51 </w:t>
        </w:r>
      </w:ins>
      <w:r w:rsidR="001A5B87">
        <w:rPr>
          <w:rFonts w:cstheme="minorHAnsi"/>
        </w:rPr>
        <w:t>million words</w:t>
      </w:r>
      <w:ins w:id="146" w:author="Nick Maxwell" w:date="2017-11-28T20:48:00Z">
        <w:r w:rsidR="00F70C48">
          <w:rPr>
            <w:rFonts w:cstheme="minorHAnsi"/>
          </w:rPr>
          <w:t>, which were</w:t>
        </w:r>
      </w:ins>
      <w:r w:rsidR="001A5B87">
        <w:rPr>
          <w:rFonts w:cstheme="minorHAnsi"/>
        </w:rPr>
        <w:t xml:space="preserve"> </w:t>
      </w:r>
      <w:del w:id="147" w:author="Nick Maxwell" w:date="2017-11-28T20:48:00Z">
        <w:r w:rsidR="001A5B87" w:rsidDel="00F70C48">
          <w:rPr>
            <w:rFonts w:cstheme="minorHAnsi"/>
          </w:rPr>
          <w:delText xml:space="preserve">taken </w:delText>
        </w:r>
      </w:del>
      <w:ins w:id="148" w:author="Nick Maxwell" w:date="2017-11-28T20:48:00Z">
        <w:r w:rsidR="00F70C48">
          <w:rPr>
            <w:rFonts w:cstheme="minorHAnsi"/>
          </w:rPr>
          <w:t xml:space="preserve">generated </w:t>
        </w:r>
      </w:ins>
      <w:r w:rsidR="001A5B87">
        <w:rPr>
          <w:rFonts w:cstheme="minorHAnsi"/>
        </w:rPr>
        <w:t xml:space="preserve">from movie and television subtitles. </w:t>
      </w:r>
      <w:r w:rsidR="00B072AA">
        <w:rPr>
          <w:rFonts w:cstheme="minorHAnsi"/>
        </w:rPr>
        <w:t xml:space="preserve">These norms are thought to better approximate everyday language, as lines from movies and television tend to be more reflective of everyday speech than writing samples. </w:t>
      </w:r>
      <w:del w:id="149" w:author="Nick Maxwell" w:date="2017-11-28T17:33:00Z">
        <w:r w:rsidR="009F7995" w:rsidDel="00D75AD9">
          <w:rPr>
            <w:rFonts w:cstheme="minorHAnsi"/>
          </w:rPr>
          <w:delText>Furthermore</w:delText>
        </w:r>
      </w:del>
      <w:ins w:id="150" w:author="Nick Maxwell" w:date="2017-11-28T17:33:00Z">
        <w:r w:rsidR="00D75AD9">
          <w:rPr>
            <w:rFonts w:cstheme="minorHAnsi"/>
          </w:rPr>
          <w:t>Additionally</w:t>
        </w:r>
      </w:ins>
      <w:r w:rsidR="00B072AA">
        <w:rPr>
          <w:rFonts w:cstheme="minorHAnsi"/>
        </w:rPr>
        <w:t>, the larger corpus size</w:t>
      </w:r>
      <w:r w:rsidR="009F7995">
        <w:rPr>
          <w:rFonts w:cstheme="minorHAnsi"/>
        </w:rPr>
        <w:t xml:space="preserve"> of SUBTLEX</w:t>
      </w:r>
      <w:r w:rsidR="00B072AA">
        <w:rPr>
          <w:rFonts w:cstheme="minorHAnsi"/>
        </w:rPr>
        <w:t xml:space="preserve"> also helps to increase the validity of these </w:t>
      </w:r>
      <w:commentRangeStart w:id="151"/>
      <w:r w:rsidR="00B072AA">
        <w:rPr>
          <w:rFonts w:cstheme="minorHAnsi"/>
        </w:rPr>
        <w:t>norms</w:t>
      </w:r>
      <w:commentRangeEnd w:id="151"/>
      <w:r w:rsidR="00952D62">
        <w:rPr>
          <w:rStyle w:val="CommentReference"/>
        </w:rPr>
        <w:commentReference w:id="151"/>
      </w:r>
      <w:del w:id="152" w:author="Nick Maxwell" w:date="2017-11-28T17:32:00Z">
        <w:r w:rsidR="00B072AA" w:rsidDel="003922BA">
          <w:rPr>
            <w:rFonts w:cstheme="minorHAnsi"/>
          </w:rPr>
          <w:delText>.</w:delText>
        </w:r>
      </w:del>
      <w:ins w:id="153" w:author="Nick Maxwell" w:date="2017-11-28T14:52:00Z">
        <w:r w:rsidR="00276E10">
          <w:rPr>
            <w:rFonts w:cstheme="minorHAnsi"/>
          </w:rPr>
          <w:t>.</w:t>
        </w:r>
      </w:ins>
    </w:p>
    <w:p w14:paraId="02FE02AE" w14:textId="1D07A482" w:rsidR="00644060" w:rsidDel="00252E5C" w:rsidRDefault="00644060" w:rsidP="004E1D74">
      <w:pPr>
        <w:spacing w:line="360" w:lineRule="auto"/>
        <w:ind w:firstLine="720"/>
        <w:rPr>
          <w:del w:id="154" w:author="Nick Maxwell" w:date="2017-11-28T23:03:00Z"/>
          <w:rFonts w:cstheme="minorHAnsi"/>
        </w:rPr>
      </w:pPr>
      <w:moveToRangeStart w:id="155" w:author="Nick Maxwell" w:date="2017-11-28T14:15:00Z" w:name="move499641870"/>
      <w:moveTo w:id="156" w:author="Nick Maxwell" w:date="2017-11-28T14:15:00Z">
        <w:del w:id="157" w:author="Nick Maxwell" w:date="2017-11-28T14:15:00Z">
          <w:r w:rsidDel="00644060">
            <w:rPr>
              <w:rFonts w:cstheme="minorHAnsi"/>
            </w:rPr>
            <w:delText>Finally</w:delText>
          </w:r>
        </w:del>
      </w:moveTo>
      <w:ins w:id="158" w:author="Nick Maxwell" w:date="2017-11-28T14:15:00Z">
        <w:r>
          <w:rPr>
            <w:rFonts w:cstheme="minorHAnsi"/>
          </w:rPr>
          <w:t>Next</w:t>
        </w:r>
      </w:ins>
      <w:moveTo w:id="159" w:author="Nick Maxwell" w:date="2017-11-28T14:15:00Z">
        <w:r>
          <w:rPr>
            <w:rFonts w:cstheme="minorHAnsi"/>
          </w:rPr>
          <w:t xml:space="preserve">, we are interested in </w:t>
        </w:r>
      </w:moveTo>
      <w:ins w:id="160" w:author="Nick Maxwell" w:date="2017-11-28T17:35:00Z">
        <w:r w:rsidR="00D75AD9">
          <w:rPr>
            <w:rFonts w:cstheme="minorHAnsi"/>
          </w:rPr>
          <w:t xml:space="preserve">testing </w:t>
        </w:r>
      </w:ins>
      <w:moveTo w:id="161" w:author="Nick Maxwell" w:date="2017-11-28T14:15:00Z">
        <w:r>
          <w:rPr>
            <w:rFonts w:cstheme="minorHAnsi"/>
          </w:rPr>
          <w:t>the effects of several measures of lexical information related to the physical make-up of words. These measures include the numbers of phonemes, morphemes, and syllables that comprise each word</w:t>
        </w:r>
      </w:moveTo>
      <w:ins w:id="162" w:author="Nick Maxwell" w:date="2017-11-28T14:31:00Z">
        <w:r w:rsidR="00D71363">
          <w:rPr>
            <w:rFonts w:cstheme="minorHAnsi"/>
          </w:rPr>
          <w:t xml:space="preserve"> </w:t>
        </w:r>
      </w:ins>
      <w:ins w:id="163" w:author="Nick Maxwell" w:date="2017-11-28T14:32:00Z">
        <w:r w:rsidR="00D71363">
          <w:rPr>
            <w:rFonts w:cstheme="minorHAnsi"/>
          </w:rPr>
          <w:t xml:space="preserve">as well as its part of speech. </w:t>
        </w:r>
      </w:ins>
      <w:ins w:id="164" w:author="Nick Maxwell" w:date="2017-11-28T14:34:00Z">
        <w:r w:rsidR="00865425">
          <w:rPr>
            <w:rFonts w:cstheme="minorHAnsi"/>
          </w:rPr>
          <w:t>The number of phonemes refers to the number of individual sounds that comprise a word (</w:t>
        </w:r>
      </w:ins>
      <w:ins w:id="165" w:author="Nick Maxwell" w:date="2017-12-01T09:59:00Z">
        <w:r w:rsidR="00AE2D86">
          <w:rPr>
            <w:rFonts w:cstheme="minorHAnsi"/>
          </w:rPr>
          <w:t>i.e</w:t>
        </w:r>
      </w:ins>
      <w:ins w:id="166" w:author="Nick Maxwell" w:date="2017-12-01T10:28:00Z">
        <w:r w:rsidR="007E4E3E">
          <w:rPr>
            <w:rFonts w:cstheme="minorHAnsi"/>
          </w:rPr>
          <w:t>.</w:t>
        </w:r>
      </w:ins>
      <w:ins w:id="167" w:author="Nick Maxwell" w:date="2017-12-01T09:59:00Z">
        <w:r w:rsidR="00AE2D86">
          <w:rPr>
            <w:rFonts w:cstheme="minorHAnsi"/>
          </w:rPr>
          <w:t>,</w:t>
        </w:r>
      </w:ins>
      <w:ins w:id="168" w:author="Nick Maxwell" w:date="2017-12-01T09:58:00Z">
        <w:r w:rsidR="00AE2D86">
          <w:rPr>
            <w:rFonts w:cstheme="minorHAnsi"/>
          </w:rPr>
          <w:t xml:space="preserve"> </w:t>
        </w:r>
      </w:ins>
      <w:ins w:id="169" w:author="Nick Maxwell" w:date="2017-12-01T09:59:00Z">
        <w:r w:rsidR="00AE2D86">
          <w:rPr>
            <w:rFonts w:cstheme="minorHAnsi"/>
          </w:rPr>
          <w:t>the word CAT has three phon</w:t>
        </w:r>
      </w:ins>
      <w:ins w:id="170" w:author="Nick Maxwell" w:date="2017-12-01T10:00:00Z">
        <w:r w:rsidR="00AE2D86">
          <w:rPr>
            <w:rFonts w:cstheme="minorHAnsi"/>
          </w:rPr>
          <w:t>emes, each of which correspond to the sounds its letters make</w:t>
        </w:r>
      </w:ins>
      <w:ins w:id="171" w:author="Nick Maxwell" w:date="2017-11-28T14:35:00Z">
        <w:r w:rsidR="00865425">
          <w:rPr>
            <w:rFonts w:cstheme="minorHAnsi"/>
          </w:rPr>
          <w:t xml:space="preserve">), while the term morpheme refers to the number of sound units </w:t>
        </w:r>
      </w:ins>
      <w:ins w:id="172" w:author="Nick Maxwell" w:date="2017-11-28T14:54:00Z">
        <w:r w:rsidR="00440D5D">
          <w:rPr>
            <w:rFonts w:cstheme="minorHAnsi"/>
          </w:rPr>
          <w:t xml:space="preserve">that contain </w:t>
        </w:r>
      </w:ins>
      <w:ins w:id="173" w:author="Nick Maxwell" w:date="2017-11-28T14:35:00Z">
        <w:r w:rsidR="00865425">
          <w:rPr>
            <w:rFonts w:cstheme="minorHAnsi"/>
          </w:rPr>
          <w:t xml:space="preserve">meaning. </w:t>
        </w:r>
      </w:ins>
      <w:ins w:id="174" w:author="Nick Maxwell" w:date="2017-12-01T10:01:00Z">
        <w:r w:rsidR="00AE2D86">
          <w:rPr>
            <w:rFonts w:cstheme="minorHAnsi"/>
          </w:rPr>
          <w:t xml:space="preserve">DRIVE contains one morpheme, while DRIVER contains two. </w:t>
        </w:r>
      </w:ins>
      <w:ins w:id="175" w:author="Nick Maxwell" w:date="2017-12-01T10:02:00Z">
        <w:r w:rsidR="00AE2D86">
          <w:rPr>
            <w:rFonts w:cstheme="minorHAnsi"/>
          </w:rPr>
          <w:t>Morphemes typically consist of root words and their affixes.</w:t>
        </w:r>
      </w:ins>
      <w:ins w:id="176" w:author="Nick Maxwell" w:date="2017-11-28T14:35:00Z">
        <w:r w:rsidR="00865425">
          <w:rPr>
            <w:rFonts w:cstheme="minorHAnsi"/>
          </w:rPr>
          <w:t xml:space="preserve"> </w:t>
        </w:r>
      </w:ins>
      <w:ins w:id="177" w:author="Nick Maxwell" w:date="2017-11-28T14:38:00Z">
        <w:r w:rsidR="0072614A">
          <w:rPr>
            <w:rFonts w:cstheme="minorHAnsi"/>
          </w:rPr>
          <w:t>We are also interested in the number of syllables a word contains</w:t>
        </w:r>
      </w:ins>
      <w:moveTo w:id="178" w:author="Nick Maxwell" w:date="2017-11-28T14:15:00Z">
        <w:del w:id="179" w:author="Nick Maxwell" w:date="2017-11-28T14:31:00Z">
          <w:r w:rsidDel="00D71363">
            <w:rPr>
              <w:rFonts w:cstheme="minorHAnsi"/>
            </w:rPr>
            <w:delText>. Additionally, we are interested in differences based on other relative factors such as part-of-speech, concreteness, and word</w:delText>
          </w:r>
        </w:del>
        <w:del w:id="180" w:author="Nick Maxwell" w:date="2017-11-28T14:36:00Z">
          <w:r w:rsidDel="0072614A">
            <w:rPr>
              <w:rFonts w:cstheme="minorHAnsi"/>
            </w:rPr>
            <w:delText xml:space="preserve"> </w:delText>
          </w:r>
          <w:r w:rsidR="0072614A" w:rsidDel="0072614A">
            <w:rPr>
              <w:rFonts w:cstheme="minorHAnsi"/>
            </w:rPr>
            <w:delText>L</w:delText>
          </w:r>
          <w:commentRangeStart w:id="181"/>
          <w:r w:rsidDel="0072614A">
            <w:rPr>
              <w:rFonts w:cstheme="minorHAnsi"/>
            </w:rPr>
            <w:delText>eng</w:delText>
          </w:r>
        </w:del>
      </w:moveTo>
      <w:ins w:id="182" w:author="Nick Maxwell" w:date="2017-11-29T10:17:00Z">
        <w:r w:rsidR="002D0A92">
          <w:rPr>
            <w:rFonts w:cstheme="minorHAnsi"/>
          </w:rPr>
          <w:t>, as previous research has suggested that the number of syllables may play a role in processing</w:t>
        </w:r>
      </w:ins>
      <w:ins w:id="183" w:author="Nick Maxwell" w:date="2017-11-29T10:18:00Z">
        <w:r w:rsidR="002D0A92">
          <w:rPr>
            <w:rFonts w:cstheme="minorHAnsi"/>
          </w:rPr>
          <w:t xml:space="preserve"> time</w:t>
        </w:r>
      </w:ins>
      <w:ins w:id="184" w:author="Nick Maxwell" w:date="2017-12-01T10:05:00Z">
        <w:r w:rsidR="00AE2D86">
          <w:rPr>
            <w:rFonts w:cstheme="minorHAnsi"/>
          </w:rPr>
          <w:t xml:space="preserve">. In general, longer words </w:t>
        </w:r>
        <w:r w:rsidR="00277214">
          <w:rPr>
            <w:rFonts w:cstheme="minorHAnsi"/>
          </w:rPr>
          <w:t xml:space="preserve">require longer </w:t>
        </w:r>
        <w:commentRangeStart w:id="185"/>
        <w:r w:rsidR="00277214">
          <w:rPr>
            <w:rFonts w:cstheme="minorHAnsi"/>
          </w:rPr>
          <w:t>processing</w:t>
        </w:r>
      </w:ins>
      <w:commentRangeEnd w:id="185"/>
      <w:r w:rsidR="007939AC">
        <w:rPr>
          <w:rStyle w:val="CommentReference"/>
        </w:rPr>
        <w:commentReference w:id="185"/>
      </w:r>
      <w:ins w:id="186" w:author="Nick Maxwell" w:date="2017-12-01T10:05:00Z">
        <w:r w:rsidR="00277214">
          <w:rPr>
            <w:rFonts w:cstheme="minorHAnsi"/>
          </w:rPr>
          <w:t xml:space="preserve"> time (Kuperman et al., 2012). </w:t>
        </w:r>
      </w:ins>
      <w:ins w:id="187" w:author="Nick Maxwell" w:date="2017-11-28T14:39:00Z">
        <w:r w:rsidR="0072614A">
          <w:rPr>
            <w:rFonts w:cstheme="minorHAnsi"/>
          </w:rPr>
          <w:t>Finally, we are interested in the part of speech of each word.</w:t>
        </w:r>
      </w:ins>
      <w:ins w:id="188" w:author="Nick Maxwell" w:date="2017-11-28T14:40:00Z">
        <w:r w:rsidR="0072614A">
          <w:rPr>
            <w:rFonts w:cstheme="minorHAnsi"/>
          </w:rPr>
          <w:t xml:space="preserve"> </w:t>
        </w:r>
      </w:ins>
      <w:ins w:id="189" w:author="Nick Maxwell" w:date="2017-11-29T10:50:00Z">
        <w:r w:rsidR="000A76F5">
          <w:rPr>
            <w:rFonts w:cstheme="minorHAnsi"/>
          </w:rPr>
          <w:t>For the present study, p</w:t>
        </w:r>
      </w:ins>
      <w:ins w:id="190" w:author="Nick Maxwell" w:date="2017-11-28T14:41:00Z">
        <w:r w:rsidR="0072614A">
          <w:rPr>
            <w:rFonts w:cstheme="minorHAnsi"/>
          </w:rPr>
          <w:t xml:space="preserve">art of speech </w:t>
        </w:r>
      </w:ins>
      <w:ins w:id="191" w:author="Nick Maxwell" w:date="2017-11-28T14:51:00Z">
        <w:r w:rsidR="004957F7">
          <w:rPr>
            <w:rFonts w:cstheme="minorHAnsi"/>
          </w:rPr>
          <w:t>will be coded</w:t>
        </w:r>
      </w:ins>
      <w:ins w:id="192" w:author="Nick Maxwell" w:date="2017-11-28T14:41:00Z">
        <w:r w:rsidR="0072614A">
          <w:rPr>
            <w:rFonts w:cstheme="minorHAnsi"/>
          </w:rPr>
          <w:t xml:space="preserve"> as nouns,</w:t>
        </w:r>
      </w:ins>
      <w:ins w:id="193" w:author="Nick Maxwell" w:date="2017-11-28T14:42:00Z">
        <w:r w:rsidR="0072614A">
          <w:rPr>
            <w:rFonts w:cstheme="minorHAnsi"/>
          </w:rPr>
          <w:t xml:space="preserve"> verbs, adjectives, and other</w:t>
        </w:r>
      </w:ins>
      <w:ins w:id="194" w:author="Nick Maxwell" w:date="2017-11-28T14:51:00Z">
        <w:r w:rsidR="00A64FF9">
          <w:rPr>
            <w:rFonts w:cstheme="minorHAnsi"/>
          </w:rPr>
          <w:t>,</w:t>
        </w:r>
      </w:ins>
      <w:ins w:id="195" w:author="Nick Maxwell" w:date="2017-11-29T10:50:00Z">
        <w:r w:rsidR="000A76F5">
          <w:rPr>
            <w:rFonts w:cstheme="minorHAnsi"/>
          </w:rPr>
          <w:t xml:space="preserve"> and will be</w:t>
        </w:r>
      </w:ins>
      <w:ins w:id="196" w:author="Nick Maxwell" w:date="2017-11-28T14:51:00Z">
        <w:r w:rsidR="00A64FF9">
          <w:rPr>
            <w:rFonts w:cstheme="minorHAnsi"/>
          </w:rPr>
          <w:t xml:space="preserve"> based on category siz</w:t>
        </w:r>
      </w:ins>
      <w:ins w:id="197" w:author="Nick Maxwell" w:date="2017-11-28T14:52:00Z">
        <w:r w:rsidR="00A64FF9">
          <w:rPr>
            <w:rFonts w:cstheme="minorHAnsi"/>
          </w:rPr>
          <w:t>e.</w:t>
        </w:r>
      </w:ins>
      <w:moveTo w:id="198" w:author="Nick Maxwell" w:date="2017-11-28T14:15:00Z">
        <w:del w:id="199" w:author="Nick Maxwell" w:date="2017-11-28T14:36:00Z">
          <w:r w:rsidDel="0072614A">
            <w:rPr>
              <w:rFonts w:cstheme="minorHAnsi"/>
            </w:rPr>
            <w:delText>th</w:delText>
          </w:r>
          <w:commentRangeEnd w:id="181"/>
          <w:r w:rsidDel="0072614A">
            <w:rPr>
              <w:rStyle w:val="CommentReference"/>
            </w:rPr>
            <w:commentReference w:id="181"/>
          </w:r>
          <w:r w:rsidDel="0072614A">
            <w:rPr>
              <w:rFonts w:cstheme="minorHAnsi"/>
            </w:rPr>
            <w:delText>.</w:delText>
          </w:r>
        </w:del>
      </w:moveTo>
      <w:moveToRangeEnd w:id="155"/>
    </w:p>
    <w:p w14:paraId="458D22CD" w14:textId="284A77FC" w:rsidR="00252E5C" w:rsidRDefault="00252E5C" w:rsidP="004E1D74">
      <w:pPr>
        <w:spacing w:line="360" w:lineRule="auto"/>
        <w:ind w:firstLine="720"/>
        <w:rPr>
          <w:ins w:id="200" w:author="Nick Maxwell" w:date="2017-11-28T23:03:00Z"/>
          <w:rFonts w:cstheme="minorHAnsi"/>
        </w:rPr>
      </w:pPr>
    </w:p>
    <w:p w14:paraId="4115AB53" w14:textId="3CB02BE8" w:rsidR="00952D62" w:rsidDel="00105CE6" w:rsidRDefault="00252E5C">
      <w:pPr>
        <w:spacing w:line="360" w:lineRule="auto"/>
        <w:ind w:firstLine="720"/>
        <w:rPr>
          <w:del w:id="201" w:author="Nick Maxwell" w:date="2017-11-29T10:46:00Z"/>
          <w:rFonts w:cstheme="minorHAnsi"/>
        </w:rPr>
        <w:pPrChange w:id="202" w:author="Nick Maxwell" w:date="2017-11-29T19:14:00Z">
          <w:pPr>
            <w:spacing w:line="360" w:lineRule="auto"/>
          </w:pPr>
        </w:pPrChange>
      </w:pPr>
      <w:ins w:id="203" w:author="Nick Maxwell" w:date="2017-11-28T23:03:00Z">
        <w:r>
          <w:rPr>
            <w:rFonts w:cstheme="minorHAnsi"/>
          </w:rPr>
          <w:t xml:space="preserve">Third, </w:t>
        </w:r>
        <w:r w:rsidR="00D55C6A">
          <w:rPr>
            <w:rFonts w:cstheme="minorHAnsi"/>
          </w:rPr>
          <w:t xml:space="preserve">we are </w:t>
        </w:r>
      </w:ins>
      <w:ins w:id="204" w:author="Nick Maxwell" w:date="2017-11-28T23:04:00Z">
        <w:r w:rsidR="00D55C6A">
          <w:rPr>
            <w:rFonts w:cstheme="minorHAnsi"/>
          </w:rPr>
          <w:t xml:space="preserve">interested in exploring the effects of norms measuring word properties that are rated by participants. </w:t>
        </w:r>
      </w:ins>
      <w:ins w:id="205" w:author="Nick Maxwell" w:date="2017-11-28T23:20:00Z">
        <w:r w:rsidR="00A91A17">
          <w:rPr>
            <w:rFonts w:cstheme="minorHAnsi"/>
          </w:rPr>
          <w:t>The first of these is age of acquisition (AoA</w:t>
        </w:r>
      </w:ins>
      <w:ins w:id="206" w:author="Nick Maxwell" w:date="2017-11-28T23:25:00Z">
        <w:r w:rsidR="00A62DE1">
          <w:rPr>
            <w:rFonts w:cstheme="minorHAnsi"/>
          </w:rPr>
          <w:t>). This norm</w:t>
        </w:r>
      </w:ins>
      <w:ins w:id="207" w:author="Nick Maxwell" w:date="2017-11-28T23:26:00Z">
        <w:r w:rsidR="00A62DE1">
          <w:rPr>
            <w:rFonts w:cstheme="minorHAnsi"/>
          </w:rPr>
          <w:t xml:space="preserve"> is measured by presenting </w:t>
        </w:r>
        <w:r w:rsidR="00A62DE1">
          <w:rPr>
            <w:rFonts w:cstheme="minorHAnsi"/>
          </w:rPr>
          <w:lastRenderedPageBreak/>
          <w:t>participants with a word and having them enter the age (in years) in which they believ</w:t>
        </w:r>
      </w:ins>
      <w:ins w:id="208" w:author="Nick Maxwell" w:date="2017-11-29T10:40:00Z">
        <w:r w:rsidR="00B06E3B">
          <w:rPr>
            <w:rFonts w:cstheme="minorHAnsi"/>
          </w:rPr>
          <w:t>e</w:t>
        </w:r>
      </w:ins>
      <w:ins w:id="209" w:author="Nick Maxwell" w:date="2017-11-28T23:26:00Z">
        <w:r w:rsidR="00A62DE1">
          <w:rPr>
            <w:rFonts w:cstheme="minorHAnsi"/>
          </w:rPr>
          <w:t xml:space="preserve"> that </w:t>
        </w:r>
      </w:ins>
      <w:ins w:id="210" w:author="Nick Maxwell" w:date="2017-11-28T23:27:00Z">
        <w:r w:rsidR="00A62DE1">
          <w:rPr>
            <w:rFonts w:cstheme="minorHAnsi"/>
          </w:rPr>
          <w:t xml:space="preserve">they </w:t>
        </w:r>
      </w:ins>
      <w:ins w:id="211" w:author="Nick Maxwell" w:date="2017-11-29T10:41:00Z">
        <w:r w:rsidR="00453FE4">
          <w:rPr>
            <w:rFonts w:cstheme="minorHAnsi"/>
          </w:rPr>
          <w:t xml:space="preserve">would have </w:t>
        </w:r>
      </w:ins>
      <w:ins w:id="212" w:author="Nick Maxwell" w:date="2017-11-28T23:27:00Z">
        <w:r w:rsidR="00A62DE1">
          <w:rPr>
            <w:rFonts w:cstheme="minorHAnsi"/>
          </w:rPr>
          <w:t>learned the word (Kuperman, Stadthagen-Gonzalez, &amp; Brysbaert, 2012).</w:t>
        </w:r>
      </w:ins>
      <w:ins w:id="213" w:author="Nick Maxwell" w:date="2017-11-29T10:28:00Z">
        <w:r w:rsidR="006B7337">
          <w:rPr>
            <w:rFonts w:cstheme="minorHAnsi"/>
          </w:rPr>
          <w:t xml:space="preserve"> Also of interest are measures of a word’s valence, which r</w:t>
        </w:r>
      </w:ins>
      <w:ins w:id="214" w:author="Nick Maxwell" w:date="2017-11-29T10:29:00Z">
        <w:r w:rsidR="006B7337">
          <w:rPr>
            <w:rFonts w:cstheme="minorHAnsi"/>
          </w:rPr>
          <w:t xml:space="preserve">efers to </w:t>
        </w:r>
      </w:ins>
      <w:ins w:id="215" w:author="Nick Maxwell" w:date="2017-11-29T10:44:00Z">
        <w:r w:rsidR="00CA2589">
          <w:rPr>
            <w:rFonts w:cstheme="minorHAnsi"/>
          </w:rPr>
          <w:t>its</w:t>
        </w:r>
      </w:ins>
      <w:ins w:id="216" w:author="Nick Maxwell" w:date="2017-11-29T10:38:00Z">
        <w:r w:rsidR="00882893">
          <w:rPr>
            <w:rFonts w:cstheme="minorHAnsi"/>
          </w:rPr>
          <w:t xml:space="preserve"> intrinsic pleasantness or perceived positiveness</w:t>
        </w:r>
      </w:ins>
      <w:ins w:id="217" w:author="Nick Maxwell" w:date="2017-11-29T16:41:00Z">
        <w:r w:rsidR="0084100F">
          <w:rPr>
            <w:rFonts w:cstheme="minorHAnsi"/>
          </w:rPr>
          <w:t xml:space="preserve">. </w:t>
        </w:r>
      </w:ins>
      <w:commentRangeStart w:id="218"/>
      <w:ins w:id="219" w:author="Nick Maxwell" w:date="2017-11-29T16:59:00Z">
        <w:r w:rsidR="00633AA9">
          <w:rPr>
            <w:rFonts w:cstheme="minorHAnsi"/>
          </w:rPr>
          <w:t xml:space="preserve">Valence </w:t>
        </w:r>
      </w:ins>
      <w:ins w:id="220" w:author="Nick Maxwell" w:date="2017-11-29T16:41:00Z">
        <w:r w:rsidR="0084100F">
          <w:rPr>
            <w:rFonts w:cstheme="minorHAnsi"/>
          </w:rPr>
          <w:t xml:space="preserve">ratings are important in </w:t>
        </w:r>
      </w:ins>
      <w:ins w:id="221" w:author="Nick Maxwell" w:date="2017-11-29T16:43:00Z">
        <w:r w:rsidR="0084100F">
          <w:rPr>
            <w:rFonts w:cstheme="minorHAnsi"/>
          </w:rPr>
          <w:t xml:space="preserve">multiple research settings, including research on emotion, the impact of emotion of </w:t>
        </w:r>
      </w:ins>
      <w:ins w:id="222" w:author="Nick Maxwell" w:date="2017-11-29T16:44:00Z">
        <w:r w:rsidR="0084100F">
          <w:rPr>
            <w:rFonts w:cstheme="minorHAnsi"/>
          </w:rPr>
          <w:t xml:space="preserve">lexical processing and memory, estimating the sentiments of larger </w:t>
        </w:r>
      </w:ins>
      <w:ins w:id="223" w:author="Nick Maxwell" w:date="2017-11-29T16:45:00Z">
        <w:r w:rsidR="0084100F">
          <w:rPr>
            <w:rFonts w:cstheme="minorHAnsi"/>
          </w:rPr>
          <w:t xml:space="preserve">passages of text, and to estimate the emotional value of new words based on </w:t>
        </w:r>
      </w:ins>
      <w:ins w:id="224" w:author="Nick Maxwell" w:date="2017-11-29T16:46:00Z">
        <w:r w:rsidR="0084100F">
          <w:rPr>
            <w:rFonts w:cstheme="minorHAnsi"/>
          </w:rPr>
          <w:t xml:space="preserve">valence ratings of semantically similar words (See Warriner, Kuperman, &amp; Brysbaert, 2013 for a review). </w:t>
        </w:r>
      </w:ins>
      <w:commentRangeEnd w:id="218"/>
      <w:r w:rsidR="00043A2D">
        <w:rPr>
          <w:rStyle w:val="CommentReference"/>
        </w:rPr>
        <w:commentReference w:id="218"/>
      </w:r>
      <w:ins w:id="225" w:author="Nick Maxwell" w:date="2017-11-29T17:18:00Z">
        <w:r w:rsidR="006A63A8">
          <w:rPr>
            <w:rFonts w:cstheme="minorHAnsi"/>
          </w:rPr>
          <w:t>The next of these rated measures is</w:t>
        </w:r>
      </w:ins>
      <w:ins w:id="226" w:author="Nick Maxwell" w:date="2017-11-29T17:12:00Z">
        <w:r w:rsidR="00570627">
          <w:rPr>
            <w:rFonts w:cstheme="minorHAnsi"/>
          </w:rPr>
          <w:t xml:space="preserve"> </w:t>
        </w:r>
      </w:ins>
      <w:ins w:id="227" w:author="Nick Maxwell" w:date="2017-11-29T10:45:00Z">
        <w:r w:rsidR="00105CE6">
          <w:rPr>
            <w:rFonts w:cstheme="minorHAnsi"/>
          </w:rPr>
          <w:t>concreteness</w:t>
        </w:r>
      </w:ins>
      <w:ins w:id="228" w:author="Nick Maxwell" w:date="2017-11-29T17:12:00Z">
        <w:r w:rsidR="00570627">
          <w:rPr>
            <w:rFonts w:cstheme="minorHAnsi"/>
          </w:rPr>
          <w:t xml:space="preserve">, </w:t>
        </w:r>
      </w:ins>
      <w:ins w:id="229" w:author="Nick Maxwell" w:date="2017-11-29T17:18:00Z">
        <w:r w:rsidR="006A63A8">
          <w:rPr>
            <w:rFonts w:cstheme="minorHAnsi"/>
          </w:rPr>
          <w:t xml:space="preserve">which </w:t>
        </w:r>
      </w:ins>
      <w:ins w:id="230" w:author="Nick Maxwell" w:date="2017-11-29T17:19:00Z">
        <w:r w:rsidR="000E42B7">
          <w:rPr>
            <w:rFonts w:cstheme="minorHAnsi"/>
          </w:rPr>
          <w:t>refers to</w:t>
        </w:r>
      </w:ins>
      <w:ins w:id="231" w:author="Nick Maxwell" w:date="2017-11-29T17:16:00Z">
        <w:r w:rsidR="00570627">
          <w:rPr>
            <w:rFonts w:cstheme="minorHAnsi"/>
          </w:rPr>
          <w:t xml:space="preserve"> the degree </w:t>
        </w:r>
      </w:ins>
      <w:ins w:id="232" w:author="Nick Maxwell" w:date="2017-11-29T17:19:00Z">
        <w:r w:rsidR="000E42B7">
          <w:rPr>
            <w:rFonts w:cstheme="minorHAnsi"/>
          </w:rPr>
          <w:t>that</w:t>
        </w:r>
      </w:ins>
      <w:ins w:id="233" w:author="Nick Maxwell" w:date="2017-11-29T17:16:00Z">
        <w:r w:rsidR="00570627">
          <w:rPr>
            <w:rFonts w:cstheme="minorHAnsi"/>
          </w:rPr>
          <w:t xml:space="preserve"> a word relates to a perceptible object (Brysbaert, Werriner, &amp; Kup</w:t>
        </w:r>
      </w:ins>
      <w:ins w:id="234" w:author="Nick Maxwell" w:date="2017-11-29T17:17:00Z">
        <w:r w:rsidR="00570627">
          <w:rPr>
            <w:rFonts w:cstheme="minorHAnsi"/>
          </w:rPr>
          <w:t>erman, 2013).</w:t>
        </w:r>
      </w:ins>
      <w:ins w:id="235" w:author="Nick Maxwell" w:date="2017-11-29T17:18:00Z">
        <w:r w:rsidR="00724B78">
          <w:rPr>
            <w:rFonts w:cstheme="minorHAnsi"/>
          </w:rPr>
          <w:t xml:space="preserve"> </w:t>
        </w:r>
      </w:ins>
      <w:ins w:id="236" w:author="Nick Maxwell" w:date="2017-11-29T18:53:00Z">
        <w:r w:rsidR="00D175C7">
          <w:rPr>
            <w:rFonts w:cstheme="minorHAnsi"/>
          </w:rPr>
          <w:t xml:space="preserve"> </w:t>
        </w:r>
      </w:ins>
      <w:ins w:id="237" w:author="Nick Maxwell" w:date="2017-11-29T18:54:00Z">
        <w:r w:rsidR="003B6D57">
          <w:rPr>
            <w:rFonts w:cstheme="minorHAnsi"/>
          </w:rPr>
          <w:t>Similar to concreteness, imageability is</w:t>
        </w:r>
      </w:ins>
      <w:ins w:id="238" w:author="Nick Maxwell" w:date="2017-11-29T18:55:00Z">
        <w:r w:rsidR="003B6D57">
          <w:rPr>
            <w:rFonts w:cstheme="minorHAnsi"/>
          </w:rPr>
          <w:t xml:space="preserve"> described as being a measure of a word’s ability to g</w:t>
        </w:r>
      </w:ins>
      <w:ins w:id="239" w:author="Nick Maxwell" w:date="2017-11-29T18:56:00Z">
        <w:r w:rsidR="003B6D57">
          <w:rPr>
            <w:rFonts w:cstheme="minorHAnsi"/>
          </w:rPr>
          <w:t>enerate a mental image (Stadthagen-Gonzalez &amp; Davis, 2006).</w:t>
        </w:r>
      </w:ins>
      <w:ins w:id="240" w:author="Nick Maxwell" w:date="2017-11-29T18:57:00Z">
        <w:r w:rsidR="003B6D57">
          <w:rPr>
            <w:rFonts w:cstheme="minorHAnsi"/>
          </w:rPr>
          <w:t xml:space="preserve"> </w:t>
        </w:r>
      </w:ins>
      <w:ins w:id="241" w:author="Nick Maxwell" w:date="2017-11-29T19:12:00Z">
        <w:r w:rsidR="00445F85">
          <w:rPr>
            <w:rFonts w:cstheme="minorHAnsi"/>
          </w:rPr>
          <w:t>Finally, familiarity norms ca</w:t>
        </w:r>
      </w:ins>
      <w:ins w:id="242" w:author="Nick Maxwell" w:date="2017-11-29T19:13:00Z">
        <w:r w:rsidR="00445F85">
          <w:rPr>
            <w:rFonts w:cstheme="minorHAnsi"/>
          </w:rPr>
          <w:t xml:space="preserve">n be described as </w:t>
        </w:r>
      </w:ins>
      <w:ins w:id="243" w:author="Nick Maxwell" w:date="2017-11-29T19:14:00Z">
        <w:r w:rsidR="00C7168E">
          <w:rPr>
            <w:rFonts w:cstheme="minorHAnsi"/>
          </w:rPr>
          <w:t>an application of wor</w:t>
        </w:r>
      </w:ins>
      <w:ins w:id="244" w:author="Nick Maxwell" w:date="2017-11-29T19:13:00Z">
        <w:r w:rsidR="00C7168E">
          <w:rPr>
            <w:rFonts w:cstheme="minorHAnsi"/>
          </w:rPr>
          <w:t xml:space="preserve">d frequency. These norms measure </w:t>
        </w:r>
      </w:ins>
      <w:ins w:id="245" w:author="Nick Maxwell" w:date="2017-11-29T19:14:00Z">
        <w:r w:rsidR="00C7168E">
          <w:rPr>
            <w:rFonts w:cstheme="minorHAnsi"/>
          </w:rPr>
          <w:t>the frequency of exposure to a particular word (Stadthagen-Gonzalez &amp; Davis, 2006).</w:t>
        </w:r>
      </w:ins>
      <w:ins w:id="246" w:author="Erin M. Buchanan" w:date="2017-11-28T11:14:00Z">
        <w:del w:id="247" w:author="Nick Maxwell" w:date="2017-11-29T10:46:00Z">
          <w:r w:rsidR="00952D62" w:rsidDel="00105CE6">
            <w:rPr>
              <w:rFonts w:cstheme="minorHAnsi"/>
            </w:rPr>
            <w:delText>Put the rated things paragraph here</w:delText>
          </w:r>
        </w:del>
      </w:ins>
    </w:p>
    <w:p w14:paraId="0A67E105" w14:textId="407428E8" w:rsidR="00B072AA" w:rsidDel="00105CE6" w:rsidRDefault="00B072AA">
      <w:pPr>
        <w:spacing w:line="360" w:lineRule="auto"/>
        <w:ind w:firstLine="720"/>
        <w:rPr>
          <w:del w:id="248" w:author="Nick Maxwell" w:date="2017-11-29T10:46:00Z"/>
          <w:rFonts w:cstheme="minorHAnsi"/>
        </w:rPr>
        <w:pPrChange w:id="249" w:author="Nick Maxwell" w:date="2017-11-29T19:14:00Z">
          <w:pPr>
            <w:spacing w:line="360" w:lineRule="auto"/>
          </w:pPr>
        </w:pPrChange>
      </w:pPr>
      <w:del w:id="250" w:author="Nick Maxwell" w:date="2017-11-29T10:46:00Z">
        <w:r w:rsidDel="00105CE6">
          <w:rPr>
            <w:rFonts w:cstheme="minorHAnsi"/>
          </w:rPr>
          <w:tab/>
        </w:r>
      </w:del>
      <w:del w:id="251" w:author="Nick Maxwell" w:date="2017-11-28T14:15:00Z">
        <w:r w:rsidR="00A96CB2" w:rsidDel="00644060">
          <w:rPr>
            <w:rFonts w:cstheme="minorHAnsi"/>
          </w:rPr>
          <w:delText>Second</w:delText>
        </w:r>
        <w:r w:rsidR="000E4D06" w:rsidDel="00644060">
          <w:rPr>
            <w:rFonts w:cstheme="minorHAnsi"/>
          </w:rPr>
          <w:delText>,</w:delText>
        </w:r>
      </w:del>
      <w:moveFromRangeStart w:id="252" w:author="Nick Maxwell" w:date="2017-11-28T14:44:00Z" w:name="move499643622"/>
      <w:moveFrom w:id="253" w:author="Nick Maxwell" w:date="2017-11-28T14:44:00Z">
        <w:del w:id="254" w:author="Nick Maxwell" w:date="2017-11-29T10:46:00Z">
          <w:r w:rsidR="000E4D06" w:rsidDel="00105CE6">
            <w:rPr>
              <w:rFonts w:cstheme="minorHAnsi"/>
            </w:rPr>
            <w:delText xml:space="preserve"> we are interested in examining</w:delText>
          </w:r>
          <w:r w:rsidR="006D1534" w:rsidDel="00105CE6">
            <w:rPr>
              <w:rFonts w:cstheme="minorHAnsi"/>
            </w:rPr>
            <w:delText xml:space="preserve"> two</w:delText>
          </w:r>
          <w:r w:rsidR="000E4D06" w:rsidDel="00105CE6">
            <w:rPr>
              <w:rFonts w:cstheme="minorHAnsi"/>
            </w:rPr>
            <w:delText xml:space="preserve"> single word norms that are directly related to item associations.</w:delText>
          </w:r>
          <w:r w:rsidR="006D1534" w:rsidDel="00105CE6">
            <w:rPr>
              <w:rFonts w:cstheme="minorHAnsi"/>
            </w:rPr>
            <w:delText xml:space="preserve"> These norms measure the number of associates a word shares connections with.</w:delText>
          </w:r>
          <w:r w:rsidR="00243A17" w:rsidDel="00105CE6">
            <w:rPr>
              <w:rFonts w:cstheme="minorHAnsi"/>
            </w:rPr>
            <w:delText xml:space="preserve"> Cue set size (QSS) refers to the number of cue words tha</w:delText>
          </w:r>
          <w:r w:rsidR="006D1534" w:rsidDel="00105CE6">
            <w:rPr>
              <w:rFonts w:cstheme="minorHAnsi"/>
            </w:rPr>
            <w:delText>t a target word is connected to, while target set size (TSS) is a count of the number of target words a cue word is connected to (Nelson et al.</w:delText>
          </w:r>
        </w:del>
        <w:ins w:id="255" w:author="Erin M. Buchanan" w:date="2017-11-28T11:14:00Z">
          <w:del w:id="256" w:author="Nick Maxwell" w:date="2017-11-29T10:46:00Z">
            <w:r w:rsidR="00952D62" w:rsidDel="00105CE6">
              <w:rPr>
                <w:rFonts w:cstheme="minorHAnsi"/>
              </w:rPr>
              <w:delText>,</w:delText>
            </w:r>
          </w:del>
        </w:ins>
        <w:del w:id="257" w:author="Nick Maxwell" w:date="2017-11-29T10:46:00Z">
          <w:r w:rsidR="006D1534" w:rsidDel="00105CE6">
            <w:rPr>
              <w:rFonts w:cstheme="minorHAnsi"/>
            </w:rPr>
            <w:delText xml:space="preserve"> 1998).</w:delText>
          </w:r>
          <w:r w:rsidR="00D579EB" w:rsidDel="00105CE6">
            <w:rPr>
              <w:rFonts w:cstheme="minorHAnsi"/>
            </w:rPr>
            <w:delText xml:space="preserve"> Previous research has shown that </w:delText>
          </w:r>
          <w:r w:rsidR="00C232E1" w:rsidDel="00105CE6">
            <w:rPr>
              <w:rFonts w:cstheme="minorHAnsi"/>
            </w:rPr>
            <w:delText>cue</w:delText>
          </w:r>
          <w:r w:rsidR="00FB424C" w:rsidDel="00105CE6">
            <w:rPr>
              <w:rFonts w:cstheme="minorHAnsi"/>
            </w:rPr>
            <w:delText xml:space="preserve"> words that are</w:delText>
          </w:r>
          <w:r w:rsidR="00C232E1" w:rsidDel="00105CE6">
            <w:rPr>
              <w:rFonts w:cstheme="minorHAnsi"/>
            </w:rPr>
            <w:delText xml:space="preserve"> linked to a larger number of associates (target words) tend to be less likely to be recalled than cue words with smaller targ</w:delText>
          </w:r>
          <w:r w:rsidR="001054D7" w:rsidDel="00105CE6">
            <w:rPr>
              <w:rFonts w:cstheme="minorHAnsi"/>
            </w:rPr>
            <w:delText>et sets (Nelson, Scheriber, &amp; Xu</w:delText>
          </w:r>
          <w:r w:rsidR="00C232E1" w:rsidDel="00105CE6">
            <w:rPr>
              <w:rFonts w:cstheme="minorHAnsi"/>
            </w:rPr>
            <w:delText xml:space="preserve">, 1999; Nelson, Schreiber &amp; McEvoy 1992). </w:delText>
          </w:r>
        </w:del>
        <w:ins w:id="258" w:author="Erin M. Buchanan" w:date="2017-11-28T11:15:00Z">
          <w:del w:id="259" w:author="Nick Maxwell" w:date="2017-11-29T10:46:00Z">
            <w:r w:rsidR="00952D62" w:rsidDel="00105CE6">
              <w:rPr>
                <w:rFonts w:cstheme="minorHAnsi"/>
              </w:rPr>
              <w:delText>We will also calculate these values within the semantic feature overlap norms (talk about set size for cosine here). Also discuss feature list size.</w:delText>
            </w:r>
          </w:del>
        </w:ins>
      </w:moveFrom>
      <w:moveFromRangeEnd w:id="252"/>
      <w:ins w:id="260" w:author="Erin M. Buchanan" w:date="2017-11-28T11:15:00Z">
        <w:del w:id="261" w:author="Nick Maxwell" w:date="2017-11-29T10:46:00Z">
          <w:r w:rsidR="00952D62" w:rsidDel="00105CE6">
            <w:rPr>
              <w:rFonts w:cstheme="minorHAnsi"/>
            </w:rPr>
            <w:delText xml:space="preserve"> </w:delText>
          </w:r>
        </w:del>
      </w:ins>
    </w:p>
    <w:p w14:paraId="43522B24" w14:textId="77777777" w:rsidR="00105CE6" w:rsidRDefault="00105CE6">
      <w:pPr>
        <w:spacing w:line="360" w:lineRule="auto"/>
        <w:ind w:firstLine="720"/>
        <w:rPr>
          <w:ins w:id="262" w:author="Nick Maxwell" w:date="2017-11-29T10:46:00Z"/>
          <w:rFonts w:cstheme="minorHAnsi"/>
        </w:rPr>
        <w:pPrChange w:id="263" w:author="Nick Maxwell" w:date="2017-11-29T19:14:00Z">
          <w:pPr>
            <w:spacing w:line="360" w:lineRule="auto"/>
          </w:pPr>
        </w:pPrChange>
      </w:pPr>
    </w:p>
    <w:p w14:paraId="2F88B53D" w14:textId="1CF06222" w:rsidR="004D1203" w:rsidRDefault="00105CE6">
      <w:pPr>
        <w:spacing w:line="360" w:lineRule="auto"/>
        <w:rPr>
          <w:ins w:id="264" w:author="Erin M. Buchanan" w:date="2017-12-05T10:41:00Z"/>
          <w:rFonts w:cstheme="minorHAnsi"/>
        </w:rPr>
      </w:pPr>
      <w:ins w:id="265" w:author="Nick Maxwell" w:date="2017-11-29T10:46:00Z">
        <w:r>
          <w:rPr>
            <w:rFonts w:cstheme="minorHAnsi"/>
          </w:rPr>
          <w:tab/>
        </w:r>
      </w:ins>
      <w:del w:id="266" w:author="Nick Maxwell" w:date="2017-11-29T10:46:00Z">
        <w:r w:rsidR="005858E9" w:rsidDel="00105CE6">
          <w:rPr>
            <w:rFonts w:cstheme="minorHAnsi"/>
          </w:rPr>
          <w:tab/>
        </w:r>
      </w:del>
      <w:del w:id="267" w:author="Nick Maxwell" w:date="2017-11-28T14:16:00Z">
        <w:r w:rsidR="005858E9" w:rsidDel="00644060">
          <w:rPr>
            <w:rFonts w:cstheme="minorHAnsi"/>
          </w:rPr>
          <w:delText>Third</w:delText>
        </w:r>
      </w:del>
      <w:del w:id="268" w:author="Nick Maxwell" w:date="2017-11-28T14:44:00Z">
        <w:r w:rsidR="005858E9" w:rsidDel="00584306">
          <w:rPr>
            <w:rFonts w:cstheme="minorHAnsi"/>
          </w:rPr>
          <w:delText xml:space="preserve">, we are interested in </w:delText>
        </w:r>
        <w:r w:rsidR="001054D7" w:rsidDel="00584306">
          <w:rPr>
            <w:rFonts w:cstheme="minorHAnsi"/>
          </w:rPr>
          <w:delText>the effects of phonographi</w:delText>
        </w:r>
        <w:r w:rsidR="00DC1D21" w:rsidDel="00584306">
          <w:rPr>
            <w:rFonts w:cstheme="minorHAnsi"/>
          </w:rPr>
          <w:delText>c and orthographic neighborhood</w:delText>
        </w:r>
      </w:del>
      <w:ins w:id="269" w:author="Nick Maxwell" w:date="2017-11-29T10:26:00Z">
        <w:r w:rsidR="00A91DF8">
          <w:rPr>
            <w:rFonts w:cstheme="minorHAnsi"/>
          </w:rPr>
          <w:t xml:space="preserve">The final group of norms that </w:t>
        </w:r>
      </w:ins>
      <w:ins w:id="270" w:author="Nick Maxwell" w:date="2017-11-28T14:44:00Z">
        <w:r w:rsidR="00584306">
          <w:rPr>
            <w:rFonts w:cstheme="minorHAnsi"/>
          </w:rPr>
          <w:t xml:space="preserve">we are interested in examining </w:t>
        </w:r>
      </w:ins>
      <w:ins w:id="271" w:author="Nick Maxwell" w:date="2017-11-29T10:26:00Z">
        <w:r w:rsidR="00A91DF8">
          <w:rPr>
            <w:rFonts w:cstheme="minorHAnsi"/>
          </w:rPr>
          <w:t xml:space="preserve">are those which provide information based on </w:t>
        </w:r>
      </w:ins>
      <w:ins w:id="272" w:author="Maxwell, Nicholas P" w:date="2017-12-05T16:24:00Z">
        <w:r w:rsidR="006326D8">
          <w:rPr>
            <w:rFonts w:cstheme="minorHAnsi"/>
          </w:rPr>
          <w:t>connections with neighboring words</w:t>
        </w:r>
      </w:ins>
      <w:ins w:id="273" w:author="Nick Maxwell" w:date="2017-11-28T14:44:00Z">
        <w:del w:id="274" w:author="Maxwell, Nicholas P" w:date="2017-12-05T16:24:00Z">
          <w:r w:rsidR="00584306" w:rsidDel="006326D8">
            <w:rPr>
              <w:rFonts w:cstheme="minorHAnsi"/>
            </w:rPr>
            <w:delText xml:space="preserve">neighborhood </w:delText>
          </w:r>
        </w:del>
        <w:del w:id="275" w:author="Maxwell, Nicholas P" w:date="2017-12-05T16:23:00Z">
          <w:r w:rsidR="00584306" w:rsidDel="006326D8">
            <w:rPr>
              <w:rFonts w:cstheme="minorHAnsi"/>
            </w:rPr>
            <w:delText>relations</w:delText>
          </w:r>
        </w:del>
      </w:ins>
      <w:r w:rsidR="00696103">
        <w:rPr>
          <w:rFonts w:cstheme="minorHAnsi"/>
        </w:rPr>
        <w:t xml:space="preserve">. Phonographic neighborhood refers to </w:t>
      </w:r>
      <w:r w:rsidR="00207D15">
        <w:rPr>
          <w:rFonts w:cstheme="minorHAnsi"/>
        </w:rPr>
        <w:t>refers to the number of words that can be created by changing one sound in a word (i.e</w:t>
      </w:r>
      <w:ins w:id="276" w:author="Erin M. Buchanan" w:date="2017-11-28T11:15:00Z">
        <w:r w:rsidR="00C5546F">
          <w:rPr>
            <w:rFonts w:cstheme="minorHAnsi"/>
          </w:rPr>
          <w:t>.</w:t>
        </w:r>
      </w:ins>
      <w:r w:rsidR="00207D15">
        <w:rPr>
          <w:rFonts w:cstheme="minorHAnsi"/>
        </w:rPr>
        <w:t xml:space="preserve">, CAT to KITE). </w:t>
      </w:r>
      <w:r w:rsidR="00D66A7B">
        <w:rPr>
          <w:rFonts w:cstheme="minorHAnsi"/>
        </w:rPr>
        <w:t>Similarly</w:t>
      </w:r>
      <w:r w:rsidR="00207D15">
        <w:rPr>
          <w:rFonts w:cstheme="minorHAnsi"/>
        </w:rPr>
        <w:t>, orthographic neighborhood refers to the number of words created by changing a single letter in word (i.e., CAT to BAT</w:t>
      </w:r>
      <w:ins w:id="277" w:author="Nick Maxwell" w:date="2017-11-28T21:17:00Z">
        <w:r w:rsidR="00E60D8C">
          <w:rPr>
            <w:rFonts w:cstheme="minorHAnsi"/>
          </w:rPr>
          <w:t>, Adelman &amp; Brown, 2007; Peer</w:t>
        </w:r>
      </w:ins>
      <w:ins w:id="278" w:author="Nick Maxwell" w:date="2017-11-28T21:18:00Z">
        <w:r w:rsidR="00E60D8C">
          <w:rPr>
            <w:rFonts w:cstheme="minorHAnsi"/>
          </w:rPr>
          <w:t>e</w:t>
        </w:r>
      </w:ins>
      <w:ins w:id="279" w:author="Nick Maxwell" w:date="2017-11-28T21:17:00Z">
        <w:r w:rsidR="00E60D8C">
          <w:rPr>
            <w:rFonts w:cstheme="minorHAnsi"/>
          </w:rPr>
          <w:t xml:space="preserve">man </w:t>
        </w:r>
      </w:ins>
      <w:del w:id="280" w:author="Nick Maxwell" w:date="2017-11-28T21:17:00Z">
        <w:r w:rsidR="00207D15" w:rsidDel="00E60D8C">
          <w:rPr>
            <w:rFonts w:cstheme="minorHAnsi"/>
          </w:rPr>
          <w:delText>)</w:delText>
        </w:r>
        <w:r w:rsidR="00207D15" w:rsidDel="00F45456">
          <w:rPr>
            <w:rFonts w:cstheme="minorHAnsi"/>
          </w:rPr>
          <w:delText>.</w:delText>
        </w:r>
      </w:del>
      <w:r w:rsidR="003F737D">
        <w:rPr>
          <w:rFonts w:cstheme="minorHAnsi"/>
        </w:rPr>
        <w:t xml:space="preserve"> </w:t>
      </w:r>
      <w:ins w:id="281" w:author="Nick Maxwell" w:date="2017-11-28T21:18:00Z">
        <w:r w:rsidR="00E60D8C">
          <w:rPr>
            <w:rFonts w:cstheme="minorHAnsi"/>
          </w:rPr>
          <w:t xml:space="preserve">&amp; Content, 1997). </w:t>
        </w:r>
      </w:ins>
      <w:r w:rsidR="003F737D">
        <w:rPr>
          <w:rFonts w:cstheme="minorHAnsi"/>
        </w:rPr>
        <w:t xml:space="preserve">Previous findings have </w:t>
      </w:r>
      <w:r w:rsidR="00D97DDB">
        <w:rPr>
          <w:rFonts w:cstheme="minorHAnsi"/>
        </w:rPr>
        <w:t>suggested</w:t>
      </w:r>
      <w:r w:rsidR="003F737D">
        <w:rPr>
          <w:rFonts w:cstheme="minorHAnsi"/>
        </w:rPr>
        <w:t xml:space="preserve"> that the frequency of a target word relative to </w:t>
      </w:r>
      <w:r w:rsidR="00BE479B">
        <w:rPr>
          <w:rFonts w:cstheme="minorHAnsi"/>
        </w:rPr>
        <w:t xml:space="preserve">that of </w:t>
      </w:r>
      <w:r w:rsidR="003F737D">
        <w:rPr>
          <w:rFonts w:cstheme="minorHAnsi"/>
        </w:rPr>
        <w:t>its orthographic neighbors has an effect on recall</w:t>
      </w:r>
      <w:r w:rsidR="00AD215F">
        <w:rPr>
          <w:rFonts w:cstheme="minorHAnsi"/>
        </w:rPr>
        <w:t>, increasing the likelihood of recall for that word (Carreiras, Perea, &amp; Grainger, 1997; Grainger, 1990).</w:t>
      </w:r>
      <w:r w:rsidR="008760E3">
        <w:rPr>
          <w:rFonts w:cstheme="minorHAnsi"/>
        </w:rPr>
        <w:t xml:space="preserve"> Additionally, both of measures have been found to effect processing speed for items (Buchanan et al., 2013; Adelman &amp; Brown, 2007; Coltheart et al., 1977). </w:t>
      </w:r>
      <w:ins w:id="282" w:author="Nick Maxwell" w:date="2017-11-28T14:45:00Z">
        <w:r w:rsidR="00991689">
          <w:rPr>
            <w:rFonts w:cstheme="minorHAnsi"/>
          </w:rPr>
          <w:t xml:space="preserve">Next, we </w:t>
        </w:r>
      </w:ins>
      <w:moveToRangeStart w:id="283" w:author="Nick Maxwell" w:date="2017-11-28T14:44:00Z" w:name="move499643622"/>
      <w:del w:id="284" w:author="Nick Maxwell" w:date="2017-11-28T14:45:00Z">
        <w:r w:rsidR="00584306" w:rsidRPr="00584306" w:rsidDel="00991689">
          <w:rPr>
            <w:rFonts w:cstheme="minorHAnsi"/>
          </w:rPr>
          <w:delText xml:space="preserve">we </w:delText>
        </w:r>
      </w:del>
      <w:r w:rsidR="00584306" w:rsidRPr="00584306">
        <w:rPr>
          <w:rFonts w:cstheme="minorHAnsi"/>
        </w:rPr>
        <w:t xml:space="preserve">are interested in examining two single word norms that are directly related to item </w:t>
      </w:r>
      <w:commentRangeStart w:id="285"/>
      <w:r w:rsidR="00584306" w:rsidRPr="00584306">
        <w:rPr>
          <w:rFonts w:cstheme="minorHAnsi"/>
        </w:rPr>
        <w:t>associations</w:t>
      </w:r>
      <w:commentRangeEnd w:id="285"/>
      <w:r w:rsidR="00991689">
        <w:rPr>
          <w:rStyle w:val="CommentReference"/>
        </w:rPr>
        <w:commentReference w:id="285"/>
      </w:r>
      <w:r w:rsidR="00584306" w:rsidRPr="00584306">
        <w:rPr>
          <w:rFonts w:cstheme="minorHAnsi"/>
        </w:rPr>
        <w:t xml:space="preserve">. These norms measure the number of associates a word shares connections with. Cue set size (QSS) refers to the number of cue words that a target word is connected to, while target set size (TSS) is a count of the number of target words a cue word is connected to (Nelson et al., 1998). Previous research has shown that cue words that are linked to a larger number of associates (target words) tend to be less likely to be recalled than cue words with smaller target sets (Nelson, Scheriber, &amp; Xu, 1999; Nelson, Schreiber &amp; McEvoy 1992). We will also calculate these values </w:t>
      </w:r>
      <w:del w:id="286" w:author="Nick Maxwell" w:date="2017-12-01T10:25:00Z">
        <w:r w:rsidR="00584306" w:rsidRPr="00584306" w:rsidDel="00984528">
          <w:rPr>
            <w:rFonts w:cstheme="minorHAnsi"/>
          </w:rPr>
          <w:delText xml:space="preserve">within </w:delText>
        </w:r>
      </w:del>
      <w:ins w:id="287" w:author="Nick Maxwell" w:date="2017-12-01T10:25:00Z">
        <w:r w:rsidR="00984528">
          <w:rPr>
            <w:rFonts w:cstheme="minorHAnsi"/>
          </w:rPr>
          <w:t xml:space="preserve">for </w:t>
        </w:r>
      </w:ins>
      <w:r w:rsidR="00584306" w:rsidRPr="00584306">
        <w:rPr>
          <w:rFonts w:cstheme="minorHAnsi"/>
        </w:rPr>
        <w:t>the semantic feature overlap</w:t>
      </w:r>
      <w:ins w:id="288" w:author="Nick Maxwell" w:date="2017-12-01T10:19:00Z">
        <w:r w:rsidR="00984528">
          <w:rPr>
            <w:rFonts w:cstheme="minorHAnsi"/>
          </w:rPr>
          <w:t xml:space="preserve"> and thematic overlap</w:t>
        </w:r>
      </w:ins>
      <w:r w:rsidR="00584306" w:rsidRPr="00584306">
        <w:rPr>
          <w:rFonts w:cstheme="minorHAnsi"/>
        </w:rPr>
        <w:t xml:space="preserve"> norms</w:t>
      </w:r>
      <w:ins w:id="289" w:author="Nick Maxwell" w:date="2017-12-01T10:07:00Z">
        <w:r w:rsidR="00277214">
          <w:rPr>
            <w:rFonts w:cstheme="minorHAnsi"/>
          </w:rPr>
          <w:t xml:space="preserve">. </w:t>
        </w:r>
      </w:ins>
      <w:ins w:id="290" w:author="Nick Maxwell" w:date="2017-12-01T10:25:00Z">
        <w:r w:rsidR="00450AF1">
          <w:rPr>
            <w:rFonts w:cstheme="minorHAnsi"/>
          </w:rPr>
          <w:t>Finally, feature list sizes</w:t>
        </w:r>
      </w:ins>
      <w:ins w:id="291" w:author="Nick Maxwell" w:date="2017-12-01T10:27:00Z">
        <w:r w:rsidR="007E4E3E">
          <w:rPr>
            <w:rFonts w:cstheme="minorHAnsi"/>
          </w:rPr>
          <w:t xml:space="preserve"> will be calculated for each word overlap norm</w:t>
        </w:r>
      </w:ins>
      <w:ins w:id="292" w:author="Erin M. Buchanan" w:date="2018-01-12T19:47:00Z">
        <w:r w:rsidR="00043A2D">
          <w:rPr>
            <w:rFonts w:cstheme="minorHAnsi"/>
          </w:rPr>
          <w:t xml:space="preserve"> from the Buchanan et al. 2014 semantic feature norm set</w:t>
        </w:r>
      </w:ins>
      <w:ins w:id="293" w:author="Nick Maxwell" w:date="2017-12-01T10:27:00Z">
        <w:r w:rsidR="007E4E3E">
          <w:rPr>
            <w:rFonts w:cstheme="minorHAnsi"/>
          </w:rPr>
          <w:t>.</w:t>
        </w:r>
      </w:ins>
    </w:p>
    <w:p w14:paraId="5BB57A1D" w14:textId="77777777" w:rsidR="003B5D5F" w:rsidRDefault="002045CF" w:rsidP="00442605">
      <w:pPr>
        <w:spacing w:line="360" w:lineRule="auto"/>
        <w:rPr>
          <w:ins w:id="294" w:author="Nick Maxwell" w:date="2017-12-13T20:12:00Z"/>
          <w:rFonts w:cstheme="minorHAnsi"/>
        </w:rPr>
      </w:pPr>
      <w:ins w:id="295" w:author="Erin M. Buchanan" w:date="2017-12-05T10:41:00Z">
        <w:r>
          <w:rPr>
            <w:rFonts w:cstheme="minorHAnsi"/>
          </w:rPr>
          <w:lastRenderedPageBreak/>
          <w:tab/>
        </w:r>
        <w:del w:id="296" w:author="Nick Maxwell" w:date="2017-12-12T22:44:00Z">
          <w:r w:rsidDel="00D70EAE">
            <w:rPr>
              <w:rFonts w:cstheme="minorHAnsi"/>
            </w:rPr>
            <w:delText xml:space="preserve">As </w:delText>
          </w:r>
        </w:del>
      </w:ins>
      <w:ins w:id="297" w:author="Erin M. Buchanan" w:date="2017-12-05T10:42:00Z">
        <w:del w:id="298" w:author="Nick Maxwell" w:date="2017-12-12T22:44:00Z">
          <w:r w:rsidDel="00D70EAE">
            <w:rPr>
              <w:rFonts w:cstheme="minorHAnsi"/>
            </w:rPr>
            <w:delText>such</w:delText>
          </w:r>
        </w:del>
      </w:ins>
      <w:ins w:id="299" w:author="Nick Maxwell" w:date="2017-12-12T22:44:00Z">
        <w:r w:rsidR="00D70EAE">
          <w:rPr>
            <w:rFonts w:cstheme="minorHAnsi"/>
          </w:rPr>
          <w:t>In summary</w:t>
        </w:r>
      </w:ins>
      <w:ins w:id="300" w:author="Erin M. Buchanan" w:date="2017-12-05T10:42:00Z">
        <w:r>
          <w:rPr>
            <w:rFonts w:cstheme="minorHAnsi"/>
          </w:rPr>
          <w:t>,</w:t>
        </w:r>
      </w:ins>
      <w:ins w:id="301" w:author="Maxwell, Nicholas P" w:date="2017-12-05T13:29:00Z">
        <w:r w:rsidR="00FE035F">
          <w:rPr>
            <w:rFonts w:cstheme="minorHAnsi"/>
          </w:rPr>
          <w:t xml:space="preserve"> </w:t>
        </w:r>
      </w:ins>
      <w:ins w:id="302" w:author="Maxwell, Nicholas P" w:date="2017-12-05T20:19:00Z">
        <w:r w:rsidR="008C59CB">
          <w:rPr>
            <w:rFonts w:cstheme="minorHAnsi"/>
          </w:rPr>
          <w:t xml:space="preserve">this </w:t>
        </w:r>
      </w:ins>
      <w:ins w:id="303" w:author="Maxwell, Nicholas P" w:date="2017-12-05T13:29:00Z">
        <w:del w:id="304" w:author="Nick Maxwell" w:date="2017-12-12T22:39:00Z">
          <w:r w:rsidR="00FE035F" w:rsidDel="007B77E0">
            <w:rPr>
              <w:rFonts w:cstheme="minorHAnsi"/>
            </w:rPr>
            <w:delText xml:space="preserve">proposed </w:delText>
          </w:r>
        </w:del>
        <w:r w:rsidR="00FE035F">
          <w:rPr>
            <w:rFonts w:cstheme="minorHAnsi"/>
          </w:rPr>
          <w:t xml:space="preserve">study seeks to </w:t>
        </w:r>
      </w:ins>
      <w:ins w:id="305" w:author="Nick Maxwell" w:date="2017-12-13T20:12:00Z">
        <w:r w:rsidR="00C56812">
          <w:rPr>
            <w:rFonts w:cstheme="minorHAnsi"/>
          </w:rPr>
          <w:t xml:space="preserve">expand upon previous work by </w:t>
        </w:r>
      </w:ins>
      <w:ins w:id="306" w:author="Nick Maxwell" w:date="2017-12-05T16:03:00Z">
        <w:r w:rsidR="00995C72">
          <w:rPr>
            <w:rFonts w:cstheme="minorHAnsi"/>
          </w:rPr>
          <w:t>examin</w:t>
        </w:r>
      </w:ins>
      <w:ins w:id="307" w:author="Nick Maxwell" w:date="2017-12-13T20:12:00Z">
        <w:r w:rsidR="00C56812">
          <w:rPr>
            <w:rFonts w:cstheme="minorHAnsi"/>
          </w:rPr>
          <w:t>ing</w:t>
        </w:r>
      </w:ins>
      <w:ins w:id="308" w:author="Nick Maxwell" w:date="2017-12-05T16:03:00Z">
        <w:r w:rsidR="00995C72">
          <w:rPr>
            <w:rFonts w:cstheme="minorHAnsi"/>
          </w:rPr>
          <w:t xml:space="preserve"> </w:t>
        </w:r>
      </w:ins>
      <w:ins w:id="309" w:author="Nick Maxwell" w:date="2017-12-09T16:46:00Z">
        <w:r w:rsidR="00702255">
          <w:rPr>
            <w:rFonts w:cstheme="minorHAnsi"/>
          </w:rPr>
          <w:t>how</w:t>
        </w:r>
      </w:ins>
      <w:ins w:id="310" w:author="Nick Maxwell" w:date="2017-12-05T16:05:00Z">
        <w:r w:rsidR="00995C72">
          <w:rPr>
            <w:rFonts w:cstheme="minorHAnsi"/>
          </w:rPr>
          <w:t xml:space="preserve"> </w:t>
        </w:r>
      </w:ins>
      <w:ins w:id="311" w:author="Maxwell, Nicholas P" w:date="2017-12-05T20:20:00Z">
        <w:r w:rsidR="0079628C">
          <w:rPr>
            <w:rFonts w:cstheme="minorHAnsi"/>
          </w:rPr>
          <w:t xml:space="preserve">single word norms </w:t>
        </w:r>
        <w:del w:id="312" w:author="Nick Maxwell" w:date="2017-12-09T16:46:00Z">
          <w:r w:rsidR="0079628C" w:rsidDel="00702255">
            <w:rPr>
              <w:rFonts w:cstheme="minorHAnsi"/>
            </w:rPr>
            <w:delText>pertaining</w:delText>
          </w:r>
        </w:del>
      </w:ins>
      <w:ins w:id="313" w:author="Nick Maxwell" w:date="2017-12-09T16:46:00Z">
        <w:r w:rsidR="00702255">
          <w:rPr>
            <w:rFonts w:cstheme="minorHAnsi"/>
          </w:rPr>
          <w:t>belonging</w:t>
        </w:r>
      </w:ins>
      <w:ins w:id="314" w:author="Maxwell, Nicholas P" w:date="2017-12-05T20:20:00Z">
        <w:r w:rsidR="0079628C">
          <w:rPr>
            <w:rFonts w:cstheme="minorHAnsi"/>
          </w:rPr>
          <w:t xml:space="preserve"> to </w:t>
        </w:r>
      </w:ins>
      <w:ins w:id="315" w:author="Nick Maxwell" w:date="2017-12-09T16:46:00Z">
        <w:r w:rsidR="00702255">
          <w:rPr>
            <w:rFonts w:cstheme="minorHAnsi"/>
          </w:rPr>
          <w:t xml:space="preserve">these three </w:t>
        </w:r>
      </w:ins>
      <w:ins w:id="316" w:author="Maxwell, Nicholas P" w:date="2017-12-05T20:05:00Z">
        <w:del w:id="317" w:author="Nick Maxwell" w:date="2017-12-12T22:45:00Z">
          <w:r w:rsidR="0051694B" w:rsidDel="00D70EAE">
            <w:rPr>
              <w:rFonts w:cstheme="minorHAnsi"/>
            </w:rPr>
            <w:delText xml:space="preserve">different </w:delText>
          </w:r>
        </w:del>
      </w:ins>
      <w:ins w:id="318" w:author="Maxwell, Nicholas P" w:date="2017-12-05T20:21:00Z">
        <w:r w:rsidR="0079628C">
          <w:rPr>
            <w:rFonts w:cstheme="minorHAnsi"/>
          </w:rPr>
          <w:t>neighborhoods of</w:t>
        </w:r>
      </w:ins>
      <w:ins w:id="319" w:author="Nick Maxwell" w:date="2017-12-12T22:40:00Z">
        <w:r w:rsidR="00AA5AB2">
          <w:rPr>
            <w:rFonts w:cstheme="minorHAnsi"/>
          </w:rPr>
          <w:t xml:space="preserve"> item</w:t>
        </w:r>
      </w:ins>
      <w:ins w:id="320" w:author="Maxwell, Nicholas P" w:date="2017-12-05T20:21:00Z">
        <w:r w:rsidR="0079628C">
          <w:rPr>
            <w:rFonts w:cstheme="minorHAnsi"/>
          </w:rPr>
          <w:t xml:space="preserve"> information </w:t>
        </w:r>
        <w:del w:id="321" w:author="Nick Maxwell" w:date="2017-12-09T16:46:00Z">
          <w:r w:rsidR="0079628C" w:rsidDel="00702255">
            <w:rPr>
              <w:rFonts w:cstheme="minorHAnsi"/>
            </w:rPr>
            <w:delText>on</w:delText>
          </w:r>
        </w:del>
      </w:ins>
      <w:ins w:id="322" w:author="Nick Maxwell" w:date="2017-12-09T16:46:00Z">
        <w:r w:rsidR="00702255">
          <w:rPr>
            <w:rFonts w:cstheme="minorHAnsi"/>
          </w:rPr>
          <w:t>impact</w:t>
        </w:r>
      </w:ins>
      <w:ins w:id="323" w:author="Nick Maxwell" w:date="2017-12-13T19:19:00Z">
        <w:r w:rsidR="000E6256">
          <w:rPr>
            <w:rFonts w:cstheme="minorHAnsi"/>
          </w:rPr>
          <w:t xml:space="preserve"> the accuracy</w:t>
        </w:r>
      </w:ins>
      <w:ins w:id="324" w:author="Nick Maxwell" w:date="2017-12-09T16:46:00Z">
        <w:r w:rsidR="00702255">
          <w:rPr>
            <w:rFonts w:cstheme="minorHAnsi"/>
          </w:rPr>
          <w:t xml:space="preserve"> </w:t>
        </w:r>
      </w:ins>
      <w:ins w:id="325" w:author="Nick Maxwell" w:date="2017-12-13T19:19:00Z">
        <w:r w:rsidR="000E6256">
          <w:rPr>
            <w:rFonts w:cstheme="minorHAnsi"/>
          </w:rPr>
          <w:t xml:space="preserve">of item </w:t>
        </w:r>
      </w:ins>
      <w:ins w:id="326" w:author="Maxwell, Nicholas P" w:date="2017-12-05T20:21:00Z">
        <w:del w:id="327" w:author="Nick Maxwell" w:date="2017-12-13T19:19:00Z">
          <w:r w:rsidR="0079628C" w:rsidDel="000E6256">
            <w:rPr>
              <w:rFonts w:cstheme="minorHAnsi"/>
            </w:rPr>
            <w:delText xml:space="preserve"> </w:delText>
          </w:r>
        </w:del>
        <w:r w:rsidR="0079628C">
          <w:rPr>
            <w:rFonts w:cstheme="minorHAnsi"/>
          </w:rPr>
          <w:t>judgements and recall.</w:t>
        </w:r>
      </w:ins>
      <w:ins w:id="328" w:author="Maxwell, Nicholas P" w:date="2017-12-05T20:22:00Z">
        <w:r w:rsidR="0079628C">
          <w:rPr>
            <w:rFonts w:cstheme="minorHAnsi"/>
          </w:rPr>
          <w:t xml:space="preserve"> </w:t>
        </w:r>
      </w:ins>
      <w:ins w:id="329" w:author="Nick Maxwell" w:date="2017-12-12T22:45:00Z">
        <w:r w:rsidR="003D1D92">
          <w:rPr>
            <w:rFonts w:cstheme="minorHAnsi"/>
          </w:rPr>
          <w:t xml:space="preserve">These findings will be assessed within the context of </w:t>
        </w:r>
      </w:ins>
      <w:ins w:id="330" w:author="Nick Maxwell" w:date="2017-12-13T19:21:00Z">
        <w:r w:rsidR="002D32ED">
          <w:rPr>
            <w:rFonts w:cstheme="minorHAnsi"/>
          </w:rPr>
          <w:t xml:space="preserve">associative, semantic, and thematic memory systems. Specifically, we utilize a </w:t>
        </w:r>
      </w:ins>
      <w:ins w:id="331" w:author="Nick Maxwell" w:date="2017-12-12T22:45:00Z">
        <w:r w:rsidR="003D1D92">
          <w:rPr>
            <w:rFonts w:cstheme="minorHAnsi"/>
          </w:rPr>
          <w:t xml:space="preserve">three-tiered view of </w:t>
        </w:r>
      </w:ins>
      <w:ins w:id="332" w:author="Nick Maxwell" w:date="2017-12-12T22:46:00Z">
        <w:r w:rsidR="003D1D92">
          <w:rPr>
            <w:rFonts w:cstheme="minorHAnsi"/>
          </w:rPr>
          <w:t xml:space="preserve">the interconnections between </w:t>
        </w:r>
      </w:ins>
      <w:ins w:id="333" w:author="Nick Maxwell" w:date="2017-12-13T19:21:00Z">
        <w:r w:rsidR="002D32ED">
          <w:rPr>
            <w:rFonts w:cstheme="minorHAnsi"/>
          </w:rPr>
          <w:t xml:space="preserve">these systems as it relates to </w:t>
        </w:r>
      </w:ins>
      <w:ins w:id="334" w:author="Nick Maxwell" w:date="2017-12-13T19:22:00Z">
        <w:r w:rsidR="002D32ED">
          <w:rPr>
            <w:rFonts w:cstheme="minorHAnsi"/>
          </w:rPr>
          <w:t>processing concept information. First, semantic information is proce</w:t>
        </w:r>
      </w:ins>
      <w:ins w:id="335" w:author="Nick Maxwell" w:date="2017-12-13T19:23:00Z">
        <w:r w:rsidR="002D32ED">
          <w:rPr>
            <w:rFonts w:cstheme="minorHAnsi"/>
          </w:rPr>
          <w:t>ssed, which</w:t>
        </w:r>
      </w:ins>
      <w:ins w:id="336" w:author="Nick Maxwell" w:date="2017-12-12T22:47:00Z">
        <w:r w:rsidR="00CA5F97">
          <w:rPr>
            <w:rFonts w:cstheme="minorHAnsi"/>
          </w:rPr>
          <w:t xml:space="preserve"> provides a means for categorizing concepts based on feature similarity. Next,</w:t>
        </w:r>
      </w:ins>
      <w:ins w:id="337" w:author="Nick Maxwell" w:date="2017-12-12T22:48:00Z">
        <w:r w:rsidR="00CA5F97">
          <w:rPr>
            <w:rFonts w:cstheme="minorHAnsi"/>
          </w:rPr>
          <w:t xml:space="preserve"> </w:t>
        </w:r>
      </w:ins>
      <w:ins w:id="338" w:author="Nick Maxwell" w:date="2017-12-13T19:23:00Z">
        <w:r w:rsidR="00126BF5">
          <w:rPr>
            <w:rFonts w:cstheme="minorHAnsi"/>
          </w:rPr>
          <w:t>processing</w:t>
        </w:r>
      </w:ins>
      <w:ins w:id="339" w:author="Nick Maxwell" w:date="2017-12-12T22:49:00Z">
        <w:r w:rsidR="00CA5F97">
          <w:rPr>
            <w:rFonts w:cstheme="minorHAnsi"/>
          </w:rPr>
          <w:t xml:space="preserve"> moves into the associative memory network, where contextual information </w:t>
        </w:r>
      </w:ins>
      <w:ins w:id="340" w:author="Nick Maxwell" w:date="2017-12-13T19:23:00Z">
        <w:r w:rsidR="00126BF5">
          <w:rPr>
            <w:rFonts w:cstheme="minorHAnsi"/>
          </w:rPr>
          <w:t>pertaining to the</w:t>
        </w:r>
      </w:ins>
      <w:ins w:id="341" w:author="Nick Maxwell" w:date="2017-12-12T22:50:00Z">
        <w:r w:rsidR="00CA5F97">
          <w:rPr>
            <w:rFonts w:cstheme="minorHAnsi"/>
          </w:rPr>
          <w:t xml:space="preserve"> items is added. Finally, the thematic network incorporates information from both the associative and semantic networks to </w:t>
        </w:r>
      </w:ins>
      <w:ins w:id="342" w:author="Nick Maxwell" w:date="2017-12-12T22:51:00Z">
        <w:r w:rsidR="00B55920">
          <w:rPr>
            <w:rFonts w:cstheme="minorHAnsi"/>
          </w:rPr>
          <w:t>generate a mental representation of the concept containing both the items meaning and its place in the world.</w:t>
        </w:r>
      </w:ins>
      <w:ins w:id="343" w:author="Nick Maxwell" w:date="2017-12-13T19:48:00Z">
        <w:r w:rsidR="00E31A51">
          <w:rPr>
            <w:rFonts w:cstheme="minorHAnsi"/>
          </w:rPr>
          <w:t xml:space="preserve"> </w:t>
        </w:r>
      </w:ins>
    </w:p>
    <w:p w14:paraId="797D9DA7" w14:textId="12F4F601" w:rsidR="00E31A51" w:rsidRPr="00F46038" w:rsidDel="00E31A51" w:rsidRDefault="003B5D5F">
      <w:pPr>
        <w:spacing w:line="360" w:lineRule="auto"/>
        <w:ind w:firstLine="720"/>
        <w:rPr>
          <w:ins w:id="344" w:author="Maxwell, Nicholas P" w:date="2017-12-05T16:20:00Z"/>
          <w:del w:id="345" w:author="Nick Maxwell" w:date="2017-12-13T19:50:00Z"/>
          <w:rFonts w:cstheme="minorHAnsi"/>
        </w:rPr>
        <w:pPrChange w:id="346" w:author="Nick Maxwell" w:date="2017-12-14T18:54:00Z">
          <w:pPr>
            <w:spacing w:line="360" w:lineRule="auto"/>
          </w:pPr>
        </w:pPrChange>
      </w:pPr>
      <w:ins w:id="347" w:author="Nick Maxwell" w:date="2017-12-13T20:12:00Z">
        <w:r>
          <w:rPr>
            <w:rFonts w:cstheme="minorHAnsi"/>
          </w:rPr>
          <w:t xml:space="preserve">As such, </w:t>
        </w:r>
      </w:ins>
      <w:ins w:id="348" w:author="Nick Maxwell" w:date="2017-12-13T20:13:00Z">
        <w:r w:rsidR="00BA398B">
          <w:rPr>
            <w:rFonts w:cstheme="minorHAnsi"/>
          </w:rPr>
          <w:t>th</w:t>
        </w:r>
      </w:ins>
      <w:ins w:id="349" w:author="Nick Maxwell" w:date="2017-12-13T20:14:00Z">
        <w:r w:rsidR="00BA398B">
          <w:rPr>
            <w:rFonts w:cstheme="minorHAnsi"/>
          </w:rPr>
          <w:t xml:space="preserve">e present study has two aims. </w:t>
        </w:r>
      </w:ins>
      <w:ins w:id="350" w:author="Nick Maxwell" w:date="2017-12-13T20:13:00Z">
        <w:r w:rsidR="00BA398B">
          <w:rPr>
            <w:rFonts w:cstheme="minorHAnsi"/>
          </w:rPr>
          <w:t xml:space="preserve">First, we seek to replicate the interaction results </w:t>
        </w:r>
      </w:ins>
      <w:ins w:id="351" w:author="Nick Maxwell" w:date="2017-12-13T20:15:00Z">
        <w:r w:rsidR="00160C61">
          <w:rPr>
            <w:rFonts w:cstheme="minorHAnsi"/>
          </w:rPr>
          <w:t>from the pilot study</w:t>
        </w:r>
      </w:ins>
      <w:ins w:id="352" w:author="Nick Maxwell" w:date="2017-12-14T10:33:00Z">
        <w:r w:rsidR="00196134">
          <w:rPr>
            <w:rFonts w:cstheme="minorHAnsi"/>
          </w:rPr>
          <w:t xml:space="preserve"> using a new set of stimuli</w:t>
        </w:r>
      </w:ins>
      <w:ins w:id="353" w:author="Nick Maxwell" w:date="2017-12-13T23:15:00Z">
        <w:r w:rsidR="00F96262">
          <w:rPr>
            <w:rFonts w:cstheme="minorHAnsi"/>
          </w:rPr>
          <w:t>. These</w:t>
        </w:r>
      </w:ins>
      <w:ins w:id="354" w:author="Nick Maxwell" w:date="2017-12-14T10:33:00Z">
        <w:r w:rsidR="00712088">
          <w:rPr>
            <w:rFonts w:cstheme="minorHAnsi"/>
          </w:rPr>
          <w:t xml:space="preserve"> three-way</w:t>
        </w:r>
      </w:ins>
      <w:ins w:id="355" w:author="Nick Maxwell" w:date="2017-12-13T20:13:00Z">
        <w:r w:rsidR="00BA398B">
          <w:rPr>
            <w:rFonts w:cstheme="minorHAnsi"/>
          </w:rPr>
          <w:t xml:space="preserve"> </w:t>
        </w:r>
      </w:ins>
      <w:ins w:id="356" w:author="Nick Maxwell" w:date="2017-12-13T23:18:00Z">
        <w:r w:rsidR="00AC5690">
          <w:rPr>
            <w:rFonts w:cstheme="minorHAnsi"/>
          </w:rPr>
          <w:t xml:space="preserve">interactions </w:t>
        </w:r>
      </w:ins>
      <w:ins w:id="357" w:author="Nick Maxwell" w:date="2017-12-13T20:13:00Z">
        <w:r w:rsidR="00BA398B">
          <w:rPr>
            <w:rFonts w:cstheme="minorHAnsi"/>
          </w:rPr>
          <w:t>occurred between the associative, semantic, and thematic database norms when predicting participant judgments and recall</w:t>
        </w:r>
      </w:ins>
      <w:ins w:id="358" w:author="Nick Maxwell" w:date="2017-12-13T20:16:00Z">
        <w:r w:rsidR="00160C61">
          <w:rPr>
            <w:rFonts w:cstheme="minorHAnsi"/>
          </w:rPr>
          <w:t xml:space="preserve">. </w:t>
        </w:r>
      </w:ins>
      <w:ins w:id="359" w:author="Nick Maxwell" w:date="2017-12-13T20:13:00Z">
        <w:r w:rsidR="00BA398B">
          <w:rPr>
            <w:rFonts w:cstheme="minorHAnsi"/>
          </w:rPr>
          <w:t>Second, we wish to expand upon the</w:t>
        </w:r>
      </w:ins>
      <w:ins w:id="360" w:author="Nick Maxwell" w:date="2017-12-13T20:16:00Z">
        <w:r w:rsidR="00160C61">
          <w:rPr>
            <w:rFonts w:cstheme="minorHAnsi"/>
          </w:rPr>
          <w:t>se</w:t>
        </w:r>
      </w:ins>
      <w:ins w:id="361" w:author="Nick Maxwell" w:date="2017-12-13T20:13:00Z">
        <w:r w:rsidR="00BA398B">
          <w:rPr>
            <w:rFonts w:cstheme="minorHAnsi"/>
          </w:rPr>
          <w:t xml:space="preserve"> findings by </w:t>
        </w:r>
      </w:ins>
      <w:ins w:id="362" w:author="Nick Maxwell" w:date="2017-12-13T20:16:00Z">
        <w:r w:rsidR="00160C61">
          <w:rPr>
            <w:rFonts w:cstheme="minorHAnsi"/>
          </w:rPr>
          <w:t xml:space="preserve">extending the analysis to include neighborhood information for the </w:t>
        </w:r>
      </w:ins>
      <w:ins w:id="363" w:author="Nick Maxwell" w:date="2017-12-13T20:17:00Z">
        <w:r w:rsidR="00160C61">
          <w:rPr>
            <w:rFonts w:cstheme="minorHAnsi"/>
          </w:rPr>
          <w:t xml:space="preserve">item pairs. </w:t>
        </w:r>
      </w:ins>
      <w:ins w:id="364" w:author="Nick Maxwell" w:date="2017-12-14T10:44:00Z">
        <w:r w:rsidR="009224A7">
          <w:rPr>
            <w:rFonts w:cstheme="minorHAnsi"/>
          </w:rPr>
          <w:t xml:space="preserve">The extended analysis will be run </w:t>
        </w:r>
      </w:ins>
      <w:ins w:id="365" w:author="Nick Maxwell" w:date="2017-12-14T10:45:00Z">
        <w:r w:rsidR="009224A7">
          <w:rPr>
            <w:rFonts w:cstheme="minorHAnsi"/>
          </w:rPr>
          <w:t xml:space="preserve">by introducing the different types </w:t>
        </w:r>
      </w:ins>
      <w:ins w:id="366" w:author="Nick Maxwell" w:date="2017-12-14T10:46:00Z">
        <w:r w:rsidR="00FC443D">
          <w:rPr>
            <w:rFonts w:cstheme="minorHAnsi"/>
          </w:rPr>
          <w:t xml:space="preserve">single word norms </w:t>
        </w:r>
      </w:ins>
      <w:ins w:id="367" w:author="Nick Maxwell" w:date="2017-12-14T10:48:00Z">
        <w:r w:rsidR="00FC443D">
          <w:rPr>
            <w:rFonts w:cstheme="minorHAnsi"/>
          </w:rPr>
          <w:t xml:space="preserve">through a series of steps based on the type of neighborhood they belong to. </w:t>
        </w:r>
      </w:ins>
      <w:ins w:id="368" w:author="Nick Maxwell" w:date="2017-12-14T10:49:00Z">
        <w:r w:rsidR="00FC443D">
          <w:rPr>
            <w:rFonts w:cstheme="minorHAnsi"/>
          </w:rPr>
          <w:t>First, base word norms will be analyzed. Next</w:t>
        </w:r>
      </w:ins>
      <w:ins w:id="369" w:author="Nick Maxwell" w:date="2017-12-14T11:05:00Z">
        <w:r w:rsidR="00DD4523">
          <w:rPr>
            <w:rFonts w:cstheme="minorHAnsi"/>
          </w:rPr>
          <w:t xml:space="preserve">, </w:t>
        </w:r>
        <w:r w:rsidR="005829E9">
          <w:rPr>
            <w:rFonts w:cstheme="minorHAnsi"/>
          </w:rPr>
          <w:t>measures of word ratings will be analyzed. Third, single word norms measuring connections between concepts will be</w:t>
        </w:r>
      </w:ins>
      <w:ins w:id="370" w:author="Nick Maxwell" w:date="2017-12-14T11:06:00Z">
        <w:r w:rsidR="005829E9">
          <w:rPr>
            <w:rFonts w:cstheme="minorHAnsi"/>
          </w:rPr>
          <w:t xml:space="preserve"> analyzed. Finally, network norms and their interactions will be reanalyzed. </w:t>
        </w:r>
      </w:ins>
      <w:ins w:id="371" w:author="Nick Maxwell" w:date="2017-12-14T13:06:00Z">
        <w:r w:rsidR="006716CB">
          <w:rPr>
            <w:rFonts w:cstheme="minorHAnsi"/>
          </w:rPr>
          <w:t>T</w:t>
        </w:r>
      </w:ins>
      <w:ins w:id="372" w:author="Nick Maxwell" w:date="2017-12-14T13:07:00Z">
        <w:r w:rsidR="006716CB">
          <w:rPr>
            <w:rFonts w:cstheme="minorHAnsi"/>
          </w:rPr>
          <w:t>he end goal is to determine both which neighborhood of norms have the greatest impact on recall and judgment ability, and to further assess the impact of netw</w:t>
        </w:r>
      </w:ins>
      <w:ins w:id="373" w:author="Nick Maxwell" w:date="2017-12-14T13:08:00Z">
        <w:r w:rsidR="006716CB">
          <w:rPr>
            <w:rFonts w:cstheme="minorHAnsi"/>
          </w:rPr>
          <w:t>ork connections after controlling for single word information.</w:t>
        </w:r>
      </w:ins>
    </w:p>
    <w:p w14:paraId="34FC020A" w14:textId="77777777" w:rsidR="006326D8" w:rsidRPr="00F46038" w:rsidDel="00E31A51" w:rsidRDefault="006326D8">
      <w:pPr>
        <w:spacing w:line="360" w:lineRule="auto"/>
        <w:ind w:firstLine="720"/>
        <w:rPr>
          <w:ins w:id="374" w:author="Maxwell, Nicholas P" w:date="2017-12-05T16:20:00Z"/>
          <w:del w:id="375" w:author="Nick Maxwell" w:date="2017-12-13T19:47:00Z"/>
        </w:rPr>
        <w:pPrChange w:id="376" w:author="Nick Maxwell" w:date="2017-12-14T18:54:00Z">
          <w:pPr>
            <w:spacing w:line="360" w:lineRule="auto"/>
          </w:pPr>
        </w:pPrChange>
      </w:pPr>
    </w:p>
    <w:p w14:paraId="36283342" w14:textId="63917FDA" w:rsidR="00FE035F" w:rsidDel="006716CB" w:rsidRDefault="00803656">
      <w:pPr>
        <w:spacing w:line="360" w:lineRule="auto"/>
        <w:ind w:firstLine="720"/>
        <w:rPr>
          <w:del w:id="377" w:author="Nick Maxwell" w:date="2017-12-14T13:08:00Z"/>
          <w:rFonts w:cstheme="minorHAnsi"/>
        </w:rPr>
      </w:pPr>
      <w:ins w:id="378" w:author="Maxwell, Nicholas P" w:date="2017-12-05T16:08:00Z">
        <w:del w:id="379" w:author="Nick Maxwell" w:date="2017-12-13T19:47:00Z">
          <w:r w:rsidDel="00E31A51">
            <w:delText xml:space="preserve">norms </w:delText>
          </w:r>
        </w:del>
      </w:ins>
      <w:ins w:id="380" w:author="Maxwell, Nicholas P" w:date="2017-12-05T16:07:00Z">
        <w:del w:id="381" w:author="Nick Maxwell" w:date="2017-12-13T19:47:00Z">
          <w:r w:rsidDel="00E31A51">
            <w:delText>I.e.,s</w:delText>
          </w:r>
        </w:del>
      </w:ins>
      <w:ins w:id="382" w:author="Maxwell, Nicholas P" w:date="2017-12-05T16:08:00Z">
        <w:del w:id="383" w:author="Nick Maxwell" w:date="2017-12-13T19:47:00Z">
          <w:r w:rsidDel="00E31A51">
            <w:delText xml:space="preserve"> d the effects of word </w:delText>
          </w:r>
        </w:del>
      </w:ins>
      <w:ins w:id="384" w:author="Maxwell, Nicholas P" w:date="2017-12-05T16:09:00Z">
        <w:del w:id="385" w:author="Nick Maxwell" w:date="2017-12-13T19:47:00Z">
          <w:r w:rsidR="00246667" w:rsidDel="00E31A51">
            <w:delText>relationship or network norms when controlling for neighborhoods</w:delText>
          </w:r>
        </w:del>
      </w:ins>
      <w:ins w:id="386" w:author="Maxwell, Nicholas P" w:date="2017-12-05T16:10:00Z">
        <w:del w:id="387" w:author="Nick Maxwell" w:date="2017-12-13T19:47:00Z">
          <w:r w:rsidR="00246667" w:rsidDel="00E31A51">
            <w:delText xml:space="preserve"> </w:delText>
          </w:r>
        </w:del>
      </w:ins>
    </w:p>
    <w:p w14:paraId="5FE2BBBD" w14:textId="77777777" w:rsidR="006716CB" w:rsidRDefault="006716CB">
      <w:pPr>
        <w:spacing w:line="360" w:lineRule="auto"/>
        <w:ind w:firstLine="720"/>
        <w:rPr>
          <w:ins w:id="388" w:author="Nick Maxwell" w:date="2017-12-14T13:08:00Z"/>
        </w:rPr>
        <w:pPrChange w:id="389" w:author="Nick Maxwell" w:date="2017-12-14T18:54:00Z">
          <w:pPr>
            <w:spacing w:line="360" w:lineRule="auto"/>
          </w:pPr>
        </w:pPrChange>
      </w:pPr>
    </w:p>
    <w:p w14:paraId="12E1E0FF" w14:textId="5A8E434D" w:rsidR="00FE035F" w:rsidDel="006716CB" w:rsidRDefault="00FE035F">
      <w:pPr>
        <w:spacing w:line="360" w:lineRule="auto"/>
        <w:rPr>
          <w:ins w:id="390" w:author="Maxwell, Nicholas P" w:date="2017-12-05T13:29:00Z"/>
          <w:del w:id="391" w:author="Nick Maxwell" w:date="2017-12-14T13:08:00Z"/>
          <w:rFonts w:cstheme="minorHAnsi"/>
        </w:rPr>
      </w:pPr>
    </w:p>
    <w:p w14:paraId="5E8D8FAC" w14:textId="333668F4" w:rsidR="002045CF" w:rsidDel="006716CB" w:rsidRDefault="002045CF">
      <w:pPr>
        <w:spacing w:line="360" w:lineRule="auto"/>
        <w:rPr>
          <w:ins w:id="392" w:author="Erin M. Buchanan" w:date="2017-12-05T10:43:00Z"/>
          <w:del w:id="393" w:author="Nick Maxwell" w:date="2017-12-14T13:08:00Z"/>
          <w:rFonts w:cstheme="minorHAnsi"/>
        </w:rPr>
      </w:pPr>
      <w:ins w:id="394" w:author="Erin M. Buchanan" w:date="2017-12-05T10:42:00Z">
        <w:del w:id="395" w:author="Nick Maxwell" w:date="2017-12-13T09:26:00Z">
          <w:r w:rsidDel="006675F6">
            <w:rPr>
              <w:rFonts w:cstheme="minorHAnsi"/>
            </w:rPr>
            <w:delText xml:space="preserve"> we will examine blah blah blah. Tiered hypothesis thing here. </w:delText>
          </w:r>
        </w:del>
        <w:del w:id="396" w:author="Nick Maxwell" w:date="2017-12-13T19:47:00Z">
          <w:r w:rsidR="008C6625" w:rsidDel="00B87CC7">
            <w:rPr>
              <w:rFonts w:cstheme="minorHAnsi"/>
            </w:rPr>
            <w:delText xml:space="preserve">What contributes to recall and judgments at each level of word/information processing. (don’t call it levels of </w:delText>
          </w:r>
        </w:del>
      </w:ins>
      <w:ins w:id="397" w:author="Erin M. Buchanan" w:date="2017-12-05T10:43:00Z">
        <w:del w:id="398" w:author="Nick Maxwell" w:date="2017-12-13T19:47:00Z">
          <w:r w:rsidR="008C6625" w:rsidDel="00B87CC7">
            <w:rPr>
              <w:rFonts w:cstheme="minorHAnsi"/>
            </w:rPr>
            <w:delText xml:space="preserve">processing). </w:delText>
          </w:r>
        </w:del>
        <w:del w:id="399" w:author="Nick Maxwell" w:date="2017-12-14T13:08:00Z">
          <w:r w:rsidR="00742670" w:rsidDel="006716CB">
            <w:rPr>
              <w:rFonts w:cstheme="minorHAnsi"/>
            </w:rPr>
            <w:delText xml:space="preserve">Even after controlling for all information what do networks contribute. </w:delText>
          </w:r>
        </w:del>
      </w:ins>
    </w:p>
    <w:p w14:paraId="215F8732" w14:textId="61B4746D" w:rsidR="00742670" w:rsidDel="006716CB" w:rsidRDefault="00742670">
      <w:pPr>
        <w:spacing w:line="360" w:lineRule="auto"/>
        <w:rPr>
          <w:ins w:id="400" w:author="Erin M. Buchanan" w:date="2017-12-05T10:33:00Z"/>
          <w:del w:id="401" w:author="Nick Maxwell" w:date="2017-12-14T13:08:00Z"/>
          <w:rFonts w:cstheme="minorHAnsi"/>
        </w:rPr>
      </w:pPr>
      <w:ins w:id="402" w:author="Erin M. Buchanan" w:date="2017-12-05T10:43:00Z">
        <w:del w:id="403" w:author="Nick Maxwell" w:date="2017-12-14T13:08:00Z">
          <w:r w:rsidDel="006716CB">
            <w:rPr>
              <w:rFonts w:cstheme="minorHAnsi"/>
            </w:rPr>
            <w:delText xml:space="preserve">So let’s call individual word norms neighborhoods and </w:delText>
          </w:r>
        </w:del>
      </w:ins>
      <w:ins w:id="404" w:author="Erin M. Buchanan" w:date="2017-12-05T10:44:00Z">
        <w:del w:id="405" w:author="Nick Maxwell" w:date="2017-12-14T13:08:00Z">
          <w:r w:rsidDel="006716CB">
            <w:rPr>
              <w:rFonts w:cstheme="minorHAnsi"/>
            </w:rPr>
            <w:delText>double</w:delText>
          </w:r>
        </w:del>
      </w:ins>
      <w:ins w:id="406" w:author="Erin M. Buchanan" w:date="2017-12-05T10:43:00Z">
        <w:del w:id="407" w:author="Nick Maxwell" w:date="2017-12-14T13:08:00Z">
          <w:r w:rsidDel="006716CB">
            <w:rPr>
              <w:rFonts w:cstheme="minorHAnsi"/>
            </w:rPr>
            <w:delText xml:space="preserve"> </w:delText>
          </w:r>
        </w:del>
      </w:ins>
      <w:ins w:id="408" w:author="Erin M. Buchanan" w:date="2017-12-05T10:44:00Z">
        <w:del w:id="409" w:author="Nick Maxwell" w:date="2017-12-14T13:08:00Z">
          <w:r w:rsidDel="006716CB">
            <w:rPr>
              <w:rFonts w:cstheme="minorHAnsi"/>
            </w:rPr>
            <w:delText xml:space="preserve">words networks. </w:delText>
          </w:r>
        </w:del>
      </w:ins>
    </w:p>
    <w:p w14:paraId="74D7E116" w14:textId="4F2842E8" w:rsidR="004D1203" w:rsidDel="006716CB" w:rsidRDefault="004D1203">
      <w:pPr>
        <w:spacing w:line="360" w:lineRule="auto"/>
        <w:rPr>
          <w:ins w:id="410" w:author="Erin M. Buchanan" w:date="2017-12-05T10:34:00Z"/>
          <w:del w:id="411" w:author="Nick Maxwell" w:date="2017-12-14T13:08:00Z"/>
          <w:rFonts w:cstheme="minorHAnsi"/>
        </w:rPr>
      </w:pPr>
      <w:ins w:id="412" w:author="Erin M. Buchanan" w:date="2017-12-05T10:34:00Z">
        <w:del w:id="413" w:author="Nick Maxwell" w:date="2017-12-05T16:05:00Z">
          <w:r w:rsidDel="00995C72">
            <w:rPr>
              <w:rFonts w:cstheme="minorHAnsi"/>
            </w:rPr>
            <w:delText>H</w:delText>
          </w:r>
        </w:del>
        <w:del w:id="414" w:author="Nick Maxwell" w:date="2017-12-14T13:08:00Z">
          <w:r w:rsidDel="006716CB">
            <w:rPr>
              <w:rFonts w:cstheme="minorHAnsi"/>
            </w:rPr>
            <w:delText>ypotheses</w:delText>
          </w:r>
        </w:del>
      </w:ins>
    </w:p>
    <w:p w14:paraId="1CF9BB9F" w14:textId="2C4F961B" w:rsidR="004D1203" w:rsidDel="006716CB" w:rsidRDefault="004D1203">
      <w:pPr>
        <w:pStyle w:val="ListParagraph"/>
        <w:numPr>
          <w:ilvl w:val="0"/>
          <w:numId w:val="1"/>
        </w:numPr>
        <w:spacing w:line="360" w:lineRule="auto"/>
        <w:rPr>
          <w:ins w:id="415" w:author="Erin M. Buchanan" w:date="2017-12-05T10:34:00Z"/>
          <w:del w:id="416" w:author="Nick Maxwell" w:date="2017-12-14T13:08:00Z"/>
          <w:rFonts w:cstheme="minorHAnsi"/>
        </w:rPr>
        <w:pPrChange w:id="417" w:author="Nick Maxwell" w:date="2017-12-14T18:54:00Z">
          <w:pPr>
            <w:spacing w:line="360" w:lineRule="auto"/>
          </w:pPr>
        </w:pPrChange>
      </w:pPr>
      <w:ins w:id="418" w:author="Erin M. Buchanan" w:date="2017-12-05T10:34:00Z">
        <w:del w:id="419" w:author="Nick Maxwell" w:date="2017-12-14T13:08:00Z">
          <w:r w:rsidDel="006716CB">
            <w:rPr>
              <w:rFonts w:cstheme="minorHAnsi"/>
            </w:rPr>
            <w:delText>Replicate stuff and things with more words</w:delText>
          </w:r>
        </w:del>
      </w:ins>
    </w:p>
    <w:p w14:paraId="4C00469B" w14:textId="64D89323" w:rsidR="004D1203" w:rsidDel="006716CB" w:rsidRDefault="004D1203">
      <w:pPr>
        <w:pStyle w:val="ListParagraph"/>
        <w:numPr>
          <w:ilvl w:val="0"/>
          <w:numId w:val="1"/>
        </w:numPr>
        <w:spacing w:line="360" w:lineRule="auto"/>
        <w:rPr>
          <w:ins w:id="420" w:author="Erin M. Buchanan" w:date="2017-12-05T10:34:00Z"/>
          <w:del w:id="421" w:author="Nick Maxwell" w:date="2017-12-14T13:08:00Z"/>
          <w:rFonts w:cstheme="minorHAnsi"/>
        </w:rPr>
        <w:pPrChange w:id="422" w:author="Nick Maxwell" w:date="2017-12-14T18:54:00Z">
          <w:pPr>
            <w:spacing w:line="360" w:lineRule="auto"/>
          </w:pPr>
        </w:pPrChange>
      </w:pPr>
      <w:ins w:id="423" w:author="Erin M. Buchanan" w:date="2017-12-05T10:34:00Z">
        <w:del w:id="424" w:author="Nick Maxwell" w:date="2017-12-14T13:08:00Z">
          <w:r w:rsidDel="006716CB">
            <w:rPr>
              <w:rFonts w:cstheme="minorHAnsi"/>
            </w:rPr>
            <w:delText>Examine steps … walk through steps.</w:delText>
          </w:r>
        </w:del>
      </w:ins>
    </w:p>
    <w:p w14:paraId="6F84036D" w14:textId="77777777" w:rsidR="004D1203" w:rsidRDefault="004D1203">
      <w:pPr>
        <w:spacing w:line="360" w:lineRule="auto"/>
        <w:ind w:firstLine="720"/>
        <w:rPr>
          <w:ins w:id="425" w:author="Erin M. Buchanan" w:date="2017-12-05T10:34:00Z"/>
          <w:rFonts w:cstheme="minorHAnsi"/>
        </w:rPr>
        <w:pPrChange w:id="426" w:author="Nick Maxwell" w:date="2017-12-14T18:54:00Z">
          <w:pPr>
            <w:spacing w:line="360" w:lineRule="auto"/>
          </w:pPr>
        </w:pPrChange>
      </w:pPr>
    </w:p>
    <w:p w14:paraId="0EB9A3F8" w14:textId="77777777" w:rsidR="004D1203" w:rsidRPr="00600DE6" w:rsidRDefault="004D1203">
      <w:pPr>
        <w:spacing w:line="360" w:lineRule="auto"/>
        <w:jc w:val="center"/>
        <w:rPr>
          <w:ins w:id="427" w:author="Erin M. Buchanan" w:date="2017-12-05T10:34:00Z"/>
          <w:rFonts w:cstheme="minorHAnsi"/>
          <w:b/>
          <w:rPrChange w:id="428" w:author="Maxwell, Nicholas P" w:date="2017-12-05T13:27:00Z">
            <w:rPr>
              <w:ins w:id="429" w:author="Erin M. Buchanan" w:date="2017-12-05T10:34:00Z"/>
              <w:rFonts w:cstheme="minorHAnsi"/>
            </w:rPr>
          </w:rPrChange>
        </w:rPr>
        <w:pPrChange w:id="430" w:author="Nick Maxwell" w:date="2017-12-14T18:54:00Z">
          <w:pPr>
            <w:spacing w:line="360" w:lineRule="auto"/>
          </w:pPr>
        </w:pPrChange>
      </w:pPr>
      <w:ins w:id="431" w:author="Erin M. Buchanan" w:date="2017-12-05T10:34:00Z">
        <w:r w:rsidRPr="00600DE6">
          <w:rPr>
            <w:rFonts w:cstheme="minorHAnsi"/>
            <w:b/>
            <w:rPrChange w:id="432" w:author="Maxwell, Nicholas P" w:date="2017-12-05T13:27:00Z">
              <w:rPr>
                <w:rFonts w:cstheme="minorHAnsi"/>
              </w:rPr>
            </w:rPrChange>
          </w:rPr>
          <w:t>Method</w:t>
        </w:r>
      </w:ins>
    </w:p>
    <w:p w14:paraId="58CCACB9" w14:textId="77777777" w:rsidR="00600DE6" w:rsidRPr="00600DE6" w:rsidRDefault="004D1203">
      <w:pPr>
        <w:spacing w:line="360" w:lineRule="auto"/>
        <w:rPr>
          <w:ins w:id="433" w:author="Maxwell, Nicholas P" w:date="2017-12-05T13:27:00Z"/>
          <w:rFonts w:cstheme="minorHAnsi"/>
          <w:b/>
          <w:rPrChange w:id="434" w:author="Maxwell, Nicholas P" w:date="2017-12-05T13:27:00Z">
            <w:rPr>
              <w:ins w:id="435" w:author="Maxwell, Nicholas P" w:date="2017-12-05T13:27:00Z"/>
              <w:rFonts w:cstheme="minorHAnsi"/>
            </w:rPr>
          </w:rPrChange>
        </w:rPr>
        <w:pPrChange w:id="436" w:author="Nick Maxwell" w:date="2017-12-14T18:54:00Z">
          <w:pPr/>
        </w:pPrChange>
      </w:pPr>
      <w:ins w:id="437" w:author="Erin M. Buchanan" w:date="2017-12-05T10:34:00Z">
        <w:r w:rsidRPr="00600DE6">
          <w:rPr>
            <w:rFonts w:cstheme="minorHAnsi"/>
            <w:b/>
            <w:rPrChange w:id="438" w:author="Maxwell, Nicholas P" w:date="2017-12-05T13:27:00Z">
              <w:rPr>
                <w:rFonts w:cstheme="minorHAnsi"/>
              </w:rPr>
            </w:rPrChange>
          </w:rPr>
          <w:t>Participants</w:t>
        </w:r>
        <w:del w:id="439" w:author="Maxwell, Nicholas P" w:date="2017-12-05T13:27:00Z">
          <w:r w:rsidRPr="00600DE6" w:rsidDel="00600DE6">
            <w:rPr>
              <w:rFonts w:cstheme="minorHAnsi"/>
              <w:b/>
              <w:rPrChange w:id="440" w:author="Maxwell, Nicholas P" w:date="2017-12-05T13:27:00Z">
                <w:rPr>
                  <w:rFonts w:cstheme="minorHAnsi"/>
                </w:rPr>
              </w:rPrChange>
            </w:rPr>
            <w:delText xml:space="preserve">. </w:delText>
          </w:r>
        </w:del>
      </w:ins>
    </w:p>
    <w:p w14:paraId="1C70DEDC" w14:textId="4CF16B39" w:rsidR="004D1203" w:rsidRPr="008655D7" w:rsidRDefault="004D1203">
      <w:pPr>
        <w:spacing w:line="360" w:lineRule="auto"/>
        <w:ind w:firstLine="720"/>
        <w:rPr>
          <w:ins w:id="441" w:author="Erin M. Buchanan" w:date="2017-12-05T10:34:00Z"/>
          <w:rFonts w:cstheme="minorHAnsi"/>
        </w:rPr>
        <w:pPrChange w:id="442" w:author="Nick Maxwell" w:date="2017-12-14T18:54:00Z">
          <w:pPr>
            <w:spacing w:line="360" w:lineRule="auto"/>
          </w:pPr>
        </w:pPrChange>
      </w:pPr>
      <w:ins w:id="443" w:author="Erin M. Buchanan" w:date="2017-12-05T10:34:00Z">
        <w:del w:id="444" w:author="Nick Maxwell" w:date="2017-12-14T18:41:00Z">
          <w:r w:rsidDel="00B246D7">
            <w:rPr>
              <w:rFonts w:cstheme="minorHAnsi"/>
            </w:rPr>
            <w:delText>36 power stuff but we are doing way more</w:delText>
          </w:r>
        </w:del>
      </w:ins>
      <w:ins w:id="445" w:author="Nick Maxwell" w:date="2017-12-14T18:41:00Z">
        <w:r w:rsidR="00B246D7">
          <w:rPr>
            <w:rFonts w:cstheme="minorHAnsi"/>
          </w:rPr>
          <w:t xml:space="preserve">A power analysis was conducted using the </w:t>
        </w:r>
      </w:ins>
      <w:ins w:id="446" w:author="Nick Maxwell" w:date="2017-12-14T18:43:00Z">
        <w:r w:rsidR="008655D7">
          <w:rPr>
            <w:rFonts w:cstheme="minorHAnsi"/>
          </w:rPr>
          <w:t>SIM</w:t>
        </w:r>
      </w:ins>
      <w:ins w:id="447" w:author="Nick Maxwell" w:date="2017-12-14T18:41:00Z">
        <w:r w:rsidR="00B246D7">
          <w:rPr>
            <w:rFonts w:cstheme="minorHAnsi"/>
          </w:rPr>
          <w:t xml:space="preserve">R package in </w:t>
        </w:r>
      </w:ins>
      <w:ins w:id="448" w:author="Nick Maxwell" w:date="2017-12-14T18:42:00Z">
        <w:r w:rsidR="008655D7">
          <w:rPr>
            <w:rFonts w:cstheme="minorHAnsi"/>
            <w:i/>
          </w:rPr>
          <w:t>R</w:t>
        </w:r>
        <w:r w:rsidR="008655D7">
          <w:rPr>
            <w:rFonts w:cstheme="minorHAnsi"/>
          </w:rPr>
          <w:t xml:space="preserve"> (</w:t>
        </w:r>
      </w:ins>
      <w:ins w:id="449" w:author="Nick Maxwell" w:date="2017-12-14T18:43:00Z">
        <w:r w:rsidR="008655D7">
          <w:rPr>
            <w:rFonts w:cstheme="minorHAnsi"/>
          </w:rPr>
          <w:t xml:space="preserve">Green &amp; MacLeod, 2016), which </w:t>
        </w:r>
      </w:ins>
      <w:ins w:id="450" w:author="Nick Maxwell" w:date="2017-12-14T18:50:00Z">
        <w:r w:rsidR="009D095B">
          <w:rPr>
            <w:rFonts w:cstheme="minorHAnsi"/>
          </w:rPr>
          <w:t>uses simulation</w:t>
        </w:r>
      </w:ins>
      <w:ins w:id="451" w:author="Nick Maxwell" w:date="2017-12-14T18:51:00Z">
        <w:r w:rsidR="009D095B">
          <w:rPr>
            <w:rFonts w:cstheme="minorHAnsi"/>
          </w:rPr>
          <w:t xml:space="preserve">s to calculate power </w:t>
        </w:r>
      </w:ins>
      <w:ins w:id="452" w:author="Nick Maxwell" w:date="2017-12-14T18:44:00Z">
        <w:r w:rsidR="009D095B">
          <w:rPr>
            <w:rFonts w:cstheme="minorHAnsi"/>
          </w:rPr>
          <w:t xml:space="preserve">for </w:t>
        </w:r>
      </w:ins>
      <w:ins w:id="453" w:author="Nick Maxwell" w:date="2017-12-14T18:45:00Z">
        <w:r w:rsidR="009D095B">
          <w:rPr>
            <w:rFonts w:cstheme="minorHAnsi"/>
          </w:rPr>
          <w:t>mixed linear models created from the LME4 package (</w:t>
        </w:r>
      </w:ins>
      <w:ins w:id="454" w:author="Nick Maxwell" w:date="2017-12-14T19:01:00Z">
        <w:r w:rsidR="00A45B3A">
          <w:rPr>
            <w:rFonts w:cstheme="minorHAnsi"/>
          </w:rPr>
          <w:t>Bates, Machler, Bolker, &amp; Walker;</w:t>
        </w:r>
        <w:r w:rsidR="007F50E0">
          <w:rPr>
            <w:rFonts w:cstheme="minorHAnsi"/>
          </w:rPr>
          <w:t xml:space="preserve"> </w:t>
        </w:r>
      </w:ins>
      <w:ins w:id="455" w:author="Nick Maxwell" w:date="2017-12-14T19:04:00Z">
        <w:r w:rsidR="007F50E0">
          <w:rPr>
            <w:rFonts w:cstheme="minorHAnsi"/>
          </w:rPr>
          <w:t>2014</w:t>
        </w:r>
      </w:ins>
      <w:ins w:id="456" w:author="Nick Maxwell" w:date="2017-12-14T18:45:00Z">
        <w:r w:rsidR="009D095B">
          <w:rPr>
            <w:rFonts w:cstheme="minorHAnsi"/>
          </w:rPr>
          <w:t>).</w:t>
        </w:r>
      </w:ins>
      <w:ins w:id="457" w:author="Nick Maxwell" w:date="2017-12-14T18:50:00Z">
        <w:r w:rsidR="009D095B">
          <w:rPr>
            <w:rFonts w:cstheme="minorHAnsi"/>
          </w:rPr>
          <w:t xml:space="preserve"> </w:t>
        </w:r>
      </w:ins>
      <w:ins w:id="458" w:author="Nick Maxwell" w:date="2017-12-14T18:45:00Z">
        <w:r w:rsidR="009D095B">
          <w:rPr>
            <w:rFonts w:cstheme="minorHAnsi"/>
          </w:rPr>
          <w:t xml:space="preserve"> </w:t>
        </w:r>
      </w:ins>
      <w:ins w:id="459" w:author="Nick Maxwell" w:date="2017-12-14T19:32:00Z">
        <w:r w:rsidR="00BF5E35">
          <w:rPr>
            <w:rFonts w:cstheme="minorHAnsi"/>
          </w:rPr>
          <w:t>The results of this analyses suggested a minimum of 3</w:t>
        </w:r>
      </w:ins>
      <w:ins w:id="460" w:author="Nick Maxwell" w:date="2017-12-14T19:33:00Z">
        <w:r w:rsidR="00BF5E35">
          <w:rPr>
            <w:rFonts w:cstheme="minorHAnsi"/>
          </w:rPr>
          <w:t>5</w:t>
        </w:r>
      </w:ins>
      <w:ins w:id="461" w:author="Nick Maxwell" w:date="2017-12-14T19:32:00Z">
        <w:r w:rsidR="00BF5E35">
          <w:rPr>
            <w:rFonts w:cstheme="minorHAnsi"/>
          </w:rPr>
          <w:t xml:space="preserve"> participants</w:t>
        </w:r>
      </w:ins>
      <w:ins w:id="462" w:author="Nick Maxwell" w:date="2017-12-14T19:33:00Z">
        <w:r w:rsidR="00BF5E35">
          <w:rPr>
            <w:rFonts w:cstheme="minorHAnsi"/>
          </w:rPr>
          <w:t xml:space="preserve">. However, </w:t>
        </w:r>
      </w:ins>
      <w:ins w:id="463" w:author="Nick Maxwell" w:date="2017-12-14T19:36:00Z">
        <w:r w:rsidR="00BF5E35">
          <w:rPr>
            <w:rFonts w:cstheme="minorHAnsi"/>
          </w:rPr>
          <w:t>because power tends to be underestimated</w:t>
        </w:r>
      </w:ins>
      <w:ins w:id="464" w:author="Erin M. Buchanan" w:date="2018-01-12T19:49:00Z">
        <w:r w:rsidR="00043A2D">
          <w:rPr>
            <w:rFonts w:cstheme="minorHAnsi"/>
          </w:rPr>
          <w:t xml:space="preserve"> (Bakker et al 2014ish)</w:t>
        </w:r>
      </w:ins>
      <w:ins w:id="465" w:author="Nick Maxwell" w:date="2017-12-14T19:36:00Z">
        <w:r w:rsidR="00BF5E35">
          <w:rPr>
            <w:rFonts w:cstheme="minorHAnsi"/>
          </w:rPr>
          <w:t xml:space="preserve">, we </w:t>
        </w:r>
      </w:ins>
      <w:ins w:id="466" w:author="Nick Maxwell" w:date="2017-12-14T19:40:00Z">
        <w:r w:rsidR="00BF5E35">
          <w:rPr>
            <w:rFonts w:cstheme="minorHAnsi"/>
          </w:rPr>
          <w:t xml:space="preserve">plan to extend this to 200 participants, based upon available funding. </w:t>
        </w:r>
      </w:ins>
      <w:ins w:id="467" w:author="Nick Maxwell" w:date="2017-12-14T19:41:00Z">
        <w:r w:rsidR="00BF5E35">
          <w:rPr>
            <w:rFonts w:cstheme="minorHAnsi"/>
          </w:rPr>
          <w:t>Participants will be recruited from Amazon’s Mechanical Turk, which</w:t>
        </w:r>
      </w:ins>
      <w:ins w:id="468" w:author="Nick Maxwell" w:date="2017-12-14T20:59:00Z">
        <w:r w:rsidR="00DD73F0">
          <w:rPr>
            <w:rFonts w:cstheme="minorHAnsi"/>
          </w:rPr>
          <w:t xml:space="preserve"> is a website where individuals can host projects and be connected with a </w:t>
        </w:r>
      </w:ins>
      <w:ins w:id="469" w:author="Nick Maxwell" w:date="2017-12-14T21:00:00Z">
        <w:r w:rsidR="00DD73F0">
          <w:rPr>
            <w:rFonts w:cstheme="minorHAnsi"/>
          </w:rPr>
          <w:t xml:space="preserve">large respondent </w:t>
        </w:r>
        <w:r w:rsidR="00DD73F0">
          <w:rPr>
            <w:rFonts w:cstheme="minorHAnsi"/>
          </w:rPr>
          <w:lastRenderedPageBreak/>
          <w:t>pool who complete tasks for small amounts of money (Burhmester, Kwang, &amp;</w:t>
        </w:r>
      </w:ins>
      <w:ins w:id="470" w:author="Nick Maxwell" w:date="2017-12-14T21:01:00Z">
        <w:r w:rsidR="00DD73F0">
          <w:rPr>
            <w:rFonts w:cstheme="minorHAnsi"/>
          </w:rPr>
          <w:t xml:space="preserve"> Gosling; 2011). </w:t>
        </w:r>
      </w:ins>
      <w:ins w:id="471" w:author="Nick Maxwell" w:date="2017-12-14T21:02:00Z">
        <w:r w:rsidR="00DD73F0">
          <w:rPr>
            <w:rFonts w:cstheme="minorHAnsi"/>
          </w:rPr>
          <w:t xml:space="preserve">Participants will be paid $2.00 for their participation. </w:t>
        </w:r>
      </w:ins>
      <w:ins w:id="472" w:author="Nick Maxwell" w:date="2017-12-14T21:01:00Z">
        <w:r w:rsidR="00DD73F0">
          <w:rPr>
            <w:rFonts w:cstheme="minorHAnsi"/>
          </w:rPr>
          <w:t>Participant responses will be screened for a basic understanding of study instructions.</w:t>
        </w:r>
      </w:ins>
    </w:p>
    <w:p w14:paraId="52ECD970" w14:textId="77777777" w:rsidR="00984184" w:rsidRDefault="004D1203">
      <w:pPr>
        <w:spacing w:line="360" w:lineRule="auto"/>
        <w:rPr>
          <w:ins w:id="473" w:author="Maxwell, Nicholas P" w:date="2017-12-05T13:28:00Z"/>
          <w:rFonts w:cstheme="minorHAnsi"/>
          <w:b/>
        </w:rPr>
        <w:pPrChange w:id="474" w:author="Nick Maxwell" w:date="2017-12-14T18:54:00Z">
          <w:pPr/>
        </w:pPrChange>
      </w:pPr>
      <w:ins w:id="475" w:author="Erin M. Buchanan" w:date="2017-12-05T10:34:00Z">
        <w:r w:rsidRPr="00600DE6">
          <w:rPr>
            <w:rFonts w:cstheme="minorHAnsi"/>
            <w:b/>
            <w:rPrChange w:id="476" w:author="Maxwell, Nicholas P" w:date="2017-12-05T13:27:00Z">
              <w:rPr>
                <w:rFonts w:cstheme="minorHAnsi"/>
              </w:rPr>
            </w:rPrChange>
          </w:rPr>
          <w:t>Materials</w:t>
        </w:r>
      </w:ins>
    </w:p>
    <w:p w14:paraId="084432BA" w14:textId="731D4F57" w:rsidR="00AE48EC" w:rsidRDefault="00B75346">
      <w:pPr>
        <w:spacing w:line="360" w:lineRule="auto"/>
        <w:rPr>
          <w:ins w:id="477" w:author="Nick Maxwell" w:date="2017-12-18T10:51:00Z"/>
          <w:rFonts w:cstheme="minorHAnsi"/>
        </w:rPr>
      </w:pPr>
      <w:ins w:id="478" w:author="Nick Maxwell" w:date="2017-12-16T22:26:00Z">
        <w:r>
          <w:rPr>
            <w:rFonts w:cstheme="minorHAnsi"/>
            <w:b/>
          </w:rPr>
          <w:tab/>
        </w:r>
      </w:ins>
      <w:ins w:id="479" w:author="Nick Maxwell" w:date="2017-12-16T22:27:00Z">
        <w:r w:rsidR="00FE39D6">
          <w:rPr>
            <w:rFonts w:cstheme="minorHAnsi"/>
          </w:rPr>
          <w:t>Mimicking the design of the pilot study,</w:t>
        </w:r>
      </w:ins>
      <w:ins w:id="480" w:author="Nick Maxwell" w:date="2017-12-16T22:28:00Z">
        <w:r w:rsidR="00FE39D6">
          <w:rPr>
            <w:rFonts w:cstheme="minorHAnsi"/>
          </w:rPr>
          <w:t xml:space="preserve"> sixty-three word pairs of varying associative, semantic, and thematic overlap will be </w:t>
        </w:r>
      </w:ins>
      <w:ins w:id="481" w:author="Nick Maxwell" w:date="2017-12-17T21:01:00Z">
        <w:r w:rsidR="00CF1938">
          <w:rPr>
            <w:rFonts w:cstheme="minorHAnsi"/>
          </w:rPr>
          <w:t xml:space="preserve">used as stimuli in this </w:t>
        </w:r>
      </w:ins>
      <w:ins w:id="482" w:author="Nick Maxwell" w:date="2017-12-17T21:02:00Z">
        <w:r w:rsidR="00CF1938">
          <w:rPr>
            <w:rFonts w:cstheme="minorHAnsi"/>
          </w:rPr>
          <w:t>study</w:t>
        </w:r>
      </w:ins>
      <w:ins w:id="483" w:author="Nick Maxwell" w:date="2017-12-16T22:28:00Z">
        <w:r w:rsidR="00FE39D6">
          <w:rPr>
            <w:rFonts w:cstheme="minorHAnsi"/>
          </w:rPr>
          <w:t xml:space="preserve">. </w:t>
        </w:r>
      </w:ins>
      <w:ins w:id="484" w:author="Nick Maxwell" w:date="2017-12-16T22:35:00Z">
        <w:r w:rsidR="0006760C">
          <w:rPr>
            <w:rFonts w:cstheme="minorHAnsi"/>
          </w:rPr>
          <w:t xml:space="preserve">Word pairs </w:t>
        </w:r>
        <w:r w:rsidR="00BE1E63">
          <w:rPr>
            <w:rFonts w:cstheme="minorHAnsi"/>
          </w:rPr>
          <w:t>will be created using the Buchanan et al. (2013) word norm databa</w:t>
        </w:r>
      </w:ins>
      <w:ins w:id="485" w:author="Nick Maxwell" w:date="2017-12-16T22:36:00Z">
        <w:r w:rsidR="00BE1E63">
          <w:rPr>
            <w:rFonts w:cstheme="minorHAnsi"/>
          </w:rPr>
          <w:t xml:space="preserve">se. </w:t>
        </w:r>
      </w:ins>
      <w:ins w:id="486" w:author="Nick Maxwell" w:date="2017-12-16T22:39:00Z">
        <w:r w:rsidR="00A71E86">
          <w:rPr>
            <w:rFonts w:cstheme="minorHAnsi"/>
          </w:rPr>
          <w:t xml:space="preserve">Forward strength (FSG) will be used as a measure of associative overlap. </w:t>
        </w:r>
      </w:ins>
      <w:ins w:id="487" w:author="Nick Maxwell" w:date="2017-12-16T22:40:00Z">
        <w:del w:id="488" w:author="Erin M. Buchanan" w:date="2018-01-12T19:49:00Z">
          <w:r w:rsidR="00A71E86" w:rsidDel="00043A2D">
            <w:rPr>
              <w:rFonts w:cstheme="minorHAnsi"/>
            </w:rPr>
            <w:delText>This</w:delText>
          </w:r>
        </w:del>
      </w:ins>
      <w:ins w:id="489" w:author="Erin M. Buchanan" w:date="2018-01-12T19:49:00Z">
        <w:r w:rsidR="00043A2D">
          <w:rPr>
            <w:rFonts w:cstheme="minorHAnsi"/>
          </w:rPr>
          <w:t>FSG</w:t>
        </w:r>
      </w:ins>
      <w:ins w:id="490" w:author="Nick Maxwell" w:date="2017-12-16T22:40:00Z">
        <w:r w:rsidR="00A71E86">
          <w:rPr>
            <w:rFonts w:cstheme="minorHAnsi"/>
          </w:rPr>
          <w:t xml:space="preserve"> is a </w:t>
        </w:r>
      </w:ins>
      <w:ins w:id="491" w:author="Nick Maxwell" w:date="2017-12-17T20:51:00Z">
        <w:r w:rsidR="001D2B6D">
          <w:rPr>
            <w:rFonts w:cstheme="minorHAnsi"/>
          </w:rPr>
          <w:t>value ranging from z</w:t>
        </w:r>
      </w:ins>
      <w:ins w:id="492" w:author="Nick Maxwell" w:date="2017-12-17T20:52:00Z">
        <w:r w:rsidR="001D2B6D">
          <w:rPr>
            <w:rFonts w:cstheme="minorHAnsi"/>
          </w:rPr>
          <w:t xml:space="preserve">ero to one which </w:t>
        </w:r>
      </w:ins>
      <w:ins w:id="493" w:author="Nick Maxwell" w:date="2017-12-16T22:40:00Z">
        <w:r w:rsidR="00A71E86">
          <w:rPr>
            <w:rFonts w:cstheme="minorHAnsi"/>
          </w:rPr>
          <w:t>measure</w:t>
        </w:r>
      </w:ins>
      <w:ins w:id="494" w:author="Nick Maxwell" w:date="2017-12-17T20:52:00Z">
        <w:r w:rsidR="001D2B6D">
          <w:rPr>
            <w:rFonts w:cstheme="minorHAnsi"/>
          </w:rPr>
          <w:t>s</w:t>
        </w:r>
      </w:ins>
      <w:ins w:id="495" w:author="Nick Maxwell" w:date="2017-12-16T22:40:00Z">
        <w:r w:rsidR="00A71E86">
          <w:rPr>
            <w:rFonts w:cstheme="minorHAnsi"/>
          </w:rPr>
          <w:t xml:space="preserve"> of </w:t>
        </w:r>
      </w:ins>
      <w:ins w:id="496" w:author="Nick Maxwell" w:date="2017-12-16T22:41:00Z">
        <w:r w:rsidR="00A71E86">
          <w:rPr>
            <w:rFonts w:cstheme="minorHAnsi"/>
          </w:rPr>
          <w:t>the probability that a cue word will elicit a particular target word in response to it (Nelson et al., 2004). Cos</w:t>
        </w:r>
      </w:ins>
      <w:ins w:id="497" w:author="Nick Maxwell" w:date="2017-12-16T22:42:00Z">
        <w:r w:rsidR="00A71E86">
          <w:rPr>
            <w:rFonts w:cstheme="minorHAnsi"/>
          </w:rPr>
          <w:t xml:space="preserve">ine (COS) </w:t>
        </w:r>
      </w:ins>
      <w:ins w:id="498" w:author="Nick Maxwell" w:date="2017-12-17T20:45:00Z">
        <w:r w:rsidR="00064B32">
          <w:rPr>
            <w:rFonts w:cstheme="minorHAnsi"/>
          </w:rPr>
          <w:t>strength will be use</w:t>
        </w:r>
      </w:ins>
      <w:ins w:id="499" w:author="Nick Maxwell" w:date="2017-12-17T20:46:00Z">
        <w:r w:rsidR="00064B32">
          <w:rPr>
            <w:rFonts w:cstheme="minorHAnsi"/>
          </w:rPr>
          <w:t>d to measure semantic overlap between concepts</w:t>
        </w:r>
      </w:ins>
      <w:ins w:id="500" w:author="Nick Maxwell" w:date="2017-12-17T20:52:00Z">
        <w:r w:rsidR="00B24FBC">
          <w:rPr>
            <w:rFonts w:cstheme="minorHAnsi"/>
          </w:rPr>
          <w:t xml:space="preserve"> (Buchanan et al., 2013; McRea et al., 2005; Vinson &amp; Vigliocco, 2008).</w:t>
        </w:r>
      </w:ins>
      <w:ins w:id="501" w:author="Nick Maxwell" w:date="2017-12-17T20:55:00Z">
        <w:r w:rsidR="00B24FBC">
          <w:rPr>
            <w:rFonts w:cstheme="minorHAnsi"/>
          </w:rPr>
          <w:t xml:space="preserve"> </w:t>
        </w:r>
      </w:ins>
      <w:ins w:id="502" w:author="Nick Maxwell" w:date="2017-12-17T20:58:00Z">
        <w:r w:rsidR="002C2038">
          <w:rPr>
            <w:rFonts w:cstheme="minorHAnsi"/>
          </w:rPr>
          <w:t xml:space="preserve">As with FSG, this value ranges from zero to one, with </w:t>
        </w:r>
      </w:ins>
      <w:ins w:id="503" w:author="Nick Maxwell" w:date="2017-12-17T20:59:00Z">
        <w:r w:rsidR="002C2038">
          <w:rPr>
            <w:rFonts w:cstheme="minorHAnsi"/>
          </w:rPr>
          <w:t>hi</w:t>
        </w:r>
      </w:ins>
      <w:ins w:id="504" w:author="Nick Maxwell" w:date="2017-12-17T21:00:00Z">
        <w:r w:rsidR="002C2038">
          <w:rPr>
            <w:rFonts w:cstheme="minorHAnsi"/>
          </w:rPr>
          <w:t>gher values indicating more shared features between concepts. Finally, thematic overlap will be measured with Latent Semantic Analysis (LSA)</w:t>
        </w:r>
      </w:ins>
      <w:ins w:id="505" w:author="Nick Maxwell" w:date="2017-12-18T10:48:00Z">
        <w:r w:rsidR="00FB4C0D">
          <w:rPr>
            <w:rFonts w:cstheme="minorHAnsi"/>
          </w:rPr>
          <w:t>, which is a measure generated based upon the co-occurrences of words within a document</w:t>
        </w:r>
      </w:ins>
      <w:ins w:id="506" w:author="Nick Maxwell" w:date="2017-12-18T10:49:00Z">
        <w:r w:rsidR="00FB4C0D">
          <w:rPr>
            <w:rFonts w:cstheme="minorHAnsi"/>
          </w:rPr>
          <w:t xml:space="preserve"> (Landauer &amp; Dumais, 1997; Landauer, Laham, &amp; Foltz, 1998)</w:t>
        </w:r>
      </w:ins>
      <w:ins w:id="507" w:author="Nick Maxwell" w:date="2017-12-18T10:48:00Z">
        <w:r w:rsidR="00FB4C0D">
          <w:rPr>
            <w:rFonts w:cstheme="minorHAnsi"/>
          </w:rPr>
          <w:t>.</w:t>
        </w:r>
      </w:ins>
      <w:ins w:id="508" w:author="Nick Maxwell" w:date="2017-12-18T10:49:00Z">
        <w:r w:rsidR="00FB4C0D">
          <w:rPr>
            <w:rFonts w:cstheme="minorHAnsi"/>
          </w:rPr>
          <w:t xml:space="preserve"> </w:t>
        </w:r>
        <w:r w:rsidR="00B54A7F">
          <w:rPr>
            <w:rFonts w:cstheme="minorHAnsi"/>
          </w:rPr>
          <w:t xml:space="preserve">Like the measures of associative and semantic overlap, </w:t>
        </w:r>
      </w:ins>
      <w:ins w:id="509" w:author="Nick Maxwell" w:date="2017-12-18T10:50:00Z">
        <w:r w:rsidR="00B54A7F">
          <w:rPr>
            <w:rFonts w:cstheme="minorHAnsi"/>
          </w:rPr>
          <w:t xml:space="preserve">LSA </w:t>
        </w:r>
        <w:r w:rsidR="00AE48EC">
          <w:rPr>
            <w:rFonts w:cstheme="minorHAnsi"/>
          </w:rPr>
          <w:t>values</w:t>
        </w:r>
        <w:r w:rsidR="00B54A7F">
          <w:rPr>
            <w:rFonts w:cstheme="minorHAnsi"/>
          </w:rPr>
          <w:t xml:space="preserve"> range from zero to one, with higher </w:t>
        </w:r>
        <w:r w:rsidR="00AE48EC">
          <w:rPr>
            <w:rFonts w:cstheme="minorHAnsi"/>
          </w:rPr>
          <w:t>values</w:t>
        </w:r>
        <w:r w:rsidR="00B54A7F">
          <w:rPr>
            <w:rFonts w:cstheme="minorHAnsi"/>
          </w:rPr>
          <w:t xml:space="preserve"> indicating </w:t>
        </w:r>
      </w:ins>
      <w:ins w:id="510" w:author="Nick Maxwell" w:date="2017-12-18T10:51:00Z">
        <w:r w:rsidR="00AE48EC">
          <w:rPr>
            <w:rFonts w:cstheme="minorHAnsi"/>
          </w:rPr>
          <w:t xml:space="preserve">higher co-occurrence between items. </w:t>
        </w:r>
      </w:ins>
    </w:p>
    <w:p w14:paraId="4FCD5DFB" w14:textId="77777777" w:rsidR="005B0591" w:rsidRDefault="00AE48EC">
      <w:pPr>
        <w:spacing w:line="360" w:lineRule="auto"/>
        <w:rPr>
          <w:ins w:id="511" w:author="Nick Maxwell" w:date="2017-12-18T11:19:00Z"/>
          <w:rFonts w:cstheme="minorHAnsi"/>
        </w:rPr>
      </w:pPr>
      <w:ins w:id="512" w:author="Nick Maxwell" w:date="2017-12-18T10:51:00Z">
        <w:r>
          <w:rPr>
            <w:rFonts w:cstheme="minorHAnsi"/>
            <w:b/>
          </w:rPr>
          <w:tab/>
        </w:r>
      </w:ins>
      <w:ins w:id="513" w:author="Nick Maxwell" w:date="2017-12-18T10:56:00Z">
        <w:r w:rsidR="000E4A33">
          <w:rPr>
            <w:rFonts w:cstheme="minorHAnsi"/>
          </w:rPr>
          <w:t>T</w:t>
        </w:r>
      </w:ins>
      <w:ins w:id="514" w:author="Nick Maxwell" w:date="2017-12-18T10:58:00Z">
        <w:r w:rsidR="000E4A33">
          <w:rPr>
            <w:rFonts w:cstheme="minorHAnsi"/>
          </w:rPr>
          <w:t xml:space="preserve">he stimuli selected contained a </w:t>
        </w:r>
      </w:ins>
      <w:ins w:id="515" w:author="Nick Maxwell" w:date="2017-12-18T10:59:00Z">
        <w:r w:rsidR="000E4A33">
          <w:rPr>
            <w:rFonts w:cstheme="minorHAnsi"/>
          </w:rPr>
          <w:t xml:space="preserve">range of values across both the network and neighborhood norms. </w:t>
        </w:r>
      </w:ins>
      <w:ins w:id="516" w:author="Nick Maxwell" w:date="2017-12-18T11:06:00Z">
        <w:r w:rsidR="00D804B1">
          <w:rPr>
            <w:rFonts w:cstheme="minorHAnsi"/>
          </w:rPr>
          <w:t xml:space="preserve">As with the pilot study, stimuli will be arranged </w:t>
        </w:r>
        <w:r w:rsidR="0069520D">
          <w:rPr>
            <w:rFonts w:cstheme="minorHAnsi"/>
          </w:rPr>
          <w:t xml:space="preserve">into three blocks, with each block consisting of </w:t>
        </w:r>
      </w:ins>
      <w:ins w:id="517" w:author="Nick Maxwell" w:date="2017-12-18T11:07:00Z">
        <w:r w:rsidR="0069520D">
          <w:rPr>
            <w:rFonts w:cstheme="minorHAnsi"/>
          </w:rPr>
          <w:t>21 word pairs. The blocks will be structured to have seven words of low COS (0 -</w:t>
        </w:r>
      </w:ins>
      <w:ins w:id="518" w:author="Nick Maxwell" w:date="2017-12-18T11:08:00Z">
        <w:r w:rsidR="0069520D">
          <w:rPr>
            <w:rFonts w:cstheme="minorHAnsi"/>
          </w:rPr>
          <w:t xml:space="preserve"> </w:t>
        </w:r>
      </w:ins>
      <w:ins w:id="519" w:author="Nick Maxwell" w:date="2017-12-18T11:07:00Z">
        <w:r w:rsidR="0069520D">
          <w:rPr>
            <w:rFonts w:cstheme="minorHAnsi"/>
          </w:rPr>
          <w:t xml:space="preserve">.33), </w:t>
        </w:r>
      </w:ins>
      <w:ins w:id="520" w:author="Nick Maxwell" w:date="2017-12-18T11:08:00Z">
        <w:r w:rsidR="0069520D">
          <w:rPr>
            <w:rFonts w:cstheme="minorHAnsi"/>
          </w:rPr>
          <w:t xml:space="preserve">medium COS (.34 - .66), and high COS (.67 – 1). COS was chosen due to </w:t>
        </w:r>
      </w:ins>
      <w:ins w:id="521" w:author="Nick Maxwell" w:date="2017-12-18T11:10:00Z">
        <w:r w:rsidR="00004602">
          <w:rPr>
            <w:rFonts w:cstheme="minorHAnsi"/>
          </w:rPr>
          <w:t xml:space="preserve">both </w:t>
        </w:r>
      </w:ins>
      <w:commentRangeStart w:id="522"/>
      <w:ins w:id="523" w:author="Nick Maxwell" w:date="2017-12-18T11:09:00Z">
        <w:r w:rsidR="0069520D">
          <w:rPr>
            <w:rFonts w:cstheme="minorHAnsi"/>
          </w:rPr>
          <w:t>limitations</w:t>
        </w:r>
      </w:ins>
      <w:commentRangeEnd w:id="522"/>
      <w:r w:rsidR="00043A2D">
        <w:rPr>
          <w:rStyle w:val="CommentReference"/>
        </w:rPr>
        <w:commentReference w:id="522"/>
      </w:r>
      <w:ins w:id="524" w:author="Nick Maxwell" w:date="2017-12-18T11:09:00Z">
        <w:r w:rsidR="0069520D">
          <w:rPr>
            <w:rFonts w:cstheme="minorHAnsi"/>
          </w:rPr>
          <w:t xml:space="preserve"> with the original dataset and the desire to recreate the se</w:t>
        </w:r>
      </w:ins>
      <w:ins w:id="525" w:author="Nick Maxwell" w:date="2017-12-18T11:10:00Z">
        <w:r w:rsidR="0069520D">
          <w:rPr>
            <w:rFonts w:cstheme="minorHAnsi"/>
          </w:rPr>
          <w:t xml:space="preserve">lection </w:t>
        </w:r>
      </w:ins>
      <w:ins w:id="526" w:author="Nick Maxwell" w:date="2017-12-18T11:09:00Z">
        <w:r w:rsidR="0069520D">
          <w:rPr>
            <w:rFonts w:cstheme="minorHAnsi"/>
          </w:rPr>
          <w:t xml:space="preserve">process </w:t>
        </w:r>
      </w:ins>
      <w:ins w:id="527" w:author="Nick Maxwell" w:date="2017-12-18T11:10:00Z">
        <w:r w:rsidR="0069520D">
          <w:rPr>
            <w:rFonts w:cstheme="minorHAnsi"/>
          </w:rPr>
          <w:t xml:space="preserve">used for </w:t>
        </w:r>
      </w:ins>
      <w:ins w:id="528" w:author="Nick Maxwell" w:date="2017-12-18T11:09:00Z">
        <w:r w:rsidR="0069520D">
          <w:rPr>
            <w:rFonts w:cstheme="minorHAnsi"/>
          </w:rPr>
          <w:t>the pilot study</w:t>
        </w:r>
      </w:ins>
      <w:ins w:id="529" w:author="Nick Maxwell" w:date="2017-12-18T11:10:00Z">
        <w:r w:rsidR="0069520D">
          <w:rPr>
            <w:rFonts w:cstheme="minorHAnsi"/>
          </w:rPr>
          <w:t>.</w:t>
        </w:r>
      </w:ins>
      <w:ins w:id="530" w:author="Nick Maxwell" w:date="2017-12-18T11:16:00Z">
        <w:r w:rsidR="00E57852">
          <w:rPr>
            <w:rFonts w:cstheme="minorHAnsi"/>
          </w:rPr>
          <w:t xml:space="preserve"> The result of this selection process is that </w:t>
        </w:r>
        <w:r w:rsidR="005B0591">
          <w:rPr>
            <w:rFonts w:cstheme="minorHAnsi"/>
          </w:rPr>
          <w:t xml:space="preserve">values for </w:t>
        </w:r>
        <w:r w:rsidR="00E57852">
          <w:rPr>
            <w:rFonts w:cstheme="minorHAnsi"/>
          </w:rPr>
          <w:t>the remaining network norms (FSG and LSA) and</w:t>
        </w:r>
        <w:r w:rsidR="005B0591">
          <w:rPr>
            <w:rFonts w:cstheme="minorHAnsi"/>
          </w:rPr>
          <w:t xml:space="preserve"> </w:t>
        </w:r>
        <w:r w:rsidR="00E57852">
          <w:rPr>
            <w:rFonts w:cstheme="minorHAnsi"/>
          </w:rPr>
          <w:t xml:space="preserve">information neighborhood norms </w:t>
        </w:r>
        <w:r w:rsidR="005B0591">
          <w:rPr>
            <w:rFonts w:cstheme="minorHAnsi"/>
          </w:rPr>
          <w:t>will be cont</w:t>
        </w:r>
      </w:ins>
      <w:ins w:id="531" w:author="Nick Maxwell" w:date="2017-12-18T11:17:00Z">
        <w:r w:rsidR="005B0591">
          <w:rPr>
            <w:rFonts w:cstheme="minorHAnsi"/>
          </w:rPr>
          <w:t xml:space="preserve">ingent upon the COS strengths of the selected stimuli. To counter this, we selected stimuli at random based on </w:t>
        </w:r>
      </w:ins>
      <w:ins w:id="532" w:author="Nick Maxwell" w:date="2017-12-18T11:18:00Z">
        <w:r w:rsidR="005B0591">
          <w:rPr>
            <w:rFonts w:cstheme="minorHAnsi"/>
          </w:rPr>
          <w:t>the different COS groupings so as to cover a broad range of FSG, LSA, and information neighborhood val</w:t>
        </w:r>
      </w:ins>
      <w:ins w:id="533" w:author="Nick Maxwell" w:date="2017-12-18T11:19:00Z">
        <w:r w:rsidR="005B0591">
          <w:rPr>
            <w:rFonts w:cstheme="minorHAnsi"/>
          </w:rPr>
          <w:t xml:space="preserve">ues. </w:t>
        </w:r>
      </w:ins>
    </w:p>
    <w:p w14:paraId="10F20CAF" w14:textId="50EAB17A" w:rsidR="004D1203" w:rsidRPr="00B24FBC" w:rsidRDefault="005B0591">
      <w:pPr>
        <w:spacing w:line="360" w:lineRule="auto"/>
        <w:rPr>
          <w:ins w:id="534" w:author="Erin M. Buchanan" w:date="2017-12-05T10:34:00Z"/>
          <w:rFonts w:cstheme="minorHAnsi"/>
        </w:rPr>
      </w:pPr>
      <w:ins w:id="535" w:author="Nick Maxwell" w:date="2017-12-18T11:19:00Z">
        <w:r>
          <w:rPr>
            <w:rFonts w:cstheme="minorHAnsi"/>
            <w:b/>
          </w:rPr>
          <w:tab/>
        </w:r>
        <w:r>
          <w:rPr>
            <w:rFonts w:cstheme="minorHAnsi"/>
          </w:rPr>
          <w:t xml:space="preserve">The stimuli will be presented to the participants online via Qualtrics surveys. </w:t>
        </w:r>
      </w:ins>
      <w:ins w:id="536" w:author="Nick Maxwell" w:date="2017-12-18T11:20:00Z">
        <w:r>
          <w:rPr>
            <w:rFonts w:cstheme="minorHAnsi"/>
          </w:rPr>
          <w:t xml:space="preserve">Three different surveys will be created, which will counter-balance the order in which blocks are presented. </w:t>
        </w:r>
      </w:ins>
      <w:ins w:id="537" w:author="Nick Maxwell" w:date="2017-12-18T11:21:00Z">
        <w:r>
          <w:rPr>
            <w:rFonts w:cstheme="minorHAnsi"/>
          </w:rPr>
          <w:t xml:space="preserve">Judgment conditions will be counter-balanced across blocks, so that each word pair receives a judgment for each type of memory. Finally, word pairs will be randomized within blocks. </w:t>
        </w:r>
      </w:ins>
      <w:ins w:id="538" w:author="Erin M. Buchanan" w:date="2017-12-05T10:34:00Z">
        <w:del w:id="539" w:author="Maxwell, Nicholas P" w:date="2017-12-05T13:27:00Z">
          <w:r w:rsidR="004D1203" w:rsidRPr="00600DE6" w:rsidDel="00600DE6">
            <w:rPr>
              <w:rFonts w:cstheme="minorHAnsi"/>
              <w:b/>
              <w:rPrChange w:id="540" w:author="Maxwell, Nicholas P" w:date="2017-12-05T13:27:00Z">
                <w:rPr>
                  <w:rFonts w:cstheme="minorHAnsi"/>
                </w:rPr>
              </w:rPrChange>
            </w:rPr>
            <w:delText>.</w:delText>
          </w:r>
        </w:del>
      </w:ins>
    </w:p>
    <w:p w14:paraId="3DCB1D4C" w14:textId="786FE3F1" w:rsidR="00984184" w:rsidRDefault="0069520D">
      <w:pPr>
        <w:spacing w:line="360" w:lineRule="auto"/>
        <w:rPr>
          <w:ins w:id="541" w:author="Nick Maxwell" w:date="2017-12-18T11:44:00Z"/>
          <w:rFonts w:cstheme="minorHAnsi"/>
          <w:b/>
        </w:rPr>
      </w:pPr>
      <w:ins w:id="542" w:author="Nick Maxwell" w:date="2017-12-18T11:08:00Z">
        <w:r>
          <w:rPr>
            <w:rFonts w:cstheme="minorHAnsi"/>
            <w:b/>
          </w:rPr>
          <w:t xml:space="preserve"> </w:t>
        </w:r>
      </w:ins>
      <w:ins w:id="543" w:author="Erin M. Buchanan" w:date="2017-12-05T10:34:00Z">
        <w:r w:rsidR="004D1203" w:rsidRPr="00600DE6">
          <w:rPr>
            <w:rFonts w:cstheme="minorHAnsi"/>
            <w:b/>
            <w:rPrChange w:id="544" w:author="Maxwell, Nicholas P" w:date="2017-12-05T13:27:00Z">
              <w:rPr>
                <w:rFonts w:cstheme="minorHAnsi"/>
              </w:rPr>
            </w:rPrChange>
          </w:rPr>
          <w:t>Procedure</w:t>
        </w:r>
      </w:ins>
    </w:p>
    <w:p w14:paraId="7788925A" w14:textId="76E2C466" w:rsidR="005915DA" w:rsidRDefault="005915DA">
      <w:pPr>
        <w:spacing w:line="360" w:lineRule="auto"/>
        <w:rPr>
          <w:ins w:id="545" w:author="Nick Maxwell" w:date="2017-12-19T11:59:00Z"/>
          <w:rFonts w:cstheme="minorHAnsi"/>
        </w:rPr>
      </w:pPr>
      <w:ins w:id="546" w:author="Nick Maxwell" w:date="2017-12-18T11:44:00Z">
        <w:r>
          <w:rPr>
            <w:rFonts w:cstheme="minorHAnsi"/>
            <w:b/>
          </w:rPr>
          <w:lastRenderedPageBreak/>
          <w:tab/>
        </w:r>
      </w:ins>
      <w:ins w:id="547" w:author="Nick Maxwell" w:date="2017-12-18T11:45:00Z">
        <w:r>
          <w:rPr>
            <w:rFonts w:cstheme="minorHAnsi"/>
          </w:rPr>
          <w:t xml:space="preserve">This study will be divided into three sections. </w:t>
        </w:r>
        <w:r w:rsidR="008641F3">
          <w:rPr>
            <w:rFonts w:cstheme="minorHAnsi"/>
          </w:rPr>
          <w:t xml:space="preserve">First, participants will be presented with word pairs and will </w:t>
        </w:r>
      </w:ins>
      <w:ins w:id="548" w:author="Nick Maxwell" w:date="2017-12-18T11:46:00Z">
        <w:r w:rsidR="008641F3">
          <w:rPr>
            <w:rFonts w:cstheme="minorHAnsi"/>
          </w:rPr>
          <w:t>be asked to judge how related the items are to one another. Th</w:t>
        </w:r>
      </w:ins>
      <w:ins w:id="549" w:author="Nick Maxwell" w:date="2017-12-18T11:47:00Z">
        <w:r w:rsidR="008641F3">
          <w:rPr>
            <w:rFonts w:cstheme="minorHAnsi"/>
          </w:rPr>
          <w:t xml:space="preserve">is section will comprise three blocks, with each block containing 21 word pairs. </w:t>
        </w:r>
      </w:ins>
      <w:ins w:id="550" w:author="Nick Maxwell" w:date="2017-12-18T11:53:00Z">
        <w:r w:rsidR="002B0A75">
          <w:rPr>
            <w:rFonts w:cstheme="minorHAnsi"/>
          </w:rPr>
          <w:t xml:space="preserve">Each item block </w:t>
        </w:r>
      </w:ins>
      <w:ins w:id="551" w:author="Nick Maxwell" w:date="2017-12-18T11:59:00Z">
        <w:r w:rsidR="005C467C">
          <w:rPr>
            <w:rFonts w:cstheme="minorHAnsi"/>
          </w:rPr>
          <w:t xml:space="preserve">will be </w:t>
        </w:r>
      </w:ins>
      <w:ins w:id="552" w:author="Nick Maxwell" w:date="2017-12-18T12:00:00Z">
        <w:r w:rsidR="0060254D">
          <w:rPr>
            <w:rFonts w:cstheme="minorHAnsi"/>
          </w:rPr>
          <w:t>preceded</w:t>
        </w:r>
      </w:ins>
      <w:ins w:id="553" w:author="Nick Maxwell" w:date="2017-12-18T11:53:00Z">
        <w:r w:rsidR="002B0A75">
          <w:rPr>
            <w:rFonts w:cstheme="minorHAnsi"/>
          </w:rPr>
          <w:t xml:space="preserve"> </w:t>
        </w:r>
      </w:ins>
      <w:ins w:id="554" w:author="Nick Maxwell" w:date="2017-12-18T12:00:00Z">
        <w:r w:rsidR="005C467C">
          <w:rPr>
            <w:rFonts w:cstheme="minorHAnsi"/>
          </w:rPr>
          <w:t>by</w:t>
        </w:r>
      </w:ins>
      <w:ins w:id="555" w:author="Nick Maxwell" w:date="2017-12-18T11:53:00Z">
        <w:r w:rsidR="002B0A75">
          <w:rPr>
            <w:rFonts w:cstheme="minorHAnsi"/>
          </w:rPr>
          <w:t xml:space="preserve"> a set </w:t>
        </w:r>
      </w:ins>
      <w:ins w:id="556" w:author="Nick Maxwell" w:date="2017-12-19T11:34:00Z">
        <w:r w:rsidR="00661EA6">
          <w:rPr>
            <w:rFonts w:cstheme="minorHAnsi"/>
          </w:rPr>
          <w:t xml:space="preserve">of </w:t>
        </w:r>
      </w:ins>
      <w:ins w:id="557" w:author="Nick Maxwell" w:date="2017-12-18T11:53:00Z">
        <w:r w:rsidR="002B0A75">
          <w:rPr>
            <w:rFonts w:cstheme="minorHAnsi"/>
          </w:rPr>
          <w:t xml:space="preserve">instructions explaining one of the three types of relationships. Participants will also be provided with </w:t>
        </w:r>
      </w:ins>
      <w:ins w:id="558" w:author="Nick Maxwell" w:date="2017-12-18T11:54:00Z">
        <w:r w:rsidR="002B0A75">
          <w:rPr>
            <w:rFonts w:cstheme="minorHAnsi"/>
          </w:rPr>
          <w:t xml:space="preserve">examples illustrating the type of relationship to be judged. </w:t>
        </w:r>
      </w:ins>
      <w:ins w:id="559" w:author="Nick Maxwell" w:date="2017-12-19T11:51:00Z">
        <w:r w:rsidR="004E73CC">
          <w:rPr>
            <w:rFonts w:cstheme="minorHAnsi"/>
          </w:rPr>
          <w:t xml:space="preserve">The associative instructions </w:t>
        </w:r>
        <w:r w:rsidR="00681B2A">
          <w:rPr>
            <w:rFonts w:cstheme="minorHAnsi"/>
          </w:rPr>
          <w:t xml:space="preserve">explain </w:t>
        </w:r>
      </w:ins>
      <w:ins w:id="560" w:author="Nick Maxwell" w:date="2017-12-19T11:52:00Z">
        <w:r w:rsidR="00681B2A">
          <w:rPr>
            <w:rFonts w:cstheme="minorHAnsi"/>
          </w:rPr>
          <w:t>associative relationships between concepts</w:t>
        </w:r>
      </w:ins>
      <w:ins w:id="561" w:author="Nick Maxwell" w:date="2017-12-19T11:53:00Z">
        <w:r w:rsidR="00681B2A">
          <w:rPr>
            <w:rFonts w:cstheme="minorHAnsi"/>
          </w:rPr>
          <w:t>, how these relationships can be strong or weak,</w:t>
        </w:r>
      </w:ins>
      <w:ins w:id="562" w:author="Nick Maxwell" w:date="2017-12-19T11:52:00Z">
        <w:r w:rsidR="00681B2A">
          <w:rPr>
            <w:rFonts w:cstheme="minorHAnsi"/>
          </w:rPr>
          <w:t xml:space="preserve"> and the role of free association</w:t>
        </w:r>
      </w:ins>
      <w:ins w:id="563" w:author="Nick Maxwell" w:date="2017-12-19T11:53:00Z">
        <w:r w:rsidR="00681B2A">
          <w:rPr>
            <w:rFonts w:cstheme="minorHAnsi"/>
          </w:rPr>
          <w:t xml:space="preserve"> tasks in determining the magnitude of these relationships. </w:t>
        </w:r>
      </w:ins>
      <w:ins w:id="564" w:author="Nick Maxwell" w:date="2017-12-19T11:55:00Z">
        <w:r w:rsidR="00627D4C">
          <w:rPr>
            <w:rFonts w:cstheme="minorHAnsi"/>
          </w:rPr>
          <w:t>The semantic instructions will prov</w:t>
        </w:r>
      </w:ins>
      <w:ins w:id="565" w:author="Nick Maxwell" w:date="2017-12-19T11:56:00Z">
        <w:r w:rsidR="00627D4C">
          <w:rPr>
            <w:rFonts w:cstheme="minorHAnsi"/>
          </w:rPr>
          <w:t>ide participants with a brief overview of how words can be related by meaning and will give participants examples</w:t>
        </w:r>
      </w:ins>
      <w:ins w:id="566" w:author="Nick Maxwell" w:date="2017-12-19T11:57:00Z">
        <w:r w:rsidR="00627D4C">
          <w:rPr>
            <w:rFonts w:cstheme="minorHAnsi"/>
          </w:rPr>
          <w:t xml:space="preserve"> of item pairs with high and low levels of semantic overlap. Finally, the thematic instructions will explain how concepts can be </w:t>
        </w:r>
      </w:ins>
      <w:ins w:id="567" w:author="Nick Maxwell" w:date="2017-12-19T11:58:00Z">
        <w:r w:rsidR="00627D4C">
          <w:rPr>
            <w:rFonts w:cstheme="minorHAnsi"/>
          </w:rPr>
          <w:t>connected by overarching themes. These instruction sets are modeled after Buchanan (2010) and Valentine and Bucha</w:t>
        </w:r>
      </w:ins>
      <w:ins w:id="568" w:author="Nick Maxwell" w:date="2017-12-19T11:59:00Z">
        <w:r w:rsidR="00627D4C">
          <w:rPr>
            <w:rFonts w:cstheme="minorHAnsi"/>
          </w:rPr>
          <w:t>nan (2013).</w:t>
        </w:r>
      </w:ins>
    </w:p>
    <w:p w14:paraId="553404EE" w14:textId="621CF078" w:rsidR="00212147" w:rsidRPr="005915DA" w:rsidRDefault="00627D4C">
      <w:pPr>
        <w:spacing w:line="360" w:lineRule="auto"/>
        <w:rPr>
          <w:ins w:id="569" w:author="Maxwell, Nicholas P" w:date="2017-12-05T13:28:00Z"/>
          <w:rFonts w:cstheme="minorHAnsi"/>
          <w:rPrChange w:id="570" w:author="Nick Maxwell" w:date="2017-12-18T11:45:00Z">
            <w:rPr>
              <w:ins w:id="571" w:author="Maxwell, Nicholas P" w:date="2017-12-05T13:28:00Z"/>
              <w:rFonts w:cstheme="minorHAnsi"/>
              <w:b/>
            </w:rPr>
          </w:rPrChange>
        </w:rPr>
        <w:pPrChange w:id="572" w:author="Nick Maxwell" w:date="2017-12-14T18:54:00Z">
          <w:pPr/>
        </w:pPrChange>
      </w:pPr>
      <w:ins w:id="573" w:author="Nick Maxwell" w:date="2017-12-19T11:59:00Z">
        <w:r>
          <w:rPr>
            <w:rFonts w:cstheme="minorHAnsi"/>
          </w:rPr>
          <w:tab/>
        </w:r>
      </w:ins>
      <w:ins w:id="574" w:author="Nick Maxwell" w:date="2017-12-19T12:06:00Z">
        <w:r w:rsidR="008E40DB">
          <w:rPr>
            <w:rFonts w:cstheme="minorHAnsi"/>
          </w:rPr>
          <w:t>Partic</w:t>
        </w:r>
      </w:ins>
      <w:ins w:id="575" w:author="Nick Maxwell" w:date="2017-12-19T12:07:00Z">
        <w:r w:rsidR="008E40DB">
          <w:rPr>
            <w:rFonts w:cstheme="minorHAnsi"/>
          </w:rPr>
          <w:t xml:space="preserve">ipants will then rate the relatedness of the word pairs based on the set of instructions they receive at the start of each judgment block. These judgments will be made using a scale of zero </w:t>
        </w:r>
      </w:ins>
      <w:ins w:id="576" w:author="Nick Maxwell" w:date="2017-12-19T12:08:00Z">
        <w:r w:rsidR="008E40DB">
          <w:rPr>
            <w:rFonts w:cstheme="minorHAnsi"/>
          </w:rPr>
          <w:t xml:space="preserve">(no relatedness between pairs) </w:t>
        </w:r>
      </w:ins>
      <w:ins w:id="577" w:author="Nick Maxwell" w:date="2017-12-19T12:07:00Z">
        <w:r w:rsidR="008E40DB">
          <w:rPr>
            <w:rFonts w:cstheme="minorHAnsi"/>
          </w:rPr>
          <w:t>to one hundred</w:t>
        </w:r>
      </w:ins>
      <w:ins w:id="578" w:author="Nick Maxwell" w:date="2017-12-19T12:08:00Z">
        <w:r w:rsidR="008E40DB">
          <w:rPr>
            <w:rFonts w:cstheme="minorHAnsi"/>
          </w:rPr>
          <w:t xml:space="preserve"> (a perfect relationships). Judgments were recorded by the participant typing it into the survey. Participants</w:t>
        </w:r>
      </w:ins>
      <w:ins w:id="579" w:author="Nick Maxwell" w:date="2017-12-19T12:09:00Z">
        <w:r w:rsidR="008E40DB">
          <w:rPr>
            <w:rFonts w:cstheme="minorHAnsi"/>
          </w:rPr>
          <w:t xml:space="preserve"> will complete</w:t>
        </w:r>
      </w:ins>
      <w:ins w:id="580" w:author="Nick Maxwell" w:date="2017-12-19T12:08:00Z">
        <w:r w:rsidR="008E40DB">
          <w:rPr>
            <w:rFonts w:cstheme="minorHAnsi"/>
          </w:rPr>
          <w:t xml:space="preserve"> </w:t>
        </w:r>
      </w:ins>
      <w:ins w:id="581" w:author="Nick Maxwell" w:date="2017-12-19T12:09:00Z">
        <w:r w:rsidR="008E40DB">
          <w:rPr>
            <w:rFonts w:cstheme="minorHAnsi"/>
          </w:rPr>
          <w:t>each of the three judgment blocks in this manner, with judgment instructions changing with each block. Three versions of the study will be created</w:t>
        </w:r>
      </w:ins>
      <w:ins w:id="582" w:author="Nick Maxwell" w:date="2017-12-19T12:14:00Z">
        <w:r w:rsidR="00212147">
          <w:rPr>
            <w:rFonts w:cstheme="minorHAnsi"/>
          </w:rPr>
          <w:t xml:space="preserve"> to counter balance the order in which judgment blocks appear. Participants will be randomly </w:t>
        </w:r>
      </w:ins>
      <w:ins w:id="583" w:author="Nick Maxwell" w:date="2017-12-19T12:15:00Z">
        <w:r w:rsidR="00212147">
          <w:rPr>
            <w:rFonts w:cstheme="minorHAnsi"/>
          </w:rPr>
          <w:t xml:space="preserve">assigned to survey conditions. After completing the judgment blocks, participants will be presented with a short distractor task to account for recency effects. </w:t>
        </w:r>
      </w:ins>
      <w:ins w:id="584" w:author="Nick Maxwell" w:date="2017-12-19T12:16:00Z">
        <w:r w:rsidR="00212147">
          <w:rPr>
            <w:rFonts w:cstheme="minorHAnsi"/>
          </w:rPr>
          <w:t xml:space="preserve">This section will be timed to last two minutes, and will task participants with </w:t>
        </w:r>
      </w:ins>
      <w:ins w:id="585" w:author="Nick Maxwell" w:date="2017-12-19T12:17:00Z">
        <w:r w:rsidR="00212147">
          <w:rPr>
            <w:rFonts w:cstheme="minorHAnsi"/>
          </w:rPr>
          <w:t xml:space="preserve">alphabetizing a scrambled list of the fifty U.S. states. </w:t>
        </w:r>
      </w:ins>
      <w:ins w:id="586" w:author="Nick Maxwell" w:date="2017-12-19T12:23:00Z">
        <w:r w:rsidR="00DF4EEF">
          <w:rPr>
            <w:rFonts w:cstheme="minorHAnsi"/>
          </w:rPr>
          <w:t>Once t</w:t>
        </w:r>
      </w:ins>
      <w:ins w:id="587" w:author="Nick Maxwell" w:date="2017-12-19T12:24:00Z">
        <w:r w:rsidR="00DF4EEF">
          <w:rPr>
            <w:rFonts w:cstheme="minorHAnsi"/>
          </w:rPr>
          <w:t>w</w:t>
        </w:r>
      </w:ins>
      <w:ins w:id="588" w:author="Nick Maxwell" w:date="2017-12-19T12:23:00Z">
        <w:r w:rsidR="00DF4EEF">
          <w:rPr>
            <w:rFonts w:cstheme="minorHAnsi"/>
          </w:rPr>
          <w:t xml:space="preserve">o minutes elapses, participants will automatically </w:t>
        </w:r>
      </w:ins>
      <w:ins w:id="589" w:author="Nick Maxwell" w:date="2017-12-19T12:24:00Z">
        <w:r w:rsidR="00DF4EEF">
          <w:rPr>
            <w:rFonts w:cstheme="minorHAnsi"/>
          </w:rPr>
          <w:t xml:space="preserve">progress to a cued recall task, in which they will be presented with each of the </w:t>
        </w:r>
      </w:ins>
      <w:ins w:id="590" w:author="Nick Maxwell" w:date="2017-12-19T12:25:00Z">
        <w:r w:rsidR="00DF4EEF">
          <w:rPr>
            <w:rFonts w:cstheme="minorHAnsi"/>
          </w:rPr>
          <w:t xml:space="preserve">63 </w:t>
        </w:r>
      </w:ins>
      <w:ins w:id="591" w:author="Nick Maxwell" w:date="2017-12-19T12:29:00Z">
        <w:r w:rsidR="00D12B63">
          <w:rPr>
            <w:rFonts w:cstheme="minorHAnsi"/>
          </w:rPr>
          <w:t>cue</w:t>
        </w:r>
        <w:del w:id="592" w:author="Erin M. Buchanan" w:date="2018-01-12T19:51:00Z">
          <w:r w:rsidR="00D12B63" w:rsidDel="00043A2D">
            <w:rPr>
              <w:rFonts w:cstheme="minorHAnsi"/>
            </w:rPr>
            <w:delText>-target</w:delText>
          </w:r>
        </w:del>
      </w:ins>
      <w:ins w:id="593" w:author="Nick Maxwell" w:date="2017-12-19T12:25:00Z">
        <w:del w:id="594" w:author="Erin M. Buchanan" w:date="2018-01-12T19:51:00Z">
          <w:r w:rsidR="00DF4EEF" w:rsidDel="00043A2D">
            <w:rPr>
              <w:rFonts w:cstheme="minorHAnsi"/>
            </w:rPr>
            <w:delText xml:space="preserve"> pairs</w:delText>
          </w:r>
        </w:del>
      </w:ins>
      <w:ins w:id="595" w:author="Erin M. Buchanan" w:date="2018-01-12T19:51:00Z">
        <w:r w:rsidR="00043A2D">
          <w:rPr>
            <w:rFonts w:cstheme="minorHAnsi"/>
          </w:rPr>
          <w:t>s</w:t>
        </w:r>
      </w:ins>
      <w:ins w:id="596" w:author="Nick Maxwell" w:date="2017-12-19T12:25:00Z">
        <w:r w:rsidR="00DF4EEF">
          <w:rPr>
            <w:rFonts w:cstheme="minorHAnsi"/>
          </w:rPr>
          <w:t xml:space="preserve"> that had previously been judged</w:t>
        </w:r>
      </w:ins>
      <w:ins w:id="597" w:author="Erin M. Buchanan" w:date="2018-01-12T19:51:00Z">
        <w:r w:rsidR="00737068">
          <w:rPr>
            <w:rFonts w:cstheme="minorHAnsi"/>
          </w:rPr>
          <w:t xml:space="preserve"> as cue-target pairs</w:t>
        </w:r>
      </w:ins>
      <w:ins w:id="598" w:author="Nick Maxwell" w:date="2017-12-19T12:25:00Z">
        <w:r w:rsidR="00DF4EEF">
          <w:rPr>
            <w:rFonts w:cstheme="minorHAnsi"/>
          </w:rPr>
          <w:t>. Participants will be asked to complete each word pair with the appropriate target word</w:t>
        </w:r>
      </w:ins>
      <w:ins w:id="599" w:author="Nick Maxwell" w:date="2017-12-19T12:26:00Z">
        <w:r w:rsidR="00DF4EEF">
          <w:rPr>
            <w:rFonts w:cstheme="minorHAnsi"/>
          </w:rPr>
          <w:t xml:space="preserve">, based on the available cue word. </w:t>
        </w:r>
      </w:ins>
      <w:ins w:id="600" w:author="Nick Maxwell" w:date="2017-12-19T12:25:00Z">
        <w:r w:rsidR="00DF4EEF">
          <w:rPr>
            <w:rFonts w:cstheme="minorHAnsi"/>
          </w:rPr>
          <w:t>Presentation of these pairs will be randomized</w:t>
        </w:r>
      </w:ins>
      <w:ins w:id="601" w:author="Nick Maxwell" w:date="2017-12-19T12:26:00Z">
        <w:r w:rsidR="00DF4EEF">
          <w:rPr>
            <w:rFonts w:cstheme="minorHAnsi"/>
          </w:rPr>
          <w:t xml:space="preserve">, and participants will be informed that there is no penalty for guessing. </w:t>
        </w:r>
      </w:ins>
    </w:p>
    <w:p w14:paraId="3550BD7F" w14:textId="635E901A" w:rsidR="004D1203" w:rsidRPr="00600DE6" w:rsidRDefault="004D1203">
      <w:pPr>
        <w:spacing w:line="360" w:lineRule="auto"/>
        <w:rPr>
          <w:ins w:id="602" w:author="Erin M. Buchanan" w:date="2017-12-05T10:34:00Z"/>
          <w:rFonts w:cstheme="minorHAnsi"/>
          <w:b/>
          <w:rPrChange w:id="603" w:author="Maxwell, Nicholas P" w:date="2017-12-05T13:27:00Z">
            <w:rPr>
              <w:ins w:id="604" w:author="Erin M. Buchanan" w:date="2017-12-05T10:34:00Z"/>
              <w:rFonts w:cstheme="minorHAnsi"/>
            </w:rPr>
          </w:rPrChange>
        </w:rPr>
      </w:pPr>
      <w:ins w:id="605" w:author="Erin M. Buchanan" w:date="2017-12-05T10:34:00Z">
        <w:del w:id="606" w:author="Maxwell, Nicholas P" w:date="2017-12-05T13:27:00Z">
          <w:r w:rsidRPr="00600DE6" w:rsidDel="00600DE6">
            <w:rPr>
              <w:rFonts w:cstheme="minorHAnsi"/>
              <w:b/>
              <w:rPrChange w:id="607" w:author="Maxwell, Nicholas P" w:date="2017-12-05T13:27:00Z">
                <w:rPr>
                  <w:rFonts w:cstheme="minorHAnsi"/>
                </w:rPr>
              </w:rPrChange>
            </w:rPr>
            <w:delText xml:space="preserve">. </w:delText>
          </w:r>
        </w:del>
      </w:ins>
    </w:p>
    <w:p w14:paraId="18C04301" w14:textId="77777777" w:rsidR="004D1203" w:rsidRPr="00600DE6" w:rsidRDefault="004D1203">
      <w:pPr>
        <w:spacing w:line="360" w:lineRule="auto"/>
        <w:jc w:val="center"/>
        <w:rPr>
          <w:ins w:id="608" w:author="Erin M. Buchanan" w:date="2017-12-05T10:35:00Z"/>
          <w:rFonts w:cstheme="minorHAnsi"/>
          <w:b/>
          <w:rPrChange w:id="609" w:author="Maxwell, Nicholas P" w:date="2017-12-05T13:27:00Z">
            <w:rPr>
              <w:ins w:id="610" w:author="Erin M. Buchanan" w:date="2017-12-05T10:35:00Z"/>
              <w:rFonts w:cstheme="minorHAnsi"/>
            </w:rPr>
          </w:rPrChange>
        </w:rPr>
        <w:pPrChange w:id="611" w:author="Nick Maxwell" w:date="2017-12-14T18:54:00Z">
          <w:pPr>
            <w:spacing w:line="360" w:lineRule="auto"/>
          </w:pPr>
        </w:pPrChange>
      </w:pPr>
      <w:ins w:id="612" w:author="Erin M. Buchanan" w:date="2017-12-05T10:35:00Z">
        <w:r w:rsidRPr="00600DE6">
          <w:rPr>
            <w:rFonts w:cstheme="minorHAnsi"/>
            <w:b/>
            <w:rPrChange w:id="613" w:author="Maxwell, Nicholas P" w:date="2017-12-05T13:27:00Z">
              <w:rPr>
                <w:rFonts w:cstheme="minorHAnsi"/>
              </w:rPr>
            </w:rPrChange>
          </w:rPr>
          <w:t>Results</w:t>
        </w:r>
      </w:ins>
    </w:p>
    <w:p w14:paraId="578A7EB1" w14:textId="62BEDE1E" w:rsidR="004D1203" w:rsidRDefault="004D1203">
      <w:pPr>
        <w:spacing w:line="360" w:lineRule="auto"/>
        <w:rPr>
          <w:ins w:id="614" w:author="Nick Maxwell" w:date="2017-12-26T18:10:00Z"/>
          <w:rFonts w:cstheme="minorHAnsi"/>
        </w:rPr>
      </w:pPr>
      <w:ins w:id="615" w:author="Erin M. Buchanan" w:date="2017-12-05T10:35:00Z">
        <w:del w:id="616" w:author="Nick Maxwell" w:date="2017-12-21T20:01:00Z">
          <w:r w:rsidDel="00CD5170">
            <w:rPr>
              <w:rFonts w:cstheme="minorHAnsi"/>
            </w:rPr>
            <w:delText>Data screening / analyses plan</w:delText>
          </w:r>
        </w:del>
      </w:ins>
      <w:ins w:id="617" w:author="Nick Maxwell" w:date="2017-12-21T20:01:00Z">
        <w:r w:rsidR="00CD5170">
          <w:rPr>
            <w:rFonts w:cstheme="minorHAnsi"/>
          </w:rPr>
          <w:tab/>
          <w:t>First, the</w:t>
        </w:r>
      </w:ins>
      <w:ins w:id="618" w:author="Nick Maxwell" w:date="2017-12-21T20:02:00Z">
        <w:r w:rsidR="00CD5170">
          <w:rPr>
            <w:rFonts w:cstheme="minorHAnsi"/>
          </w:rPr>
          <w:t xml:space="preserve"> results from the recall section will be coded as zero for incorrect responses and one for correct responses. NA will be used to denote participants who did not complete the recall section. </w:t>
        </w:r>
      </w:ins>
      <w:ins w:id="619" w:author="Nick Maxwell" w:date="2017-12-21T20:03:00Z">
        <w:r w:rsidR="00CD5170">
          <w:rPr>
            <w:rFonts w:cstheme="minorHAnsi"/>
          </w:rPr>
          <w:t xml:space="preserve">Responses that are words instead of numbers in the judgment phase will be deleted and treated as </w:t>
        </w:r>
        <w:r w:rsidR="00CD5170">
          <w:rPr>
            <w:rFonts w:cstheme="minorHAnsi"/>
          </w:rPr>
          <w:lastRenderedPageBreak/>
          <w:t xml:space="preserve">missing data. </w:t>
        </w:r>
      </w:ins>
      <w:ins w:id="620" w:author="Nick Maxwell" w:date="2017-12-26T17:07:00Z">
        <w:r w:rsidR="0075389F">
          <w:rPr>
            <w:rFonts w:cstheme="minorHAnsi"/>
          </w:rPr>
          <w:t>Data will then be screened for out of range judgment responses</w:t>
        </w:r>
      </w:ins>
      <w:ins w:id="621" w:author="Nick Maxwell" w:date="2017-12-26T17:08:00Z">
        <w:r w:rsidR="0075389F">
          <w:rPr>
            <w:rFonts w:cstheme="minorHAnsi"/>
          </w:rPr>
          <w:t xml:space="preserve"> (i.e., responses greater than 100),</w:t>
        </w:r>
      </w:ins>
      <w:ins w:id="622" w:author="Nick Maxwell" w:date="2017-12-26T17:56:00Z">
        <w:r w:rsidR="000E6E3D">
          <w:rPr>
            <w:rFonts w:cstheme="minorHAnsi"/>
          </w:rPr>
          <w:t xml:space="preserve"> recall and judgment scores will be screened for</w:t>
        </w:r>
      </w:ins>
      <w:ins w:id="623" w:author="Nick Maxwell" w:date="2017-12-26T17:08:00Z">
        <w:r w:rsidR="0075389F">
          <w:rPr>
            <w:rFonts w:cstheme="minorHAnsi"/>
          </w:rPr>
          <w:t xml:space="preserve"> outliers using Mahalanobis distance at </w:t>
        </w:r>
        <w:r w:rsidR="0075389F">
          <w:rPr>
            <w:rFonts w:cstheme="minorHAnsi"/>
            <w:i/>
          </w:rPr>
          <w:t>p</w:t>
        </w:r>
        <w:r w:rsidR="0075389F">
          <w:rPr>
            <w:rFonts w:cstheme="minorHAnsi"/>
          </w:rPr>
          <w:t xml:space="preserve"> </w:t>
        </w:r>
      </w:ins>
      <w:ins w:id="624" w:author="Nick Maxwell" w:date="2017-12-26T17:09:00Z">
        <w:r w:rsidR="0075389F">
          <w:rPr>
            <w:rFonts w:cstheme="minorHAnsi"/>
          </w:rPr>
          <w:t xml:space="preserve">&lt; .001, and </w:t>
        </w:r>
      </w:ins>
      <w:ins w:id="625" w:author="Nick Maxwell" w:date="2017-12-26T18:09:00Z">
        <w:r w:rsidR="006453BC">
          <w:rPr>
            <w:rFonts w:cstheme="minorHAnsi"/>
          </w:rPr>
          <w:t xml:space="preserve">multicollinearity between </w:t>
        </w:r>
        <w:r w:rsidR="00156939">
          <w:rPr>
            <w:rFonts w:cstheme="minorHAnsi"/>
          </w:rPr>
          <w:t>predictor variables will be measured with Pearson correlations. Mean ju</w:t>
        </w:r>
      </w:ins>
      <w:ins w:id="626" w:author="Nick Maxwell" w:date="2017-12-26T18:10:00Z">
        <w:r w:rsidR="00156939">
          <w:rPr>
            <w:rFonts w:cstheme="minorHAnsi"/>
          </w:rPr>
          <w:t>dgment and recall scores will also be reporte</w:t>
        </w:r>
      </w:ins>
      <w:ins w:id="627" w:author="Nick Maxwell" w:date="2017-12-26T18:13:00Z">
        <w:r w:rsidR="000F72AB">
          <w:rPr>
            <w:rFonts w:cstheme="minorHAnsi"/>
          </w:rPr>
          <w:t>d for each judgment condition.</w:t>
        </w:r>
      </w:ins>
    </w:p>
    <w:p w14:paraId="7ACFFC9E" w14:textId="6D3AD1E8" w:rsidR="001954FA" w:rsidRPr="0075389F" w:rsidRDefault="001954FA">
      <w:pPr>
        <w:spacing w:line="360" w:lineRule="auto"/>
        <w:rPr>
          <w:ins w:id="628" w:author="Erin M. Buchanan" w:date="2017-12-05T10:35:00Z"/>
          <w:rFonts w:cstheme="minorHAnsi"/>
        </w:rPr>
      </w:pPr>
      <w:ins w:id="629" w:author="Nick Maxwell" w:date="2017-12-26T18:10:00Z">
        <w:r>
          <w:rPr>
            <w:rFonts w:cstheme="minorHAnsi"/>
          </w:rPr>
          <w:tab/>
        </w:r>
      </w:ins>
      <w:ins w:id="630" w:author="Nick Maxwell" w:date="2017-12-26T18:19:00Z">
        <w:r w:rsidR="00C17E62">
          <w:rPr>
            <w:rFonts w:cstheme="minorHAnsi"/>
          </w:rPr>
          <w:t xml:space="preserve">Multilevel modeling </w:t>
        </w:r>
        <w:r w:rsidR="00331ADD">
          <w:rPr>
            <w:rFonts w:cstheme="minorHAnsi"/>
          </w:rPr>
          <w:t>will</w:t>
        </w:r>
      </w:ins>
      <w:ins w:id="631" w:author="Nick Maxwell" w:date="2017-12-26T18:58:00Z">
        <w:r w:rsidR="00E66D0D">
          <w:rPr>
            <w:rFonts w:cstheme="minorHAnsi"/>
          </w:rPr>
          <w:t xml:space="preserve"> then</w:t>
        </w:r>
      </w:ins>
      <w:ins w:id="632" w:author="Nick Maxwell" w:date="2017-12-26T18:19:00Z">
        <w:r w:rsidR="00331ADD">
          <w:rPr>
            <w:rFonts w:cstheme="minorHAnsi"/>
          </w:rPr>
          <w:t xml:space="preserve"> be used to </w:t>
        </w:r>
      </w:ins>
      <w:ins w:id="633" w:author="Nick Maxwell" w:date="2017-12-26T18:20:00Z">
        <w:r w:rsidR="00331ADD">
          <w:rPr>
            <w:rFonts w:cstheme="minorHAnsi"/>
          </w:rPr>
          <w:t xml:space="preserve">analyze the data. </w:t>
        </w:r>
        <w:commentRangeStart w:id="634"/>
        <w:r w:rsidR="00331ADD">
          <w:rPr>
            <w:rFonts w:cstheme="minorHAnsi"/>
          </w:rPr>
          <w:t xml:space="preserve">First, network norms and neighborhood norms </w:t>
        </w:r>
      </w:ins>
      <w:ins w:id="635" w:author="Nick Maxwell" w:date="2017-12-26T18:21:00Z">
        <w:r w:rsidR="00331ADD">
          <w:rPr>
            <w:rFonts w:cstheme="minorHAnsi"/>
          </w:rPr>
          <w:t xml:space="preserve">will be mean centered, so as to control for </w:t>
        </w:r>
      </w:ins>
      <w:ins w:id="636" w:author="Nick Maxwell" w:date="2017-12-26T18:25:00Z">
        <w:r w:rsidR="00FE6109">
          <w:rPr>
            <w:rFonts w:cstheme="minorHAnsi"/>
          </w:rPr>
          <w:t>multicollinearity</w:t>
        </w:r>
      </w:ins>
      <w:ins w:id="637" w:author="Nick Maxwell" w:date="2017-12-26T18:21:00Z">
        <w:r w:rsidR="00331ADD">
          <w:rPr>
            <w:rFonts w:cstheme="minorHAnsi"/>
          </w:rPr>
          <w:t xml:space="preserve">. </w:t>
        </w:r>
      </w:ins>
      <w:commentRangeEnd w:id="634"/>
      <w:r w:rsidR="00F02398">
        <w:rPr>
          <w:rStyle w:val="CommentReference"/>
        </w:rPr>
        <w:commentReference w:id="634"/>
      </w:r>
      <w:ins w:id="639" w:author="Nick Maxwell" w:date="2017-12-26T18:21:00Z">
        <w:r w:rsidR="00331ADD">
          <w:rPr>
            <w:rFonts w:cstheme="minorHAnsi"/>
          </w:rPr>
          <w:t xml:space="preserve">Next, </w:t>
        </w:r>
      </w:ins>
      <w:ins w:id="640" w:author="Nick Maxwell" w:date="2017-12-26T20:33:00Z">
        <w:r w:rsidR="00BC4E4A">
          <w:rPr>
            <w:rFonts w:cstheme="minorHAnsi"/>
          </w:rPr>
          <w:t xml:space="preserve">two </w:t>
        </w:r>
      </w:ins>
      <w:ins w:id="641" w:author="Nick Maxwell" w:date="2017-12-26T20:32:00Z">
        <w:r w:rsidR="00BC4E4A">
          <w:rPr>
            <w:rFonts w:cstheme="minorHAnsi"/>
          </w:rPr>
          <w:t>maximum likelihood multilevel models will b</w:t>
        </w:r>
      </w:ins>
      <w:ins w:id="642" w:author="Nick Maxwell" w:date="2017-12-26T20:33:00Z">
        <w:r w:rsidR="00BC4E4A">
          <w:rPr>
            <w:rFonts w:cstheme="minorHAnsi"/>
          </w:rPr>
          <w:t>e created. These models will be both use the network norms as predictors and will</w:t>
        </w:r>
      </w:ins>
      <w:ins w:id="643" w:author="Nick Maxwell" w:date="2017-12-26T20:34:00Z">
        <w:r w:rsidR="00BC4E4A">
          <w:rPr>
            <w:rFonts w:cstheme="minorHAnsi"/>
          </w:rPr>
          <w:t xml:space="preserve"> examine their effects on recall and judgments. The goal of these models is to replicate </w:t>
        </w:r>
      </w:ins>
      <w:ins w:id="644" w:author="Nick Maxwell" w:date="2017-12-26T20:47:00Z">
        <w:r w:rsidR="002862A1">
          <w:rPr>
            <w:rFonts w:cstheme="minorHAnsi"/>
          </w:rPr>
          <w:t>three</w:t>
        </w:r>
        <w:r w:rsidR="00BA2858">
          <w:rPr>
            <w:rFonts w:cstheme="minorHAnsi"/>
          </w:rPr>
          <w:t>-</w:t>
        </w:r>
        <w:r w:rsidR="002862A1">
          <w:rPr>
            <w:rFonts w:cstheme="minorHAnsi"/>
          </w:rPr>
          <w:t xml:space="preserve">way interaction </w:t>
        </w:r>
      </w:ins>
      <w:ins w:id="645" w:author="Nick Maxwell" w:date="2017-12-26T20:34:00Z">
        <w:r w:rsidR="00BC4E4A">
          <w:rPr>
            <w:rFonts w:cstheme="minorHAnsi"/>
          </w:rPr>
          <w:t xml:space="preserve">findings from the pilot study. </w:t>
        </w:r>
      </w:ins>
      <w:ins w:id="646" w:author="Nick Maxwell" w:date="2017-12-26T20:52:00Z">
        <w:r w:rsidR="00653F9D">
          <w:rPr>
            <w:rFonts w:cstheme="minorHAnsi"/>
          </w:rPr>
          <w:t xml:space="preserve">If significant three-way interactions are found </w:t>
        </w:r>
        <w:r w:rsidR="00031692">
          <w:rPr>
            <w:rFonts w:cstheme="minorHAnsi"/>
          </w:rPr>
          <w:t>between the network norms, these interactions will be broken down with moderation analyses</w:t>
        </w:r>
      </w:ins>
      <w:ins w:id="647" w:author="Nick Maxwell" w:date="2017-12-26T22:35:00Z">
        <w:r w:rsidR="009341EB">
          <w:rPr>
            <w:rFonts w:cstheme="minorHAnsi"/>
          </w:rPr>
          <w:t>.</w:t>
        </w:r>
      </w:ins>
      <w:ins w:id="648" w:author="Nick Maxwell" w:date="2018-01-08T15:42:00Z">
        <w:r w:rsidR="0034241D">
          <w:rPr>
            <w:rFonts w:cstheme="minorHAnsi"/>
          </w:rPr>
          <w:t xml:space="preserve"> </w:t>
        </w:r>
      </w:ins>
      <w:ins w:id="649" w:author="Nick Maxwell" w:date="2018-01-08T15:43:00Z">
        <w:r w:rsidR="00814CB2">
          <w:rPr>
            <w:rFonts w:cstheme="minorHAnsi"/>
          </w:rPr>
          <w:t xml:space="preserve">Finally, neighborhood norms will be added introduced into each model in steps. </w:t>
        </w:r>
      </w:ins>
      <w:ins w:id="650" w:author="Nick Maxwell" w:date="2018-01-08T15:45:00Z">
        <w:r w:rsidR="00814CB2">
          <w:rPr>
            <w:rFonts w:cstheme="minorHAnsi"/>
          </w:rPr>
          <w:t>Initially</w:t>
        </w:r>
      </w:ins>
      <w:ins w:id="651" w:author="Nick Maxwell" w:date="2018-01-08T15:43:00Z">
        <w:r w:rsidR="00814CB2">
          <w:rPr>
            <w:rFonts w:cstheme="minorHAnsi"/>
          </w:rPr>
          <w:t xml:space="preserve">, </w:t>
        </w:r>
      </w:ins>
      <w:ins w:id="652" w:author="Nick Maxwell" w:date="2018-01-08T15:44:00Z">
        <w:r w:rsidR="00814CB2">
          <w:rPr>
            <w:rFonts w:cstheme="minorHAnsi"/>
          </w:rPr>
          <w:t>base word norms will be adde</w:t>
        </w:r>
      </w:ins>
      <w:ins w:id="653" w:author="Nick Maxwell" w:date="2018-01-08T15:45:00Z">
        <w:r w:rsidR="00814CB2">
          <w:rPr>
            <w:rFonts w:cstheme="minorHAnsi"/>
          </w:rPr>
          <w:t xml:space="preserve">d, followed by lexical information, </w:t>
        </w:r>
      </w:ins>
      <w:ins w:id="654" w:author="Nick Maxwell" w:date="2018-01-08T15:46:00Z">
        <w:r w:rsidR="00814CB2">
          <w:rPr>
            <w:rFonts w:cstheme="minorHAnsi"/>
          </w:rPr>
          <w:t xml:space="preserve">rated properties, and </w:t>
        </w:r>
      </w:ins>
      <w:ins w:id="655" w:author="Nick Maxwell" w:date="2018-01-08T15:47:00Z">
        <w:r w:rsidR="00814CB2">
          <w:rPr>
            <w:rFonts w:cstheme="minorHAnsi"/>
          </w:rPr>
          <w:t>norms measuring neighborhood connections</w:t>
        </w:r>
      </w:ins>
      <w:ins w:id="656" w:author="Nick Maxwell" w:date="2018-01-08T15:48:00Z">
        <w:r w:rsidR="00814CB2">
          <w:rPr>
            <w:rFonts w:cstheme="minorHAnsi"/>
          </w:rPr>
          <w:t>.</w:t>
        </w:r>
      </w:ins>
    </w:p>
    <w:p w14:paraId="4E30378F" w14:textId="2C6ECD12" w:rsidR="005858E9" w:rsidRPr="004D1203" w:rsidDel="00277214" w:rsidRDefault="00584306">
      <w:pPr>
        <w:spacing w:line="360" w:lineRule="auto"/>
        <w:rPr>
          <w:del w:id="657" w:author="Nick Maxwell" w:date="2017-12-01T10:06:00Z"/>
          <w:rFonts w:cstheme="minorHAnsi"/>
        </w:rPr>
      </w:pPr>
      <w:del w:id="658" w:author="Nick Maxwell" w:date="2017-12-01T10:27:00Z">
        <w:r w:rsidRPr="004D1203" w:rsidDel="007E4E3E">
          <w:rPr>
            <w:rFonts w:cstheme="minorHAnsi"/>
          </w:rPr>
          <w:delText>(talk about set size for cosine here). Also discuss feature list size.</w:delText>
        </w:r>
      </w:del>
      <w:moveToRangeEnd w:id="283"/>
    </w:p>
    <w:p w14:paraId="2AD05260" w14:textId="0B7DB132" w:rsidR="008760E3" w:rsidRPr="002E5B1E" w:rsidRDefault="008760E3">
      <w:pPr>
        <w:pPrChange w:id="659" w:author="Erin M. Buchanan" w:date="2017-12-05T10:35:00Z">
          <w:pPr>
            <w:spacing w:line="360" w:lineRule="auto"/>
          </w:pPr>
        </w:pPrChange>
      </w:pPr>
      <w:del w:id="660" w:author="Nick Maxwell" w:date="2017-12-01T10:06:00Z">
        <w:r w:rsidDel="00277214">
          <w:tab/>
        </w:r>
      </w:del>
      <w:moveFromRangeStart w:id="661" w:author="Nick Maxwell" w:date="2017-11-28T14:15:00Z" w:name="move499641870"/>
      <w:moveFrom w:id="662" w:author="Nick Maxwell" w:date="2017-11-28T14:15:00Z">
        <w:r w:rsidDel="00644060">
          <w:t>Finally</w:t>
        </w:r>
        <w:r w:rsidR="006C2EA7" w:rsidDel="00644060">
          <w:t xml:space="preserve">, we are interested in the effects of several measures of lexical information related to the physical make-up of words. These measures include the numbers of phonemes, morphemes, and syllables that comprise each word. Additionally, we are interested in differences based on other relative factors such as part-of-speech, concreteness, and word </w:t>
        </w:r>
        <w:commentRangeStart w:id="663"/>
        <w:r w:rsidR="006C2EA7" w:rsidDel="00644060">
          <w:t>length</w:t>
        </w:r>
        <w:commentRangeEnd w:id="663"/>
        <w:r w:rsidR="00C8461A" w:rsidDel="00644060">
          <w:rPr>
            <w:rStyle w:val="CommentReference"/>
          </w:rPr>
          <w:commentReference w:id="663"/>
        </w:r>
        <w:r w:rsidR="006C2EA7" w:rsidDel="00644060">
          <w:t>.</w:t>
        </w:r>
      </w:moveFrom>
      <w:moveFromRangeEnd w:id="661"/>
    </w:p>
    <w:sectPr w:rsidR="008760E3" w:rsidRPr="002E5B1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Erin M. Buchanan" w:date="2017-11-28T11:06:00Z" w:initials="emb">
    <w:p w14:paraId="559A9194" w14:textId="49DCCD79" w:rsidR="0075389F" w:rsidRDefault="0075389F">
      <w:pPr>
        <w:pStyle w:val="CommentText"/>
      </w:pPr>
      <w:r>
        <w:rPr>
          <w:rStyle w:val="CommentReference"/>
        </w:rPr>
        <w:annotationRef/>
      </w:r>
      <w:r>
        <w:t xml:space="preserve">Not sure which one is the original and which is the bias sensitivity so change a/b accordingly </w:t>
      </w:r>
    </w:p>
  </w:comment>
  <w:comment w:id="59" w:author="Erin M. Buchanan" w:date="2017-11-28T11:10:00Z" w:initials="emb">
    <w:p w14:paraId="755FDC0C" w14:textId="15867A44" w:rsidR="0075389F" w:rsidRDefault="0075389F">
      <w:pPr>
        <w:pStyle w:val="CommentText"/>
      </w:pPr>
      <w:r>
        <w:rPr>
          <w:rStyle w:val="CommentReference"/>
        </w:rPr>
        <w:annotationRef/>
      </w:r>
      <w:r>
        <w:t>Make this part match what we trello’d</w:t>
      </w:r>
    </w:p>
  </w:comment>
  <w:comment w:id="89" w:author="Erin M. Buchanan" w:date="2017-11-28T11:11:00Z" w:initials="emb">
    <w:p w14:paraId="63ADE8AC" w14:textId="73C2E92D" w:rsidR="0075389F" w:rsidRDefault="0075389F">
      <w:pPr>
        <w:pStyle w:val="CommentText"/>
      </w:pPr>
      <w:r>
        <w:rPr>
          <w:rStyle w:val="CommentReference"/>
        </w:rPr>
        <w:annotationRef/>
      </w:r>
      <w:r>
        <w:t xml:space="preserve">I would structure these sections around the order we came up with in our meeting. So first, we are interested in base word characteristics, the biggest of which is word frequency in the psycholinguistic literature. </w:t>
      </w:r>
    </w:p>
  </w:comment>
  <w:comment w:id="103" w:author="Erin M. Buchanan" w:date="2017-11-28T11:13:00Z" w:initials="emb">
    <w:p w14:paraId="40A19631" w14:textId="0FA43331" w:rsidR="0075389F" w:rsidRDefault="0075389F">
      <w:pPr>
        <w:pStyle w:val="CommentText"/>
      </w:pPr>
      <w:r>
        <w:rPr>
          <w:rStyle w:val="CommentReference"/>
        </w:rPr>
        <w:annotationRef/>
      </w:r>
      <w:r>
        <w:t xml:space="preserve">I’m assuming you pulled this set of ideas from somewhere let’s cite it – Brysbaert probably? </w:t>
      </w:r>
    </w:p>
  </w:comment>
  <w:comment w:id="151" w:author="Erin M. Buchanan" w:date="2017-11-28T11:14:00Z" w:initials="emb">
    <w:p w14:paraId="16BFB202" w14:textId="401D5A15" w:rsidR="0075389F" w:rsidRDefault="0075389F">
      <w:pPr>
        <w:pStyle w:val="CommentText"/>
      </w:pPr>
      <w:r>
        <w:rPr>
          <w:rStyle w:val="CommentReference"/>
        </w:rPr>
        <w:annotationRef/>
      </w:r>
      <w:r>
        <w:t>Might also be worth mentioning that there’s also HAL, CELEX, and a couple others</w:t>
      </w:r>
    </w:p>
  </w:comment>
  <w:comment w:id="185" w:author="Erin M. Buchanan" w:date="2018-01-12T19:45:00Z" w:initials="emb">
    <w:p w14:paraId="49071374" w14:textId="0FFF0F5B" w:rsidR="007939AC" w:rsidRDefault="007939AC">
      <w:pPr>
        <w:pStyle w:val="CommentText"/>
      </w:pPr>
      <w:r>
        <w:rPr>
          <w:rStyle w:val="CommentReference"/>
        </w:rPr>
        <w:annotationRef/>
      </w:r>
      <w:r>
        <w:t xml:space="preserve">And why would longer processing time matter to recall and judgments? </w:t>
      </w:r>
    </w:p>
  </w:comment>
  <w:comment w:id="181" w:author="Erin M. Buchanan" w:date="2017-11-28T11:16:00Z" w:initials="emb">
    <w:p w14:paraId="34B42259" w14:textId="77777777" w:rsidR="0075389F" w:rsidRDefault="0075389F" w:rsidP="00644060">
      <w:pPr>
        <w:pStyle w:val="CommentText"/>
      </w:pPr>
      <w:r>
        <w:rPr>
          <w:rStyle w:val="CommentReference"/>
        </w:rPr>
        <w:annotationRef/>
      </w:r>
      <w:r>
        <w:t>Definitely just expand here. Assume people literally have no idea what phonemes are and give examples of these (and this paragraph will move up)</w:t>
      </w:r>
    </w:p>
  </w:comment>
  <w:comment w:id="218" w:author="Erin M. Buchanan" w:date="2018-01-12T19:46:00Z" w:initials="emb">
    <w:p w14:paraId="20BE5393" w14:textId="7F85F695" w:rsidR="00043A2D" w:rsidRDefault="00043A2D">
      <w:pPr>
        <w:pStyle w:val="CommentText"/>
      </w:pPr>
      <w:r>
        <w:rPr>
          <w:rStyle w:val="CommentReference"/>
        </w:rPr>
        <w:annotationRef/>
      </w:r>
      <w:r>
        <w:t xml:space="preserve">Can you break this sentence up a bit ? it’s hard to follow right now. </w:t>
      </w:r>
    </w:p>
  </w:comment>
  <w:comment w:id="285" w:author="Nick Maxwell" w:date="2017-11-28T14:45:00Z" w:initials="NM">
    <w:p w14:paraId="749370C0" w14:textId="57596BB0" w:rsidR="0075389F" w:rsidRDefault="0075389F">
      <w:pPr>
        <w:pStyle w:val="CommentText"/>
      </w:pPr>
      <w:r>
        <w:rPr>
          <w:rStyle w:val="CommentReference"/>
        </w:rPr>
        <w:annotationRef/>
      </w:r>
      <w:r>
        <w:t>Need to mention semantics and thematics here too</w:t>
      </w:r>
    </w:p>
  </w:comment>
  <w:comment w:id="522" w:author="Erin M. Buchanan" w:date="2018-01-12T19:50:00Z" w:initials="emb">
    <w:p w14:paraId="4679BB89" w14:textId="24E101F9" w:rsidR="00043A2D" w:rsidRDefault="00043A2D">
      <w:pPr>
        <w:pStyle w:val="CommentText"/>
      </w:pPr>
      <w:r>
        <w:rPr>
          <w:rStyle w:val="CommentReference"/>
        </w:rPr>
        <w:annotationRef/>
      </w:r>
      <w:r>
        <w:t xml:space="preserve">I would say just limitation of dataset size rather than make ti sound like that dataset is bad </w:t>
      </w:r>
    </w:p>
  </w:comment>
  <w:comment w:id="634" w:author="Erin M. Buchanan" w:date="2018-01-12T19:52:00Z" w:initials="emb">
    <w:p w14:paraId="358703BB" w14:textId="33D80E6F" w:rsidR="00F02398" w:rsidRDefault="00F02398">
      <w:pPr>
        <w:pStyle w:val="CommentText"/>
      </w:pPr>
      <w:r>
        <w:rPr>
          <w:rStyle w:val="CommentReference"/>
        </w:rPr>
        <w:annotationRef/>
      </w:r>
      <w:r>
        <w:t xml:space="preserve">I don't’ think you have to do this because they aren’t the part that’s going to cause the multicollinearity just the interaction terms. </w:t>
      </w:r>
      <w:r w:rsidR="00CB086F">
        <w:t xml:space="preserve"> Or say it’s just the parts that are involved in the interaction. </w:t>
      </w:r>
      <w:bookmarkStart w:id="638" w:name="_GoBack"/>
      <w:bookmarkEnd w:id="638"/>
    </w:p>
  </w:comment>
  <w:comment w:id="663" w:author="Erin M. Buchanan" w:date="2017-11-28T11:16:00Z" w:initials="emb">
    <w:p w14:paraId="14C97A38" w14:textId="5C00113B" w:rsidR="0075389F" w:rsidRDefault="0075389F">
      <w:pPr>
        <w:pStyle w:val="CommentText"/>
      </w:pPr>
      <w:r>
        <w:rPr>
          <w:rStyle w:val="CommentReference"/>
        </w:rPr>
        <w:annotationRef/>
      </w:r>
      <w:r>
        <w:t>Definitely just expand here. Assume people literally have no idea what phonemes are and give examples of these (and this paragraph will move up)</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9A9194" w15:done="0"/>
  <w15:commentEx w15:paraId="755FDC0C" w15:done="0"/>
  <w15:commentEx w15:paraId="63ADE8AC" w15:done="0"/>
  <w15:commentEx w15:paraId="40A19631" w15:done="0"/>
  <w15:commentEx w15:paraId="16BFB202" w15:done="0"/>
  <w15:commentEx w15:paraId="49071374" w15:done="0"/>
  <w15:commentEx w15:paraId="34B42259" w15:done="0"/>
  <w15:commentEx w15:paraId="20BE5393" w15:done="0"/>
  <w15:commentEx w15:paraId="749370C0" w15:done="1"/>
  <w15:commentEx w15:paraId="4679BB89" w15:done="0"/>
  <w15:commentEx w15:paraId="358703BB" w15:done="0"/>
  <w15:commentEx w15:paraId="14C97A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9A9194" w16cid:durableId="1DC7E826"/>
  <w16cid:commentId w16cid:paraId="755FDC0C" w16cid:durableId="1DC7E828"/>
  <w16cid:commentId w16cid:paraId="63ADE8AC" w16cid:durableId="1DC7E829"/>
  <w16cid:commentId w16cid:paraId="40A19631" w16cid:durableId="1DC7E82A"/>
  <w16cid:commentId w16cid:paraId="16BFB202" w16cid:durableId="1DC7E82B"/>
  <w16cid:commentId w16cid:paraId="34B42259" w16cid:durableId="1DC7EE0E"/>
  <w16cid:commentId w16cid:paraId="749370C0" w16cid:durableId="1DC7F525"/>
  <w16cid:commentId w16cid:paraId="14C97A38" w16cid:durableId="1DC7E8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871D4C"/>
    <w:multiLevelType w:val="hybridMultilevel"/>
    <w:tmpl w:val="EC68D3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372118"/>
    <w:multiLevelType w:val="hybridMultilevel"/>
    <w:tmpl w:val="713A52A8"/>
    <w:lvl w:ilvl="0" w:tplc="B3287EDE">
      <w:start w:val="1"/>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B13853"/>
    <w:multiLevelType w:val="hybridMultilevel"/>
    <w:tmpl w:val="1B76C2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xwell, Nicholas P">
    <w15:presenceInfo w15:providerId="None" w15:userId="Maxwell, Nicholas P"/>
  </w15:person>
  <w15:person w15:author="Nick Maxwell">
    <w15:presenceInfo w15:providerId="Windows Live" w15:userId="bacf485c7114c91c"/>
  </w15:person>
  <w15:person w15:author="Erin M. Buchanan">
    <w15:presenceInfo w15:providerId="None" w15:userId="Erin M. Buchan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E30"/>
    <w:rsid w:val="00004602"/>
    <w:rsid w:val="00031692"/>
    <w:rsid w:val="00043A2D"/>
    <w:rsid w:val="00055EA8"/>
    <w:rsid w:val="00064B32"/>
    <w:rsid w:val="0006760C"/>
    <w:rsid w:val="000A3C42"/>
    <w:rsid w:val="000A76F5"/>
    <w:rsid w:val="000B1AF3"/>
    <w:rsid w:val="000C6E86"/>
    <w:rsid w:val="000D3F80"/>
    <w:rsid w:val="000E42B7"/>
    <w:rsid w:val="000E4A33"/>
    <w:rsid w:val="000E4D06"/>
    <w:rsid w:val="000E6256"/>
    <w:rsid w:val="000E6E3D"/>
    <w:rsid w:val="000F72AB"/>
    <w:rsid w:val="001024DF"/>
    <w:rsid w:val="001054D7"/>
    <w:rsid w:val="00105CE6"/>
    <w:rsid w:val="001110BA"/>
    <w:rsid w:val="00122EBC"/>
    <w:rsid w:val="001248BF"/>
    <w:rsid w:val="0012580D"/>
    <w:rsid w:val="00126BF5"/>
    <w:rsid w:val="00156939"/>
    <w:rsid w:val="00160C61"/>
    <w:rsid w:val="001913AA"/>
    <w:rsid w:val="001954FA"/>
    <w:rsid w:val="00196134"/>
    <w:rsid w:val="001A5B87"/>
    <w:rsid w:val="001B427F"/>
    <w:rsid w:val="001D2B6D"/>
    <w:rsid w:val="001F127B"/>
    <w:rsid w:val="001F16E3"/>
    <w:rsid w:val="002045CF"/>
    <w:rsid w:val="00207D15"/>
    <w:rsid w:val="00212147"/>
    <w:rsid w:val="00212E30"/>
    <w:rsid w:val="00243A17"/>
    <w:rsid w:val="00246667"/>
    <w:rsid w:val="00252E5C"/>
    <w:rsid w:val="00276E10"/>
    <w:rsid w:val="00277214"/>
    <w:rsid w:val="00280810"/>
    <w:rsid w:val="002862A1"/>
    <w:rsid w:val="002B0A75"/>
    <w:rsid w:val="002B7714"/>
    <w:rsid w:val="002C2038"/>
    <w:rsid w:val="002D0A92"/>
    <w:rsid w:val="002D32ED"/>
    <w:rsid w:val="002E0C03"/>
    <w:rsid w:val="002E5B1E"/>
    <w:rsid w:val="002F48B9"/>
    <w:rsid w:val="00312111"/>
    <w:rsid w:val="00330753"/>
    <w:rsid w:val="00331ADD"/>
    <w:rsid w:val="0034241D"/>
    <w:rsid w:val="003922BA"/>
    <w:rsid w:val="003B313F"/>
    <w:rsid w:val="003B5657"/>
    <w:rsid w:val="003B5D5F"/>
    <w:rsid w:val="003B6D57"/>
    <w:rsid w:val="003C1EEC"/>
    <w:rsid w:val="003D1D92"/>
    <w:rsid w:val="003F737D"/>
    <w:rsid w:val="004256A6"/>
    <w:rsid w:val="0042656E"/>
    <w:rsid w:val="00440D5D"/>
    <w:rsid w:val="00441E70"/>
    <w:rsid w:val="00442605"/>
    <w:rsid w:val="00445F85"/>
    <w:rsid w:val="00450AF1"/>
    <w:rsid w:val="0045364A"/>
    <w:rsid w:val="00453FE4"/>
    <w:rsid w:val="00472448"/>
    <w:rsid w:val="00476A4E"/>
    <w:rsid w:val="00491276"/>
    <w:rsid w:val="004932BF"/>
    <w:rsid w:val="004934E6"/>
    <w:rsid w:val="004957F7"/>
    <w:rsid w:val="004A23F8"/>
    <w:rsid w:val="004C4CD2"/>
    <w:rsid w:val="004C69DC"/>
    <w:rsid w:val="004D1203"/>
    <w:rsid w:val="004E1D74"/>
    <w:rsid w:val="004E73CC"/>
    <w:rsid w:val="0051694B"/>
    <w:rsid w:val="005416F5"/>
    <w:rsid w:val="0054625C"/>
    <w:rsid w:val="00556622"/>
    <w:rsid w:val="00570627"/>
    <w:rsid w:val="005829E9"/>
    <w:rsid w:val="00584306"/>
    <w:rsid w:val="005858E9"/>
    <w:rsid w:val="005915DA"/>
    <w:rsid w:val="005A576B"/>
    <w:rsid w:val="005B0591"/>
    <w:rsid w:val="005C467C"/>
    <w:rsid w:val="005C6741"/>
    <w:rsid w:val="005D2C37"/>
    <w:rsid w:val="005E041E"/>
    <w:rsid w:val="00600DE6"/>
    <w:rsid w:val="0060254D"/>
    <w:rsid w:val="0060280B"/>
    <w:rsid w:val="006132BB"/>
    <w:rsid w:val="00626777"/>
    <w:rsid w:val="00627D4C"/>
    <w:rsid w:val="00631F94"/>
    <w:rsid w:val="006326D8"/>
    <w:rsid w:val="00633AA9"/>
    <w:rsid w:val="0064243D"/>
    <w:rsid w:val="00644060"/>
    <w:rsid w:val="006453BC"/>
    <w:rsid w:val="00653F9D"/>
    <w:rsid w:val="00655922"/>
    <w:rsid w:val="006610EF"/>
    <w:rsid w:val="00661B39"/>
    <w:rsid w:val="00661EA6"/>
    <w:rsid w:val="006675F6"/>
    <w:rsid w:val="006716CB"/>
    <w:rsid w:val="00681B2A"/>
    <w:rsid w:val="0069520D"/>
    <w:rsid w:val="00696103"/>
    <w:rsid w:val="006A55AA"/>
    <w:rsid w:val="006A63A8"/>
    <w:rsid w:val="006B15D8"/>
    <w:rsid w:val="006B7337"/>
    <w:rsid w:val="006C2EA7"/>
    <w:rsid w:val="006D1534"/>
    <w:rsid w:val="006D16DC"/>
    <w:rsid w:val="006E036E"/>
    <w:rsid w:val="006E2EED"/>
    <w:rsid w:val="00702255"/>
    <w:rsid w:val="00704C35"/>
    <w:rsid w:val="00712088"/>
    <w:rsid w:val="0071614B"/>
    <w:rsid w:val="00724B78"/>
    <w:rsid w:val="0072614A"/>
    <w:rsid w:val="00727681"/>
    <w:rsid w:val="00730196"/>
    <w:rsid w:val="00730897"/>
    <w:rsid w:val="00731659"/>
    <w:rsid w:val="00737068"/>
    <w:rsid w:val="007373B3"/>
    <w:rsid w:val="00742670"/>
    <w:rsid w:val="00752C67"/>
    <w:rsid w:val="0075389F"/>
    <w:rsid w:val="0075551C"/>
    <w:rsid w:val="007939AC"/>
    <w:rsid w:val="0079628C"/>
    <w:rsid w:val="007B29E5"/>
    <w:rsid w:val="007B77E0"/>
    <w:rsid w:val="007C1FBD"/>
    <w:rsid w:val="007D39BA"/>
    <w:rsid w:val="007E1477"/>
    <w:rsid w:val="007E4E3E"/>
    <w:rsid w:val="007F0F3A"/>
    <w:rsid w:val="007F1A75"/>
    <w:rsid w:val="007F50E0"/>
    <w:rsid w:val="007F673A"/>
    <w:rsid w:val="00802471"/>
    <w:rsid w:val="00803656"/>
    <w:rsid w:val="00806740"/>
    <w:rsid w:val="00814CB2"/>
    <w:rsid w:val="0084100F"/>
    <w:rsid w:val="00853286"/>
    <w:rsid w:val="008641F3"/>
    <w:rsid w:val="00865425"/>
    <w:rsid w:val="008655D7"/>
    <w:rsid w:val="008760E3"/>
    <w:rsid w:val="00882893"/>
    <w:rsid w:val="00883944"/>
    <w:rsid w:val="00887F71"/>
    <w:rsid w:val="008C59CB"/>
    <w:rsid w:val="008C6625"/>
    <w:rsid w:val="008E40DB"/>
    <w:rsid w:val="008E63D9"/>
    <w:rsid w:val="00917BE0"/>
    <w:rsid w:val="00917EF4"/>
    <w:rsid w:val="009224A7"/>
    <w:rsid w:val="00930129"/>
    <w:rsid w:val="009301B1"/>
    <w:rsid w:val="009341EB"/>
    <w:rsid w:val="00940A0F"/>
    <w:rsid w:val="00942047"/>
    <w:rsid w:val="00947817"/>
    <w:rsid w:val="00952D62"/>
    <w:rsid w:val="00955DB0"/>
    <w:rsid w:val="00980C4A"/>
    <w:rsid w:val="00982982"/>
    <w:rsid w:val="00984184"/>
    <w:rsid w:val="00984528"/>
    <w:rsid w:val="00991689"/>
    <w:rsid w:val="00995C72"/>
    <w:rsid w:val="009B49E8"/>
    <w:rsid w:val="009D095B"/>
    <w:rsid w:val="009D0E4D"/>
    <w:rsid w:val="009E5700"/>
    <w:rsid w:val="009F7995"/>
    <w:rsid w:val="00A01FBA"/>
    <w:rsid w:val="00A140AB"/>
    <w:rsid w:val="00A22A6C"/>
    <w:rsid w:val="00A3405E"/>
    <w:rsid w:val="00A40AF8"/>
    <w:rsid w:val="00A41351"/>
    <w:rsid w:val="00A45B3A"/>
    <w:rsid w:val="00A476B3"/>
    <w:rsid w:val="00A62DE1"/>
    <w:rsid w:val="00A64FF9"/>
    <w:rsid w:val="00A71E86"/>
    <w:rsid w:val="00A767E0"/>
    <w:rsid w:val="00A91A17"/>
    <w:rsid w:val="00A91DF8"/>
    <w:rsid w:val="00A96CB2"/>
    <w:rsid w:val="00AA2CFE"/>
    <w:rsid w:val="00AA5AB2"/>
    <w:rsid w:val="00AB1A7A"/>
    <w:rsid w:val="00AC0848"/>
    <w:rsid w:val="00AC5690"/>
    <w:rsid w:val="00AD1C4A"/>
    <w:rsid w:val="00AD215F"/>
    <w:rsid w:val="00AE2601"/>
    <w:rsid w:val="00AE2D86"/>
    <w:rsid w:val="00AE48EC"/>
    <w:rsid w:val="00AE6BA1"/>
    <w:rsid w:val="00B06E3B"/>
    <w:rsid w:val="00B072AA"/>
    <w:rsid w:val="00B246D7"/>
    <w:rsid w:val="00B24DDB"/>
    <w:rsid w:val="00B24FBC"/>
    <w:rsid w:val="00B54A7F"/>
    <w:rsid w:val="00B55920"/>
    <w:rsid w:val="00B70922"/>
    <w:rsid w:val="00B75346"/>
    <w:rsid w:val="00B87CC7"/>
    <w:rsid w:val="00B92A3A"/>
    <w:rsid w:val="00BA2858"/>
    <w:rsid w:val="00BA398B"/>
    <w:rsid w:val="00BC25A1"/>
    <w:rsid w:val="00BC4E4A"/>
    <w:rsid w:val="00BC751A"/>
    <w:rsid w:val="00BE1E63"/>
    <w:rsid w:val="00BE479B"/>
    <w:rsid w:val="00BF066E"/>
    <w:rsid w:val="00BF5E35"/>
    <w:rsid w:val="00C17E62"/>
    <w:rsid w:val="00C230B1"/>
    <w:rsid w:val="00C232E1"/>
    <w:rsid w:val="00C26F40"/>
    <w:rsid w:val="00C36B48"/>
    <w:rsid w:val="00C5546F"/>
    <w:rsid w:val="00C56812"/>
    <w:rsid w:val="00C70EAE"/>
    <w:rsid w:val="00C7168E"/>
    <w:rsid w:val="00C76A2F"/>
    <w:rsid w:val="00C84125"/>
    <w:rsid w:val="00C8461A"/>
    <w:rsid w:val="00CA2589"/>
    <w:rsid w:val="00CA5F97"/>
    <w:rsid w:val="00CA786D"/>
    <w:rsid w:val="00CB086F"/>
    <w:rsid w:val="00CD3E83"/>
    <w:rsid w:val="00CD5170"/>
    <w:rsid w:val="00CE0215"/>
    <w:rsid w:val="00CE42FB"/>
    <w:rsid w:val="00CF1938"/>
    <w:rsid w:val="00D10FF9"/>
    <w:rsid w:val="00D12A87"/>
    <w:rsid w:val="00D12B63"/>
    <w:rsid w:val="00D13C0D"/>
    <w:rsid w:val="00D175C7"/>
    <w:rsid w:val="00D266EC"/>
    <w:rsid w:val="00D37004"/>
    <w:rsid w:val="00D4794D"/>
    <w:rsid w:val="00D47B7B"/>
    <w:rsid w:val="00D55C6A"/>
    <w:rsid w:val="00D579EB"/>
    <w:rsid w:val="00D61C71"/>
    <w:rsid w:val="00D66A7B"/>
    <w:rsid w:val="00D70EAE"/>
    <w:rsid w:val="00D71363"/>
    <w:rsid w:val="00D75AD9"/>
    <w:rsid w:val="00D8003B"/>
    <w:rsid w:val="00D804B1"/>
    <w:rsid w:val="00D8225E"/>
    <w:rsid w:val="00D95545"/>
    <w:rsid w:val="00D97DDB"/>
    <w:rsid w:val="00DA4E79"/>
    <w:rsid w:val="00DC1D21"/>
    <w:rsid w:val="00DC3B85"/>
    <w:rsid w:val="00DD4523"/>
    <w:rsid w:val="00DD73F0"/>
    <w:rsid w:val="00DE24FA"/>
    <w:rsid w:val="00DF4EEF"/>
    <w:rsid w:val="00DF7649"/>
    <w:rsid w:val="00E277BC"/>
    <w:rsid w:val="00E31A51"/>
    <w:rsid w:val="00E401D8"/>
    <w:rsid w:val="00E44DD0"/>
    <w:rsid w:val="00E57852"/>
    <w:rsid w:val="00E60D8C"/>
    <w:rsid w:val="00E66D0D"/>
    <w:rsid w:val="00E6771E"/>
    <w:rsid w:val="00E76BEB"/>
    <w:rsid w:val="00E86126"/>
    <w:rsid w:val="00E952EA"/>
    <w:rsid w:val="00EB2D7C"/>
    <w:rsid w:val="00EC3BB0"/>
    <w:rsid w:val="00ED2EDD"/>
    <w:rsid w:val="00F02398"/>
    <w:rsid w:val="00F2221E"/>
    <w:rsid w:val="00F35BBF"/>
    <w:rsid w:val="00F45456"/>
    <w:rsid w:val="00F46038"/>
    <w:rsid w:val="00F70C48"/>
    <w:rsid w:val="00F771C0"/>
    <w:rsid w:val="00F96262"/>
    <w:rsid w:val="00FA0045"/>
    <w:rsid w:val="00FA650A"/>
    <w:rsid w:val="00FB424C"/>
    <w:rsid w:val="00FB4C0D"/>
    <w:rsid w:val="00FB5BAB"/>
    <w:rsid w:val="00FC0EEB"/>
    <w:rsid w:val="00FC443D"/>
    <w:rsid w:val="00FC50E2"/>
    <w:rsid w:val="00FE035F"/>
    <w:rsid w:val="00FE39D6"/>
    <w:rsid w:val="00FE6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87E8D"/>
  <w15:chartTrackingRefBased/>
  <w15:docId w15:val="{D2870A5C-8088-4AA1-B360-0853B3BD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70EAE"/>
    <w:rPr>
      <w:sz w:val="18"/>
      <w:szCs w:val="18"/>
    </w:rPr>
  </w:style>
  <w:style w:type="paragraph" w:styleId="CommentText">
    <w:name w:val="annotation text"/>
    <w:basedOn w:val="Normal"/>
    <w:link w:val="CommentTextChar"/>
    <w:uiPriority w:val="99"/>
    <w:semiHidden/>
    <w:unhideWhenUsed/>
    <w:rsid w:val="00C70EAE"/>
    <w:pPr>
      <w:spacing w:line="240" w:lineRule="auto"/>
    </w:pPr>
    <w:rPr>
      <w:sz w:val="24"/>
      <w:szCs w:val="24"/>
    </w:rPr>
  </w:style>
  <w:style w:type="character" w:customStyle="1" w:styleId="CommentTextChar">
    <w:name w:val="Comment Text Char"/>
    <w:basedOn w:val="DefaultParagraphFont"/>
    <w:link w:val="CommentText"/>
    <w:uiPriority w:val="99"/>
    <w:semiHidden/>
    <w:rsid w:val="00C70EAE"/>
    <w:rPr>
      <w:sz w:val="24"/>
      <w:szCs w:val="24"/>
    </w:rPr>
  </w:style>
  <w:style w:type="paragraph" w:styleId="CommentSubject">
    <w:name w:val="annotation subject"/>
    <w:basedOn w:val="CommentText"/>
    <w:next w:val="CommentText"/>
    <w:link w:val="CommentSubjectChar"/>
    <w:uiPriority w:val="99"/>
    <w:semiHidden/>
    <w:unhideWhenUsed/>
    <w:rsid w:val="00C70EAE"/>
    <w:rPr>
      <w:b/>
      <w:bCs/>
      <w:sz w:val="20"/>
      <w:szCs w:val="20"/>
    </w:rPr>
  </w:style>
  <w:style w:type="character" w:customStyle="1" w:styleId="CommentSubjectChar">
    <w:name w:val="Comment Subject Char"/>
    <w:basedOn w:val="CommentTextChar"/>
    <w:link w:val="CommentSubject"/>
    <w:uiPriority w:val="99"/>
    <w:semiHidden/>
    <w:rsid w:val="00C70EAE"/>
    <w:rPr>
      <w:b/>
      <w:bCs/>
      <w:sz w:val="20"/>
      <w:szCs w:val="20"/>
    </w:rPr>
  </w:style>
  <w:style w:type="paragraph" w:styleId="BalloonText">
    <w:name w:val="Balloon Text"/>
    <w:basedOn w:val="Normal"/>
    <w:link w:val="BalloonTextChar"/>
    <w:uiPriority w:val="99"/>
    <w:semiHidden/>
    <w:unhideWhenUsed/>
    <w:rsid w:val="00C70EA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0EAE"/>
    <w:rPr>
      <w:rFonts w:ascii="Times New Roman" w:hAnsi="Times New Roman" w:cs="Times New Roman"/>
      <w:sz w:val="18"/>
      <w:szCs w:val="18"/>
    </w:rPr>
  </w:style>
  <w:style w:type="paragraph" w:styleId="ListParagraph">
    <w:name w:val="List Paragraph"/>
    <w:basedOn w:val="Normal"/>
    <w:uiPriority w:val="34"/>
    <w:qFormat/>
    <w:rsid w:val="004D12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1"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BED36-2727-7A48-9ACC-6DE8D2E65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33747</TotalTime>
  <Pages>8</Pages>
  <Words>3600</Words>
  <Characters>20521</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Erin M. Buchanan</cp:lastModifiedBy>
  <cp:revision>106</cp:revision>
  <dcterms:created xsi:type="dcterms:W3CDTF">2017-11-03T15:14:00Z</dcterms:created>
  <dcterms:modified xsi:type="dcterms:W3CDTF">2018-01-13T00:53:00Z</dcterms:modified>
</cp:coreProperties>
</file>