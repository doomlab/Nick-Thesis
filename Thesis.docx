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7601560C" w:rsidR="00F50B50" w:rsidRPr="00C82271" w:rsidRDefault="00175228" w:rsidP="00175228">
      <w:pPr>
        <w:spacing w:line="480" w:lineRule="auto"/>
        <w:jc w:val="center"/>
        <w:rPr>
          <w:b/>
        </w:rPr>
      </w:pPr>
      <w:bookmarkStart w:id="0" w:name="_Hlk510784475"/>
      <w:r w:rsidRPr="00175228">
        <w:rPr>
          <w:b/>
        </w:rPr>
        <w:t>M</w:t>
      </w:r>
      <w:r>
        <w:rPr>
          <w:b/>
        </w:rPr>
        <w:t>ODELING MEMORY</w:t>
      </w:r>
      <w:r w:rsidRPr="00175228">
        <w:rPr>
          <w:b/>
        </w:rPr>
        <w:t xml:space="preserve">: </w:t>
      </w:r>
      <w:r>
        <w:rPr>
          <w:b/>
        </w:rPr>
        <w:t xml:space="preserve">EXPLORING THE </w:t>
      </w:r>
      <w:r w:rsidR="007908FC">
        <w:rPr>
          <w:b/>
        </w:rPr>
        <w:t>RELATIONSHP BETWEEN WORD OVERLAP AND SINGLE WORD NORMS</w:t>
      </w:r>
      <w:r>
        <w:rPr>
          <w:b/>
        </w:rPr>
        <w:t xml:space="preserve"> WHEN PREDICTING JUDGMENTS AND RECALL</w:t>
      </w:r>
    </w:p>
    <w:bookmarkEnd w:id="0"/>
    <w:p w14:paraId="7A8B4272" w14:textId="77777777" w:rsidR="00F50B50" w:rsidRPr="00C82271" w:rsidRDefault="00F50B50" w:rsidP="00F50B50">
      <w:pPr>
        <w:spacing w:line="480" w:lineRule="auto"/>
        <w:ind w:left="1440"/>
        <w:rPr>
          <w:b/>
        </w:rPr>
      </w:pPr>
    </w:p>
    <w:p w14:paraId="4B810B92" w14:textId="2BA0C91D" w:rsidR="00F50B50" w:rsidRPr="00C82271" w:rsidRDefault="00F50B50" w:rsidP="00F50B50">
      <w:pPr>
        <w:spacing w:line="480" w:lineRule="auto"/>
        <w:jc w:val="center"/>
      </w:pPr>
      <w:r w:rsidRPr="00C82271">
        <w:t xml:space="preserve">A </w:t>
      </w:r>
      <w:proofErr w:type="spellStart"/>
      <w:r w:rsidR="0095017A">
        <w:t>Masters</w:t>
      </w:r>
      <w:proofErr w:type="spellEnd"/>
      <w:r>
        <w:t xml:space="preserve"> </w:t>
      </w:r>
      <w:r w:rsidRPr="00C82271">
        <w:t>Thesis</w:t>
      </w:r>
    </w:p>
    <w:p w14:paraId="30A5B921" w14:textId="77777777" w:rsidR="00F50B50" w:rsidRPr="00C82271" w:rsidRDefault="00F50B50" w:rsidP="00F50B50">
      <w:pPr>
        <w:spacing w:line="480" w:lineRule="auto"/>
        <w:jc w:val="center"/>
      </w:pPr>
      <w:r w:rsidRPr="00C82271">
        <w:t>Presented to</w:t>
      </w:r>
    </w:p>
    <w:p w14:paraId="60BBFFB4" w14:textId="77777777" w:rsidR="00F50B50" w:rsidRPr="00C82271" w:rsidRDefault="00F50B50" w:rsidP="00F50B50">
      <w:pPr>
        <w:spacing w:line="480" w:lineRule="auto"/>
        <w:jc w:val="center"/>
      </w:pPr>
      <w:r w:rsidRPr="00C82271">
        <w:t>The Graduate College of</w:t>
      </w:r>
    </w:p>
    <w:p w14:paraId="274D78A1" w14:textId="77777777" w:rsidR="00F50B50" w:rsidRPr="00C82271" w:rsidRDefault="00F50B50" w:rsidP="00F50B50">
      <w:pPr>
        <w:spacing w:line="480" w:lineRule="auto"/>
        <w:jc w:val="center"/>
      </w:pPr>
      <w:r w:rsidRPr="00C82271">
        <w:t>Missouri State University</w:t>
      </w:r>
    </w:p>
    <w:p w14:paraId="621982F7" w14:textId="77777777" w:rsidR="00F50B50" w:rsidRPr="00C82271" w:rsidRDefault="00F50B50" w:rsidP="00F50B50">
      <w:pPr>
        <w:spacing w:line="480" w:lineRule="auto"/>
        <w:jc w:val="center"/>
      </w:pPr>
    </w:p>
    <w:p w14:paraId="07C22CB4" w14:textId="77777777" w:rsidR="00F50B50" w:rsidRPr="008D5425" w:rsidRDefault="008D5425" w:rsidP="00F50B50">
      <w:pPr>
        <w:spacing w:line="480" w:lineRule="auto"/>
        <w:jc w:val="center"/>
        <w:rPr>
          <w:color w:val="FFFFFF" w:themeColor="background1"/>
        </w:rPr>
      </w:pPr>
      <w:r w:rsidRPr="008D5425">
        <w:rPr>
          <w:color w:val="FFFFFF" w:themeColor="background1"/>
        </w:rPr>
        <w:t>TEMPLATE</w:t>
      </w:r>
    </w:p>
    <w:p w14:paraId="3F39A93E" w14:textId="77777777" w:rsidR="00F50B50" w:rsidRPr="00C82271" w:rsidRDefault="00F50B50" w:rsidP="00F50B50">
      <w:pPr>
        <w:spacing w:line="480" w:lineRule="auto"/>
        <w:jc w:val="center"/>
      </w:pPr>
    </w:p>
    <w:p w14:paraId="221E7DAD" w14:textId="77777777" w:rsidR="00F50B50" w:rsidRPr="00C82271" w:rsidRDefault="00F50B50" w:rsidP="00F50B50">
      <w:pPr>
        <w:spacing w:line="480" w:lineRule="auto"/>
        <w:jc w:val="center"/>
      </w:pPr>
      <w:bookmarkStart w:id="1" w:name="OLE_LINK1"/>
      <w:r w:rsidRPr="00C82271">
        <w:t>In Partial Fulfillment</w:t>
      </w:r>
    </w:p>
    <w:p w14:paraId="06C81AA3" w14:textId="77777777" w:rsidR="00F50B50" w:rsidRPr="00C82271" w:rsidRDefault="00F50B50" w:rsidP="00F50B50">
      <w:pPr>
        <w:spacing w:line="480" w:lineRule="auto"/>
        <w:jc w:val="center"/>
      </w:pPr>
      <w:r w:rsidRPr="00C82271">
        <w:t>Of the Requirements for the Degree</w:t>
      </w:r>
    </w:p>
    <w:p w14:paraId="45B288F3" w14:textId="097F88F8" w:rsidR="00F50B50" w:rsidRPr="00C82271" w:rsidRDefault="0095017A" w:rsidP="00F50B50">
      <w:pPr>
        <w:spacing w:line="480" w:lineRule="auto"/>
        <w:jc w:val="center"/>
      </w:pPr>
      <w:r>
        <w:t>Master of Science, Psychology</w:t>
      </w:r>
    </w:p>
    <w:bookmarkEnd w:id="1"/>
    <w:p w14:paraId="6D3CB2C8" w14:textId="77777777" w:rsidR="00F50B50" w:rsidRPr="00C82271" w:rsidRDefault="00F50B50" w:rsidP="00F50B50">
      <w:pPr>
        <w:spacing w:line="480" w:lineRule="auto"/>
        <w:jc w:val="center"/>
      </w:pPr>
    </w:p>
    <w:p w14:paraId="4CA3A10F" w14:textId="77777777" w:rsidR="00F50B50" w:rsidRDefault="00F50B50" w:rsidP="00F50B50">
      <w:pPr>
        <w:spacing w:line="480" w:lineRule="auto"/>
        <w:jc w:val="center"/>
      </w:pPr>
    </w:p>
    <w:p w14:paraId="3C66A6C6" w14:textId="77777777" w:rsidR="00F50B50" w:rsidRPr="00C82271" w:rsidRDefault="00F50B50" w:rsidP="00F50B50">
      <w:pPr>
        <w:spacing w:line="480" w:lineRule="auto"/>
        <w:jc w:val="center"/>
      </w:pPr>
    </w:p>
    <w:p w14:paraId="4918CA1A" w14:textId="77777777" w:rsidR="00F50B50" w:rsidRPr="00C82271" w:rsidRDefault="00F50B50" w:rsidP="00F50B50">
      <w:pPr>
        <w:spacing w:line="480" w:lineRule="auto"/>
        <w:jc w:val="center"/>
      </w:pPr>
      <w:r w:rsidRPr="00C82271">
        <w:t>By</w:t>
      </w:r>
    </w:p>
    <w:p w14:paraId="570E2EEC" w14:textId="6DE7CBAE" w:rsidR="00F50B50" w:rsidRPr="00C82271" w:rsidRDefault="0095017A" w:rsidP="00F50B50">
      <w:pPr>
        <w:spacing w:line="480" w:lineRule="auto"/>
        <w:jc w:val="center"/>
      </w:pPr>
      <w:r>
        <w:t>Nicholas P. Maxwell</w:t>
      </w:r>
    </w:p>
    <w:p w14:paraId="562AE7A7" w14:textId="6BC244FB" w:rsidR="00F50B50" w:rsidRDefault="0095017A" w:rsidP="00F50B50">
      <w:pPr>
        <w:spacing w:line="480" w:lineRule="auto"/>
        <w:jc w:val="center"/>
      </w:pPr>
      <w:r>
        <w:t>May 2018</w:t>
      </w:r>
    </w:p>
    <w:p w14:paraId="4705DC4A" w14:textId="77777777" w:rsidR="00BB26B4" w:rsidRDefault="00F50B50" w:rsidP="00F50B50">
      <w:pPr>
        <w:spacing w:line="480" w:lineRule="auto"/>
        <w:jc w:val="both"/>
      </w:pPr>
      <w:r>
        <w:br w:type="page"/>
      </w:r>
    </w:p>
    <w:p w14:paraId="46E0EEEE" w14:textId="77777777" w:rsidR="00BB26B4" w:rsidRDefault="00BB26B4" w:rsidP="00F50B50">
      <w:pPr>
        <w:spacing w:line="480" w:lineRule="auto"/>
        <w:jc w:val="both"/>
      </w:pPr>
    </w:p>
    <w:p w14:paraId="3E3AF774" w14:textId="77777777" w:rsidR="00BB26B4" w:rsidRDefault="00BB26B4" w:rsidP="00F50B50">
      <w:pPr>
        <w:spacing w:line="480" w:lineRule="auto"/>
        <w:jc w:val="both"/>
      </w:pPr>
    </w:p>
    <w:p w14:paraId="7733F28E" w14:textId="77777777" w:rsidR="00BB26B4" w:rsidRDefault="00BB26B4" w:rsidP="00F50B50">
      <w:pPr>
        <w:spacing w:line="480" w:lineRule="auto"/>
        <w:jc w:val="both"/>
      </w:pPr>
    </w:p>
    <w:p w14:paraId="1EED347D" w14:textId="77777777" w:rsidR="00BB26B4" w:rsidRDefault="00BB26B4" w:rsidP="00F50B50">
      <w:pPr>
        <w:spacing w:line="480" w:lineRule="auto"/>
        <w:jc w:val="both"/>
      </w:pPr>
    </w:p>
    <w:p w14:paraId="55728A69" w14:textId="77777777" w:rsidR="00BB26B4" w:rsidRDefault="00BB26B4" w:rsidP="00F50B50">
      <w:pPr>
        <w:spacing w:line="480" w:lineRule="auto"/>
        <w:jc w:val="both"/>
      </w:pPr>
    </w:p>
    <w:p w14:paraId="2634B5BD" w14:textId="77777777" w:rsidR="00BB26B4" w:rsidRDefault="00BB26B4" w:rsidP="00F50B50">
      <w:pPr>
        <w:spacing w:line="480" w:lineRule="auto"/>
        <w:jc w:val="both"/>
      </w:pPr>
    </w:p>
    <w:p w14:paraId="4F2CD419" w14:textId="77777777" w:rsidR="00BB26B4" w:rsidRDefault="00BB26B4" w:rsidP="00F50B50">
      <w:pPr>
        <w:spacing w:line="480" w:lineRule="auto"/>
        <w:jc w:val="both"/>
      </w:pPr>
    </w:p>
    <w:p w14:paraId="05D1A504" w14:textId="77777777" w:rsidR="00BB26B4" w:rsidRDefault="00BB26B4" w:rsidP="009C6A32">
      <w:pPr>
        <w:spacing w:line="480" w:lineRule="auto"/>
      </w:pPr>
    </w:p>
    <w:p w14:paraId="56B44D70" w14:textId="77777777" w:rsidR="00BB26B4" w:rsidRDefault="00BB26B4" w:rsidP="00F50B50">
      <w:pPr>
        <w:spacing w:line="480" w:lineRule="auto"/>
        <w:jc w:val="both"/>
      </w:pPr>
    </w:p>
    <w:p w14:paraId="5E0BAA5C" w14:textId="77777777" w:rsidR="00BB26B4" w:rsidRDefault="00BB26B4" w:rsidP="00F50B50">
      <w:pPr>
        <w:spacing w:line="480" w:lineRule="auto"/>
        <w:jc w:val="both"/>
      </w:pPr>
    </w:p>
    <w:p w14:paraId="0093821D" w14:textId="77777777" w:rsidR="00BB26B4" w:rsidRDefault="00BB26B4" w:rsidP="00F50B50">
      <w:pPr>
        <w:spacing w:line="480" w:lineRule="auto"/>
        <w:jc w:val="both"/>
      </w:pPr>
    </w:p>
    <w:p w14:paraId="35F33B39" w14:textId="77777777" w:rsidR="00BB26B4" w:rsidRDefault="00BB26B4" w:rsidP="00F50B50">
      <w:pPr>
        <w:spacing w:line="480" w:lineRule="auto"/>
        <w:jc w:val="both"/>
      </w:pPr>
    </w:p>
    <w:p w14:paraId="4F33C563" w14:textId="77777777" w:rsidR="00BB26B4" w:rsidRDefault="00BB26B4" w:rsidP="00F50B50">
      <w:pPr>
        <w:spacing w:line="480" w:lineRule="auto"/>
        <w:jc w:val="both"/>
      </w:pPr>
    </w:p>
    <w:p w14:paraId="10283771" w14:textId="77777777" w:rsidR="00BB26B4" w:rsidRDefault="00BB26B4" w:rsidP="00F50B50">
      <w:pPr>
        <w:spacing w:line="480" w:lineRule="auto"/>
        <w:jc w:val="both"/>
      </w:pPr>
    </w:p>
    <w:p w14:paraId="71E3A0AC" w14:textId="77777777" w:rsidR="00BB26B4" w:rsidRDefault="00BB26B4" w:rsidP="00F50B50">
      <w:pPr>
        <w:spacing w:line="480" w:lineRule="auto"/>
        <w:jc w:val="both"/>
      </w:pPr>
    </w:p>
    <w:p w14:paraId="4497D048" w14:textId="77777777" w:rsidR="00BB26B4" w:rsidRDefault="00BB26B4" w:rsidP="00F50B50">
      <w:pPr>
        <w:spacing w:line="480" w:lineRule="auto"/>
        <w:jc w:val="both"/>
      </w:pPr>
    </w:p>
    <w:p w14:paraId="0F1E4648" w14:textId="77777777" w:rsidR="00BB26B4" w:rsidRDefault="00BB26B4" w:rsidP="00F50B50">
      <w:pPr>
        <w:spacing w:line="480" w:lineRule="auto"/>
        <w:jc w:val="both"/>
      </w:pPr>
    </w:p>
    <w:p w14:paraId="177AEFC1" w14:textId="77777777" w:rsidR="00BB26B4" w:rsidRDefault="00BB26B4" w:rsidP="00F50B50">
      <w:pPr>
        <w:spacing w:line="480" w:lineRule="auto"/>
        <w:jc w:val="both"/>
      </w:pPr>
    </w:p>
    <w:p w14:paraId="624C9069" w14:textId="00EA1CB4" w:rsidR="00E36579" w:rsidRDefault="00C61FFB" w:rsidP="00C61FFB">
      <w:pPr>
        <w:spacing w:line="480" w:lineRule="auto"/>
        <w:jc w:val="center"/>
      </w:pPr>
      <w:r>
        <w:t>Copyright 201</w:t>
      </w:r>
      <w:r w:rsidR="006255E8">
        <w:t>7</w:t>
      </w:r>
      <w:r w:rsidR="00BB26B4">
        <w:t xml:space="preserve"> by </w:t>
      </w:r>
      <w:r w:rsidR="0095017A">
        <w:t>Nicholas P. Maxwell</w:t>
      </w:r>
    </w:p>
    <w:p w14:paraId="2E4CE90F" w14:textId="77777777" w:rsidR="00E36579" w:rsidRDefault="00E36579">
      <w:r>
        <w:br w:type="page"/>
      </w:r>
    </w:p>
    <w:p w14:paraId="564EE6A4" w14:textId="77777777" w:rsidR="00620A8C" w:rsidRPr="00C82271" w:rsidRDefault="00620A8C" w:rsidP="00620A8C">
      <w:pPr>
        <w:spacing w:line="480" w:lineRule="auto"/>
        <w:rPr>
          <w:b/>
        </w:rPr>
      </w:pPr>
      <w:r w:rsidRPr="00175228">
        <w:rPr>
          <w:b/>
        </w:rPr>
        <w:lastRenderedPageBreak/>
        <w:t>M</w:t>
      </w:r>
      <w:r>
        <w:rPr>
          <w:b/>
        </w:rPr>
        <w:t>ODELING MEMORY</w:t>
      </w:r>
      <w:r w:rsidRPr="00175228">
        <w:rPr>
          <w:b/>
        </w:rPr>
        <w:t xml:space="preserve">: </w:t>
      </w:r>
      <w:r>
        <w:rPr>
          <w:b/>
        </w:rPr>
        <w:t>EXPLORING THE RELATIONSHP BETWEEN WORD OVERLAP AND SINGLE WORD NORMS WHEN PREDICTING JUDGMENTS AND RECALL</w:t>
      </w:r>
    </w:p>
    <w:p w14:paraId="224B2141" w14:textId="5E249CFB" w:rsidR="00F50B50" w:rsidRPr="00C82271" w:rsidRDefault="00BC0170" w:rsidP="00BB26B4">
      <w:pPr>
        <w:spacing w:line="480" w:lineRule="auto"/>
      </w:pPr>
      <w:r>
        <w:t>Department of Psychology</w:t>
      </w:r>
    </w:p>
    <w:p w14:paraId="374771D6" w14:textId="776E04B2" w:rsidR="00F50B50" w:rsidRPr="00C82271" w:rsidRDefault="00F50B50" w:rsidP="00BB26B4">
      <w:pPr>
        <w:spacing w:line="480" w:lineRule="auto"/>
      </w:pPr>
      <w:r w:rsidRPr="00C82271">
        <w:t xml:space="preserve">Missouri State University, </w:t>
      </w:r>
      <w:r w:rsidR="00BC0170">
        <w:t>May 2018</w:t>
      </w:r>
    </w:p>
    <w:p w14:paraId="4AE6F390" w14:textId="71602D48" w:rsidR="00F50B50" w:rsidRPr="00C82271" w:rsidRDefault="00BC0170" w:rsidP="00BB26B4">
      <w:pPr>
        <w:spacing w:line="480" w:lineRule="auto"/>
      </w:pPr>
      <w:r>
        <w:t>Master of Science</w:t>
      </w:r>
    </w:p>
    <w:p w14:paraId="191AA678" w14:textId="49F7C25C" w:rsidR="00F50B50" w:rsidRPr="00C82271" w:rsidRDefault="00BC0170" w:rsidP="00BB26B4">
      <w:pPr>
        <w:spacing w:line="480" w:lineRule="auto"/>
        <w:rPr>
          <w:b/>
        </w:rPr>
      </w:pPr>
      <w:r>
        <w:t>Nicholas P. Maxwell</w:t>
      </w:r>
    </w:p>
    <w:p w14:paraId="2E710430" w14:textId="77777777" w:rsidR="00F50B50" w:rsidRPr="00C82271" w:rsidRDefault="00F50B50" w:rsidP="00BB26B4">
      <w:pPr>
        <w:spacing w:line="480" w:lineRule="auto"/>
        <w:rPr>
          <w:b/>
        </w:rPr>
      </w:pPr>
    </w:p>
    <w:p w14:paraId="40BA80ED" w14:textId="77777777" w:rsidR="00F50B50" w:rsidRPr="00C82271" w:rsidRDefault="00F50B50" w:rsidP="00F539EC">
      <w:pPr>
        <w:spacing w:line="480" w:lineRule="auto"/>
        <w:rPr>
          <w:b/>
        </w:rPr>
      </w:pPr>
      <w:r w:rsidRPr="00C82271">
        <w:rPr>
          <w:b/>
        </w:rPr>
        <w:t>ABSTRACT</w:t>
      </w:r>
    </w:p>
    <w:p w14:paraId="4DF0D59E" w14:textId="0E9A40D4" w:rsidR="00F50B50" w:rsidRPr="00581BC6" w:rsidRDefault="00620A8C" w:rsidP="0055620F">
      <w:r>
        <w:t>Abstract here….</w:t>
      </w:r>
    </w:p>
    <w:p w14:paraId="2B400037" w14:textId="77777777" w:rsidR="00F50B50" w:rsidRPr="00581BC6" w:rsidRDefault="00F50B50" w:rsidP="0055620F"/>
    <w:p w14:paraId="51551472" w14:textId="77777777" w:rsidR="00F50B50" w:rsidRPr="00581BC6" w:rsidRDefault="00F50B50" w:rsidP="0055620F"/>
    <w:p w14:paraId="47FE4AC8" w14:textId="77777777" w:rsidR="00F50B50" w:rsidRPr="00581BC6" w:rsidRDefault="00F50B50" w:rsidP="0055620F"/>
    <w:p w14:paraId="0187ADAE" w14:textId="77777777" w:rsidR="00F50B50" w:rsidRPr="00581BC6" w:rsidRDefault="00F50B50" w:rsidP="0055620F"/>
    <w:p w14:paraId="4D1EA994" w14:textId="77777777" w:rsidR="00F50B50" w:rsidRPr="00581BC6" w:rsidRDefault="00F50B50" w:rsidP="0055620F"/>
    <w:p w14:paraId="2C5C638B" w14:textId="77777777" w:rsidR="00F50B50" w:rsidRPr="00581BC6" w:rsidRDefault="00F50B50" w:rsidP="0055620F"/>
    <w:p w14:paraId="6F638317" w14:textId="77777777" w:rsidR="00F50B50" w:rsidRPr="00581BC6" w:rsidRDefault="00F50B50" w:rsidP="0055620F"/>
    <w:p w14:paraId="57A90104" w14:textId="77777777" w:rsidR="00F50B50" w:rsidRPr="00581BC6" w:rsidRDefault="00F50B50" w:rsidP="0055620F"/>
    <w:p w14:paraId="0998D371" w14:textId="77777777" w:rsidR="00F50B50" w:rsidRPr="00581BC6" w:rsidRDefault="00F50B50" w:rsidP="0055620F"/>
    <w:p w14:paraId="46F4597C" w14:textId="77777777" w:rsidR="00F50B50" w:rsidRPr="00581BC6" w:rsidRDefault="00F50B50" w:rsidP="0055620F"/>
    <w:p w14:paraId="2719D62C" w14:textId="77777777" w:rsidR="00E36579" w:rsidRPr="00581BC6" w:rsidRDefault="00E36579" w:rsidP="0055620F"/>
    <w:p w14:paraId="253A0D95" w14:textId="77777777" w:rsidR="00F50B50" w:rsidRPr="00581BC6" w:rsidRDefault="00F50B50" w:rsidP="0055620F"/>
    <w:p w14:paraId="3F27DE6D" w14:textId="77777777" w:rsidR="00F50B50" w:rsidRPr="00581BC6" w:rsidRDefault="00F50B50" w:rsidP="00581BC6"/>
    <w:p w14:paraId="778CD881" w14:textId="77777777" w:rsidR="00F50B50" w:rsidRPr="00581BC6" w:rsidRDefault="00251E17" w:rsidP="00581BC6">
      <w:r w:rsidRPr="00581BC6">
        <w:t>Last line of abstract</w:t>
      </w:r>
    </w:p>
    <w:p w14:paraId="715AD60E" w14:textId="77777777" w:rsidR="00A639DE" w:rsidRPr="00581BC6" w:rsidRDefault="00A639DE" w:rsidP="00581BC6"/>
    <w:p w14:paraId="44D2C767" w14:textId="77777777" w:rsidR="00F50B50" w:rsidRPr="00C82271" w:rsidRDefault="00F50B50" w:rsidP="00251E17">
      <w:pPr>
        <w:jc w:val="both"/>
      </w:pPr>
    </w:p>
    <w:p w14:paraId="65389F0B" w14:textId="48ED5A28" w:rsidR="00F50B50" w:rsidRPr="00C82271" w:rsidRDefault="00F50B50" w:rsidP="00F50B50">
      <w:r w:rsidRPr="00C82271">
        <w:rPr>
          <w:b/>
        </w:rPr>
        <w:t>KEYWORDS</w:t>
      </w:r>
      <w:r w:rsidRPr="00C82271">
        <w:t xml:space="preserve">:  </w:t>
      </w:r>
      <w:r w:rsidR="0095017A">
        <w:t xml:space="preserve">judgments, memory, association, semantics, </w:t>
      </w:r>
      <w:proofErr w:type="spellStart"/>
      <w:r w:rsidR="0095017A">
        <w:t>thematics</w:t>
      </w:r>
      <w:proofErr w:type="spellEnd"/>
      <w:r w:rsidR="0095017A">
        <w:t xml:space="preserve"> </w:t>
      </w:r>
    </w:p>
    <w:p w14:paraId="483A6706" w14:textId="77777777" w:rsidR="00F50B50" w:rsidRPr="00C82271" w:rsidRDefault="00F50B50" w:rsidP="00F50B50">
      <w:pPr>
        <w:ind w:left="1080"/>
        <w:jc w:val="both"/>
      </w:pPr>
    </w:p>
    <w:p w14:paraId="038F3EF4" w14:textId="77777777" w:rsidR="00F50B50" w:rsidRPr="00C82271" w:rsidRDefault="00F50B50" w:rsidP="00F50B50">
      <w:pPr>
        <w:tabs>
          <w:tab w:val="left" w:pos="3960"/>
        </w:tabs>
        <w:ind w:left="3960" w:hanging="2880"/>
      </w:pPr>
      <w:r>
        <w:tab/>
      </w:r>
      <w:r w:rsidRPr="00C82271">
        <w:t xml:space="preserve">This </w:t>
      </w:r>
      <w:proofErr w:type="gramStart"/>
      <w:r w:rsidRPr="00C82271">
        <w:t>abst</w:t>
      </w:r>
      <w:r>
        <w:t>ract</w:t>
      </w:r>
      <w:proofErr w:type="gramEnd"/>
      <w:r>
        <w:t xml:space="preserve"> is approved as to form and </w:t>
      </w:r>
      <w:r w:rsidRPr="00C82271">
        <w:t>content</w:t>
      </w:r>
    </w:p>
    <w:p w14:paraId="296ECE17" w14:textId="77777777" w:rsidR="00F50B50" w:rsidRDefault="00F50B50" w:rsidP="00F50B50">
      <w:pPr>
        <w:ind w:left="1080"/>
        <w:jc w:val="both"/>
      </w:pPr>
    </w:p>
    <w:p w14:paraId="1AE50BB8" w14:textId="66F88E44" w:rsidR="00F50B50" w:rsidRPr="00FD12B9" w:rsidRDefault="00FD12B9" w:rsidP="00FD12B9">
      <w:pPr>
        <w:tabs>
          <w:tab w:val="left" w:pos="3960"/>
        </w:tabs>
        <w:jc w:val="both"/>
      </w:pPr>
      <w:r>
        <w:tab/>
      </w:r>
      <w:r w:rsidR="004E087C" w:rsidRPr="00FD12B9">
        <w:tab/>
      </w:r>
      <w:r w:rsidR="004E087C" w:rsidRPr="00FD12B9">
        <w:tab/>
      </w:r>
    </w:p>
    <w:p w14:paraId="5FFF50A2" w14:textId="77777777" w:rsidR="00FD12B9" w:rsidRDefault="00FD12B9" w:rsidP="00F50B50">
      <w:pPr>
        <w:tabs>
          <w:tab w:val="left" w:pos="3960"/>
        </w:tabs>
        <w:ind w:left="1080"/>
        <w:jc w:val="both"/>
      </w:pPr>
      <w:r>
        <w:tab/>
        <w:t>_______________________________</w:t>
      </w:r>
    </w:p>
    <w:p w14:paraId="60C538EE" w14:textId="1B45FE17" w:rsidR="00F50B50" w:rsidRPr="00C82271" w:rsidRDefault="00F50B50" w:rsidP="00F50B50">
      <w:pPr>
        <w:tabs>
          <w:tab w:val="left" w:pos="3960"/>
        </w:tabs>
        <w:ind w:left="1080"/>
        <w:jc w:val="both"/>
      </w:pPr>
      <w:r>
        <w:tab/>
      </w:r>
      <w:r w:rsidR="004172E8">
        <w:t>Erin Buchanan, PhD</w:t>
      </w:r>
    </w:p>
    <w:p w14:paraId="0925F9C0" w14:textId="77777777" w:rsidR="00F50B50" w:rsidRPr="00C82271" w:rsidRDefault="00F50B50" w:rsidP="00F50B50">
      <w:pPr>
        <w:tabs>
          <w:tab w:val="left" w:pos="3960"/>
        </w:tabs>
        <w:ind w:left="1080"/>
        <w:jc w:val="both"/>
      </w:pPr>
      <w:r>
        <w:tab/>
      </w:r>
      <w:r w:rsidRPr="00C82271">
        <w:t>Chairperson, Advisory Committee</w:t>
      </w:r>
    </w:p>
    <w:p w14:paraId="10EAF4D3" w14:textId="77777777" w:rsidR="00251E17" w:rsidRDefault="00F50B50" w:rsidP="00F50B50">
      <w:pPr>
        <w:tabs>
          <w:tab w:val="left" w:pos="3960"/>
        </w:tabs>
        <w:ind w:left="1080"/>
        <w:jc w:val="both"/>
      </w:pPr>
      <w:r>
        <w:tab/>
      </w:r>
      <w:r w:rsidRPr="00C82271">
        <w:t>Missouri State University</w:t>
      </w:r>
    </w:p>
    <w:p w14:paraId="20BEED5D" w14:textId="77777777" w:rsidR="00251E17" w:rsidRPr="00C82271" w:rsidRDefault="00251E17" w:rsidP="00251E17">
      <w:pPr>
        <w:spacing w:line="480" w:lineRule="auto"/>
        <w:jc w:val="center"/>
        <w:rPr>
          <w:b/>
        </w:rPr>
      </w:pPr>
      <w:r>
        <w:br w:type="page"/>
      </w:r>
      <w:r w:rsidR="00F50B50" w:rsidRPr="00C82271">
        <w:rPr>
          <w:b/>
        </w:rPr>
        <w:lastRenderedPageBreak/>
        <w:t xml:space="preserve">TITLE OF THESIS (DOUBLE SPACED, ALL UPPER CASE, BOLD, AND </w:t>
      </w:r>
      <w:r w:rsidRPr="00C82271">
        <w:rPr>
          <w:b/>
        </w:rPr>
        <w:t>CENTERED)</w:t>
      </w:r>
    </w:p>
    <w:p w14:paraId="57A4D0CA" w14:textId="77777777" w:rsidR="00F50B50" w:rsidRDefault="00F50B50" w:rsidP="00FC750C">
      <w:pPr>
        <w:tabs>
          <w:tab w:val="left" w:pos="3960"/>
        </w:tabs>
        <w:ind w:left="1080"/>
        <w:jc w:val="center"/>
        <w:rPr>
          <w:b/>
        </w:rPr>
      </w:pPr>
    </w:p>
    <w:p w14:paraId="68EAC493" w14:textId="77777777" w:rsidR="00A37C5F" w:rsidRDefault="00A37C5F" w:rsidP="00FC750C">
      <w:pPr>
        <w:tabs>
          <w:tab w:val="left" w:pos="3960"/>
        </w:tabs>
        <w:ind w:left="1080"/>
        <w:jc w:val="center"/>
        <w:rPr>
          <w:b/>
        </w:rPr>
      </w:pPr>
    </w:p>
    <w:p w14:paraId="11842A86" w14:textId="77777777" w:rsidR="00D965C7" w:rsidRPr="00C82271" w:rsidRDefault="00D965C7" w:rsidP="00FC750C">
      <w:pPr>
        <w:tabs>
          <w:tab w:val="left" w:pos="3960"/>
        </w:tabs>
        <w:ind w:left="1080"/>
        <w:jc w:val="center"/>
        <w:rPr>
          <w:b/>
        </w:rPr>
      </w:pPr>
    </w:p>
    <w:p w14:paraId="16601878" w14:textId="77777777" w:rsidR="00F50B50" w:rsidRPr="00C82271" w:rsidRDefault="00F50B50" w:rsidP="00BB4EAC">
      <w:pPr>
        <w:spacing w:line="480" w:lineRule="auto"/>
        <w:jc w:val="center"/>
      </w:pPr>
      <w:r w:rsidRPr="00C82271">
        <w:t>By</w:t>
      </w:r>
    </w:p>
    <w:p w14:paraId="7F977980" w14:textId="74F9B8E4" w:rsidR="00F50B50" w:rsidRDefault="00BC0170" w:rsidP="00C257EF">
      <w:pPr>
        <w:jc w:val="center"/>
      </w:pPr>
      <w:r>
        <w:t>Nicholas P. Maxwell</w:t>
      </w:r>
    </w:p>
    <w:p w14:paraId="711D0F65" w14:textId="77777777" w:rsidR="00C257EF" w:rsidRDefault="00C257EF" w:rsidP="00C257EF">
      <w:pPr>
        <w:jc w:val="center"/>
      </w:pPr>
    </w:p>
    <w:p w14:paraId="02E4851D" w14:textId="77777777" w:rsidR="00C257EF" w:rsidRDefault="00C257EF" w:rsidP="00C257EF">
      <w:pPr>
        <w:jc w:val="center"/>
      </w:pPr>
    </w:p>
    <w:p w14:paraId="13D360E9" w14:textId="77777777" w:rsidR="00A37C5F" w:rsidRDefault="00A37C5F" w:rsidP="00C257EF">
      <w:pPr>
        <w:jc w:val="center"/>
      </w:pPr>
    </w:p>
    <w:p w14:paraId="2F39870A" w14:textId="55961BDB" w:rsidR="00F50B50" w:rsidRPr="00C82271" w:rsidRDefault="00F50B50" w:rsidP="00C257EF">
      <w:pPr>
        <w:jc w:val="center"/>
      </w:pPr>
      <w:r w:rsidRPr="00C82271">
        <w:t xml:space="preserve">A </w:t>
      </w:r>
      <w:proofErr w:type="spellStart"/>
      <w:r w:rsidR="00BC0170">
        <w:t>Masters</w:t>
      </w:r>
      <w:proofErr w:type="spellEnd"/>
      <w:r>
        <w:t xml:space="preserve"> </w:t>
      </w:r>
      <w:r w:rsidRPr="00C82271">
        <w:t>Thesis</w:t>
      </w:r>
    </w:p>
    <w:p w14:paraId="4CFE648C" w14:textId="77777777" w:rsidR="00F50B50" w:rsidRPr="00C82271" w:rsidRDefault="00F50B50" w:rsidP="00C257EF">
      <w:pPr>
        <w:jc w:val="center"/>
      </w:pPr>
      <w:r w:rsidRPr="00C82271">
        <w:t>Submitted to the Graduate College</w:t>
      </w:r>
    </w:p>
    <w:p w14:paraId="56642780" w14:textId="77777777" w:rsidR="00F50B50" w:rsidRPr="00C82271" w:rsidRDefault="00F50B50" w:rsidP="00F50B50">
      <w:pPr>
        <w:jc w:val="center"/>
      </w:pPr>
      <w:r w:rsidRPr="00C82271">
        <w:t>Of Missouri State University</w:t>
      </w:r>
    </w:p>
    <w:p w14:paraId="5B4C2EC4" w14:textId="77777777" w:rsidR="00F50B50" w:rsidRPr="00C82271" w:rsidRDefault="00F50B50" w:rsidP="00F50B50">
      <w:pPr>
        <w:jc w:val="center"/>
      </w:pPr>
      <w:r w:rsidRPr="00C82271">
        <w:t>In Partial Fulfillment of the Requirements</w:t>
      </w:r>
    </w:p>
    <w:p w14:paraId="14AB0A2B" w14:textId="264AEA26" w:rsidR="00F50B50" w:rsidRPr="00C82271" w:rsidRDefault="00F50B50" w:rsidP="00F50B50">
      <w:pPr>
        <w:jc w:val="center"/>
      </w:pPr>
      <w:r w:rsidRPr="00C82271">
        <w:t xml:space="preserve">For the Degree of </w:t>
      </w:r>
      <w:r w:rsidR="00BC0170">
        <w:t>Master of Science</w:t>
      </w:r>
      <w:r w:rsidR="00E65F98">
        <w:t xml:space="preserve">, </w:t>
      </w:r>
      <w:r w:rsidR="00BC0170">
        <w:t>Psychology</w:t>
      </w:r>
    </w:p>
    <w:p w14:paraId="00B1DBDB" w14:textId="77777777" w:rsidR="00F50B50" w:rsidRPr="00C82271" w:rsidRDefault="00F50B50" w:rsidP="00F50B50">
      <w:pPr>
        <w:jc w:val="center"/>
      </w:pPr>
    </w:p>
    <w:p w14:paraId="424C17EE" w14:textId="77777777" w:rsidR="00F50B50" w:rsidRDefault="00F50B50" w:rsidP="00F50B50">
      <w:pPr>
        <w:jc w:val="center"/>
      </w:pPr>
    </w:p>
    <w:p w14:paraId="7C3EE837" w14:textId="77777777" w:rsidR="00A37C5F" w:rsidRPr="00C82271" w:rsidRDefault="00A37C5F" w:rsidP="00F50B50">
      <w:pPr>
        <w:jc w:val="center"/>
      </w:pPr>
    </w:p>
    <w:p w14:paraId="145F7AB9" w14:textId="6DF2E040" w:rsidR="00F50B50" w:rsidRPr="00C82271" w:rsidRDefault="00BC0170" w:rsidP="00F50B50">
      <w:pPr>
        <w:jc w:val="center"/>
      </w:pPr>
      <w:r>
        <w:t>May</w:t>
      </w:r>
      <w:r w:rsidR="00A639DE">
        <w:t xml:space="preserve"> 201</w:t>
      </w:r>
      <w:r>
        <w:t>8</w:t>
      </w:r>
    </w:p>
    <w:p w14:paraId="2DF3BEAF" w14:textId="77777777" w:rsidR="00F50B50" w:rsidRPr="00C82271" w:rsidRDefault="00F50B50" w:rsidP="00F50B50"/>
    <w:p w14:paraId="7AE7113E" w14:textId="77777777" w:rsidR="00C257EF" w:rsidRDefault="00F50B50" w:rsidP="00531C1B">
      <w:pPr>
        <w:tabs>
          <w:tab w:val="left" w:pos="3240"/>
        </w:tabs>
        <w:jc w:val="both"/>
      </w:pPr>
      <w:r w:rsidRPr="00C82271">
        <w:tab/>
      </w:r>
      <w:r w:rsidRPr="00C82271">
        <w:tab/>
      </w:r>
      <w:r w:rsidRPr="00C82271">
        <w:tab/>
      </w:r>
      <w:r w:rsidRPr="00C82271">
        <w:tab/>
      </w:r>
      <w:r w:rsidRPr="00C82271">
        <w:tab/>
      </w:r>
      <w:r w:rsidR="002009EE">
        <w:tab/>
      </w:r>
      <w:r w:rsidR="002009EE">
        <w:tab/>
      </w:r>
      <w:r w:rsidR="002009EE">
        <w:tab/>
      </w:r>
      <w:r w:rsidR="002009EE">
        <w:tab/>
      </w:r>
      <w:r w:rsidR="00531C1B">
        <w:tab/>
      </w:r>
      <w:r w:rsidR="00531C1B">
        <w:tab/>
      </w:r>
      <w:r w:rsidR="00531C1B">
        <w:tab/>
      </w:r>
      <w:r w:rsidR="00531C1B">
        <w:tab/>
      </w:r>
      <w:r w:rsidR="00531C1B">
        <w:tab/>
      </w:r>
      <w:r w:rsidR="00531C1B">
        <w:tab/>
      </w:r>
      <w:r w:rsidR="00531C1B">
        <w:tab/>
      </w:r>
      <w:r w:rsidR="00531C1B">
        <w:tab/>
      </w:r>
    </w:p>
    <w:p w14:paraId="0D8D7748" w14:textId="77777777" w:rsidR="00F50B50" w:rsidRPr="00C82271" w:rsidRDefault="00C257EF" w:rsidP="00531C1B">
      <w:pPr>
        <w:tabs>
          <w:tab w:val="left" w:pos="3240"/>
        </w:tabs>
        <w:jc w:val="both"/>
      </w:pPr>
      <w:r>
        <w:tab/>
      </w:r>
      <w:r w:rsidR="00F50B50" w:rsidRPr="00C82271">
        <w:t>Approved:</w:t>
      </w:r>
    </w:p>
    <w:p w14:paraId="0725AD19" w14:textId="77777777" w:rsidR="00F50B50" w:rsidRPr="00C82271" w:rsidRDefault="00F50B50" w:rsidP="00F50B50">
      <w:pPr>
        <w:jc w:val="both"/>
      </w:pPr>
      <w:r w:rsidRPr="00C82271">
        <w:tab/>
      </w:r>
      <w:r w:rsidRPr="00C82271">
        <w:tab/>
      </w:r>
    </w:p>
    <w:p w14:paraId="4B6E4470" w14:textId="77777777" w:rsidR="00144C76" w:rsidRPr="00144C76" w:rsidRDefault="005E5FE2" w:rsidP="003468B1">
      <w:pPr>
        <w:tabs>
          <w:tab w:val="left" w:pos="3960"/>
        </w:tabs>
        <w:ind w:left="2880" w:hanging="2880"/>
      </w:pPr>
      <w:r>
        <w:tab/>
      </w:r>
      <w:r w:rsidR="00531C1B">
        <w:tab/>
      </w:r>
    </w:p>
    <w:p w14:paraId="60446AE8" w14:textId="77777777" w:rsidR="00144C76" w:rsidRDefault="00144C76" w:rsidP="003468B1">
      <w:pPr>
        <w:tabs>
          <w:tab w:val="left" w:pos="3960"/>
        </w:tabs>
        <w:ind w:left="2880" w:hanging="2880"/>
      </w:pPr>
      <w:r>
        <w:tab/>
      </w:r>
      <w:r w:rsidR="00531C1B">
        <w:tab/>
      </w:r>
      <w:r>
        <w:t>____________</w:t>
      </w:r>
      <w:r w:rsidR="00531C1B">
        <w:t>___________________________</w:t>
      </w:r>
    </w:p>
    <w:p w14:paraId="3BC6278A" w14:textId="00666C94" w:rsidR="005E5FE2" w:rsidRPr="005E5FE2" w:rsidRDefault="003468B1" w:rsidP="003468B1">
      <w:pPr>
        <w:tabs>
          <w:tab w:val="left" w:pos="3960"/>
        </w:tabs>
        <w:ind w:left="2880" w:hanging="2880"/>
        <w:rPr>
          <w:u w:val="single"/>
        </w:rPr>
      </w:pPr>
      <w:r>
        <w:tab/>
      </w:r>
      <w:r w:rsidR="00531C1B">
        <w:tab/>
      </w:r>
      <w:r w:rsidR="00A3580C">
        <w:t>Erin M. Buchanan, PhD</w:t>
      </w:r>
    </w:p>
    <w:p w14:paraId="3BE7AA22" w14:textId="77777777" w:rsidR="00F50B50" w:rsidRPr="00C82271" w:rsidRDefault="00F50B50" w:rsidP="003468B1">
      <w:pPr>
        <w:tabs>
          <w:tab w:val="left" w:pos="3600"/>
        </w:tabs>
        <w:ind w:left="1080"/>
      </w:pPr>
    </w:p>
    <w:p w14:paraId="41769B64" w14:textId="77777777" w:rsidR="003468B1" w:rsidRDefault="005E5FE2" w:rsidP="003468B1">
      <w:pPr>
        <w:tabs>
          <w:tab w:val="left" w:pos="3960"/>
        </w:tabs>
        <w:ind w:left="2880" w:hanging="2880"/>
        <w:rPr>
          <w:rStyle w:val="Style1Char"/>
        </w:rPr>
      </w:pPr>
      <w:r>
        <w:tab/>
      </w:r>
      <w:r w:rsidR="00531C1B">
        <w:tab/>
      </w:r>
      <w:r w:rsidRPr="007D512D">
        <w:rPr>
          <w:rStyle w:val="Style1Char"/>
        </w:rPr>
        <w:tab/>
      </w:r>
      <w:r w:rsidR="003468B1" w:rsidRPr="007D512D">
        <w:rPr>
          <w:rStyle w:val="Style1Char"/>
        </w:rPr>
        <w:tab/>
      </w:r>
    </w:p>
    <w:p w14:paraId="7E341847" w14:textId="77777777" w:rsidR="00144C76" w:rsidRDefault="00144C76" w:rsidP="003468B1">
      <w:pPr>
        <w:tabs>
          <w:tab w:val="left" w:pos="3960"/>
        </w:tabs>
        <w:ind w:left="2880" w:hanging="2880"/>
        <w:rPr>
          <w:rStyle w:val="Style1Char"/>
        </w:rPr>
      </w:pPr>
      <w:r>
        <w:tab/>
      </w:r>
      <w:r w:rsidR="00531C1B">
        <w:tab/>
      </w:r>
      <w:r>
        <w:t>_______________________________________</w:t>
      </w:r>
    </w:p>
    <w:p w14:paraId="2F944A8A" w14:textId="6FCCFBC5" w:rsidR="005E5FE2" w:rsidRDefault="003468B1" w:rsidP="003468B1">
      <w:pPr>
        <w:tabs>
          <w:tab w:val="left" w:pos="3960"/>
        </w:tabs>
        <w:ind w:left="2880" w:hanging="2880"/>
      </w:pPr>
      <w:r>
        <w:rPr>
          <w:rStyle w:val="Style1Char"/>
          <w:u w:val="none"/>
        </w:rPr>
        <w:tab/>
      </w:r>
      <w:r w:rsidR="00531C1B">
        <w:rPr>
          <w:rStyle w:val="Style1Char"/>
          <w:u w:val="none"/>
        </w:rPr>
        <w:tab/>
      </w:r>
      <w:r w:rsidR="00A3580C">
        <w:t xml:space="preserve">Bogdan </w:t>
      </w:r>
      <w:proofErr w:type="spellStart"/>
      <w:r w:rsidR="00A3580C">
        <w:t>Kostic</w:t>
      </w:r>
      <w:proofErr w:type="spellEnd"/>
      <w:r w:rsidR="00A3580C">
        <w:t>, PhD</w:t>
      </w:r>
    </w:p>
    <w:p w14:paraId="66FC5597" w14:textId="77777777" w:rsidR="007D512D" w:rsidRDefault="007D512D" w:rsidP="003468B1">
      <w:pPr>
        <w:tabs>
          <w:tab w:val="left" w:pos="3960"/>
        </w:tabs>
        <w:ind w:left="2880" w:hanging="2880"/>
      </w:pPr>
      <w:r>
        <w:tab/>
      </w:r>
    </w:p>
    <w:p w14:paraId="796C6A4D" w14:textId="77777777" w:rsidR="007D512D" w:rsidRDefault="007D512D" w:rsidP="007D512D">
      <w:pPr>
        <w:tabs>
          <w:tab w:val="left" w:pos="3960"/>
        </w:tabs>
        <w:ind w:left="2880" w:hanging="2880"/>
        <w:rPr>
          <w:rStyle w:val="Style1Char"/>
        </w:rPr>
      </w:pPr>
      <w:r>
        <w:tab/>
      </w:r>
      <w:r w:rsidR="00531C1B">
        <w:tab/>
      </w:r>
      <w:r>
        <w:tab/>
      </w:r>
    </w:p>
    <w:p w14:paraId="4F37141E" w14:textId="77777777" w:rsidR="00F50B50" w:rsidRPr="005E5FE2" w:rsidRDefault="007D512D" w:rsidP="00531C1B">
      <w:pPr>
        <w:tabs>
          <w:tab w:val="left" w:pos="3960"/>
        </w:tabs>
        <w:ind w:left="2880" w:hanging="2880"/>
        <w:rPr>
          <w:u w:val="single"/>
        </w:rPr>
      </w:pPr>
      <w:r>
        <w:tab/>
      </w:r>
      <w:r w:rsidR="00531C1B">
        <w:tab/>
      </w:r>
      <w:r>
        <w:t>_______________________________________</w:t>
      </w:r>
    </w:p>
    <w:p w14:paraId="0F0B9E64" w14:textId="04168FB1" w:rsidR="003468B1" w:rsidRDefault="003468B1" w:rsidP="00531C1B">
      <w:pPr>
        <w:tabs>
          <w:tab w:val="left" w:pos="3960"/>
        </w:tabs>
        <w:ind w:left="2880" w:hanging="2880"/>
      </w:pPr>
      <w:r>
        <w:tab/>
      </w:r>
      <w:r w:rsidR="00531C1B">
        <w:tab/>
      </w:r>
      <w:r w:rsidR="00A3580C">
        <w:t>David Zimmerman, PhD</w:t>
      </w:r>
    </w:p>
    <w:p w14:paraId="4BC80D7D" w14:textId="77777777" w:rsidR="00C257EF" w:rsidRPr="00C82271" w:rsidRDefault="00C257EF" w:rsidP="00D965C7">
      <w:pPr>
        <w:tabs>
          <w:tab w:val="left" w:pos="3240"/>
        </w:tabs>
      </w:pPr>
    </w:p>
    <w:p w14:paraId="54BA3FDD" w14:textId="77777777" w:rsidR="0092121A" w:rsidRPr="00C82271" w:rsidRDefault="0092121A" w:rsidP="0092121A">
      <w:pPr>
        <w:jc w:val="both"/>
      </w:pPr>
    </w:p>
    <w:p w14:paraId="0830D7C2" w14:textId="77777777" w:rsidR="00F50B50" w:rsidRPr="00C82271" w:rsidRDefault="003468B1" w:rsidP="00531C1B">
      <w:pPr>
        <w:tabs>
          <w:tab w:val="left" w:pos="3960"/>
        </w:tabs>
        <w:ind w:left="2880" w:hanging="2880"/>
      </w:pPr>
      <w:r>
        <w:tab/>
      </w:r>
      <w:r w:rsidR="00531C1B">
        <w:tab/>
      </w:r>
      <w:r w:rsidR="00F50B50">
        <w:t>__________________________</w:t>
      </w:r>
      <w:r w:rsidR="00B74067">
        <w:t>___</w:t>
      </w:r>
      <w:r w:rsidR="00F50B50">
        <w:t>____</w:t>
      </w:r>
      <w:r w:rsidR="00531C1B">
        <w:t>_____</w:t>
      </w:r>
      <w:r w:rsidR="005E5FE2">
        <w:t>_</w:t>
      </w:r>
    </w:p>
    <w:p w14:paraId="54D1D21E" w14:textId="77777777" w:rsidR="00D965C7" w:rsidRDefault="005E5FE2" w:rsidP="00C257EF">
      <w:pPr>
        <w:tabs>
          <w:tab w:val="left" w:pos="3960"/>
        </w:tabs>
        <w:ind w:left="2880" w:hanging="2880"/>
      </w:pPr>
      <w:r>
        <w:tab/>
      </w:r>
      <w:r w:rsidR="00531C1B">
        <w:tab/>
        <w:t>Julie Masterson</w:t>
      </w:r>
      <w:r w:rsidR="00F50B50" w:rsidRPr="00C82271">
        <w:t>,</w:t>
      </w:r>
      <w:r w:rsidR="00B74067">
        <w:t xml:space="preserve"> PhD</w:t>
      </w:r>
      <w:r w:rsidR="00531C1B">
        <w:t>:</w:t>
      </w:r>
      <w:r w:rsidR="00F50B50" w:rsidRPr="00C82271">
        <w:t xml:space="preserve"> </w:t>
      </w:r>
      <w:r>
        <w:t>Dean</w:t>
      </w:r>
      <w:r w:rsidR="003468B1">
        <w:t>,</w:t>
      </w:r>
      <w:r w:rsidR="00B74067">
        <w:t xml:space="preserve"> </w:t>
      </w:r>
      <w:r>
        <w:t>Graduate College</w:t>
      </w:r>
    </w:p>
    <w:p w14:paraId="10769BEC" w14:textId="77777777" w:rsidR="00D965C7" w:rsidRDefault="00D965C7" w:rsidP="00D965C7">
      <w:pPr>
        <w:tabs>
          <w:tab w:val="left" w:pos="3240"/>
        </w:tabs>
        <w:ind w:firstLine="1"/>
        <w:rPr>
          <w:color w:val="212121"/>
          <w:shd w:val="clear" w:color="auto" w:fill="FFFFFF"/>
        </w:rPr>
      </w:pPr>
    </w:p>
    <w:p w14:paraId="31486A1A" w14:textId="77777777" w:rsidR="00D965C7" w:rsidRDefault="00D965C7" w:rsidP="00D965C7">
      <w:pPr>
        <w:tabs>
          <w:tab w:val="left" w:pos="3240"/>
        </w:tabs>
        <w:ind w:firstLine="1"/>
        <w:rPr>
          <w:color w:val="212121"/>
          <w:shd w:val="clear" w:color="auto" w:fill="FFFFFF"/>
        </w:rPr>
      </w:pPr>
    </w:p>
    <w:p w14:paraId="421B3838" w14:textId="77777777" w:rsidR="0092121A" w:rsidRDefault="00D965C7" w:rsidP="00A37C5F">
      <w:pPr>
        <w:tabs>
          <w:tab w:val="left" w:pos="3240"/>
        </w:tabs>
        <w:rPr>
          <w:b/>
          <w:bCs/>
        </w:rPr>
      </w:pPr>
      <w:r w:rsidRPr="00A37C5F">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Pr>
          <w:b/>
          <w:bCs/>
        </w:rPr>
        <w:br w:type="page"/>
      </w:r>
    </w:p>
    <w:p w14:paraId="29488ED7" w14:textId="77777777" w:rsidR="00BB26B4" w:rsidRPr="00BB26B4" w:rsidRDefault="00BB26B4" w:rsidP="00BB4EAC">
      <w:pPr>
        <w:spacing w:line="480" w:lineRule="auto"/>
        <w:jc w:val="center"/>
        <w:rPr>
          <w:b/>
          <w:bCs/>
        </w:rPr>
      </w:pPr>
      <w:r w:rsidRPr="00BB26B4">
        <w:rPr>
          <w:b/>
          <w:bCs/>
        </w:rPr>
        <w:lastRenderedPageBreak/>
        <w:t>ACKNOWLEDGEMENT</w:t>
      </w:r>
      <w:r w:rsidR="00E65F98">
        <w:rPr>
          <w:b/>
          <w:bCs/>
        </w:rPr>
        <w:t>S</w:t>
      </w:r>
      <w:r w:rsidRPr="00BB26B4">
        <w:rPr>
          <w:b/>
          <w:bCs/>
        </w:rPr>
        <w:t xml:space="preserve"> </w:t>
      </w:r>
    </w:p>
    <w:p w14:paraId="5F9CA76B" w14:textId="77777777" w:rsidR="00BB26B4" w:rsidRDefault="00BB26B4" w:rsidP="00BB4EAC">
      <w:pPr>
        <w:spacing w:line="480" w:lineRule="auto"/>
        <w:jc w:val="center"/>
        <w:rPr>
          <w:b/>
          <w:bCs/>
          <w:sz w:val="23"/>
          <w:szCs w:val="23"/>
        </w:rPr>
      </w:pPr>
    </w:p>
    <w:p w14:paraId="13732EA6" w14:textId="2703BB58" w:rsidR="00E65F98" w:rsidRDefault="00620A8C" w:rsidP="00E65F98">
      <w:pPr>
        <w:spacing w:line="480" w:lineRule="auto"/>
        <w:ind w:firstLine="720"/>
      </w:pPr>
      <w:r>
        <w:t>Nice words will go here….</w:t>
      </w:r>
    </w:p>
    <w:p w14:paraId="05BCCDCD" w14:textId="77777777" w:rsidR="00BB26B4" w:rsidRDefault="00BB26B4" w:rsidP="007D512D">
      <w:pPr>
        <w:spacing w:line="480" w:lineRule="auto"/>
        <w:jc w:val="center"/>
        <w:rPr>
          <w:b/>
        </w:rPr>
      </w:pPr>
      <w:r>
        <w:br w:type="page"/>
      </w:r>
      <w:r w:rsidRPr="007752DB">
        <w:rPr>
          <w:b/>
        </w:rPr>
        <w:lastRenderedPageBreak/>
        <w:t>TABLE OF CONTENTS</w:t>
      </w:r>
    </w:p>
    <w:p w14:paraId="372FE7CC" w14:textId="77777777" w:rsidR="00BB4EAC" w:rsidRPr="007752DB" w:rsidRDefault="00BB4EAC" w:rsidP="00BB4EAC">
      <w:pPr>
        <w:spacing w:line="480" w:lineRule="auto"/>
        <w:ind w:left="720"/>
        <w:jc w:val="center"/>
        <w:rPr>
          <w:b/>
        </w:rPr>
      </w:pPr>
    </w:p>
    <w:p w14:paraId="75376E82" w14:textId="5FEFD2A4" w:rsidR="00D46521" w:rsidRDefault="00BB26B4" w:rsidP="00376D2E">
      <w:pPr>
        <w:tabs>
          <w:tab w:val="right" w:leader="dot" w:pos="8640"/>
        </w:tabs>
        <w:jc w:val="both"/>
      </w:pPr>
      <w:r w:rsidRPr="007752DB">
        <w:t>Introduction</w:t>
      </w:r>
      <w:r w:rsidRPr="007752DB">
        <w:tab/>
        <w:t>1</w:t>
      </w:r>
    </w:p>
    <w:p w14:paraId="6A97740D" w14:textId="5C115DBF" w:rsidR="00E36579" w:rsidRDefault="0019534C" w:rsidP="00376D2E">
      <w:pPr>
        <w:tabs>
          <w:tab w:val="left" w:pos="720"/>
          <w:tab w:val="right" w:leader="dot" w:pos="8640"/>
        </w:tabs>
        <w:jc w:val="both"/>
      </w:pPr>
      <w:r>
        <w:tab/>
      </w:r>
      <w:r w:rsidR="00376D2E">
        <w:t>Paired Associate Learning</w:t>
      </w:r>
      <w:r w:rsidR="001F61B1">
        <w:tab/>
      </w:r>
      <w:r w:rsidR="004A2740">
        <w:t>1</w:t>
      </w:r>
    </w:p>
    <w:p w14:paraId="4F4BF641" w14:textId="61E0A175" w:rsidR="00E36579" w:rsidRDefault="0019534C" w:rsidP="00376D2E">
      <w:pPr>
        <w:tabs>
          <w:tab w:val="left" w:pos="720"/>
          <w:tab w:val="right" w:leader="dot" w:pos="8640"/>
        </w:tabs>
        <w:jc w:val="both"/>
      </w:pPr>
      <w:r>
        <w:tab/>
      </w:r>
      <w:r w:rsidR="00376D2E">
        <w:t>Semantic Networks</w:t>
      </w:r>
      <w:r w:rsidR="00D46521">
        <w:tab/>
      </w:r>
      <w:r w:rsidR="00252ABA">
        <w:t>3</w:t>
      </w:r>
    </w:p>
    <w:p w14:paraId="019EEE7C" w14:textId="13413D98" w:rsidR="00537C96" w:rsidRDefault="00537C96" w:rsidP="00376D2E">
      <w:pPr>
        <w:tabs>
          <w:tab w:val="left" w:pos="720"/>
          <w:tab w:val="right" w:leader="dot" w:pos="8640"/>
        </w:tabs>
        <w:jc w:val="both"/>
      </w:pPr>
      <w:r>
        <w:tab/>
        <w:t>Comparison of Overlap Measures</w:t>
      </w:r>
      <w:r>
        <w:tab/>
        <w:t>5</w:t>
      </w:r>
    </w:p>
    <w:p w14:paraId="30330C28" w14:textId="460C4201" w:rsidR="00BB26B4" w:rsidRDefault="0019534C" w:rsidP="00376D2E">
      <w:pPr>
        <w:tabs>
          <w:tab w:val="left" w:pos="720"/>
          <w:tab w:val="right" w:leader="dot" w:pos="8640"/>
        </w:tabs>
        <w:jc w:val="both"/>
      </w:pPr>
      <w:r>
        <w:tab/>
      </w:r>
      <w:bookmarkStart w:id="2" w:name="_Hlk508273328"/>
      <w:r w:rsidR="005F36BE">
        <w:t>Single Word Norms</w:t>
      </w:r>
      <w:r w:rsidR="00D46521">
        <w:tab/>
      </w:r>
      <w:bookmarkEnd w:id="2"/>
      <w:r w:rsidR="003C65CC">
        <w:t>6</w:t>
      </w:r>
    </w:p>
    <w:p w14:paraId="3D665370" w14:textId="1856A5C2" w:rsidR="005F36BE" w:rsidRDefault="005F36BE" w:rsidP="00376D2E">
      <w:pPr>
        <w:tabs>
          <w:tab w:val="left" w:pos="720"/>
          <w:tab w:val="right" w:leader="dot" w:pos="8640"/>
        </w:tabs>
        <w:jc w:val="both"/>
      </w:pPr>
      <w:r>
        <w:tab/>
      </w:r>
      <w:bookmarkStart w:id="3" w:name="_Hlk508311005"/>
      <w:r>
        <w:t>Application to Judgment Studies</w:t>
      </w:r>
      <w:r>
        <w:tab/>
      </w:r>
      <w:r w:rsidR="00BA459E">
        <w:t>11</w:t>
      </w:r>
      <w:bookmarkEnd w:id="3"/>
    </w:p>
    <w:p w14:paraId="4F21CF14" w14:textId="5F1216AB" w:rsidR="00791770" w:rsidRDefault="00791770" w:rsidP="00376D2E">
      <w:pPr>
        <w:tabs>
          <w:tab w:val="left" w:pos="720"/>
          <w:tab w:val="right" w:leader="dot" w:pos="8640"/>
        </w:tabs>
        <w:jc w:val="both"/>
      </w:pPr>
    </w:p>
    <w:p w14:paraId="3DC5C3A8" w14:textId="7436DB0F" w:rsidR="00791770" w:rsidRDefault="00791770" w:rsidP="00376D2E">
      <w:pPr>
        <w:tabs>
          <w:tab w:val="left" w:pos="720"/>
          <w:tab w:val="right" w:leader="dot" w:pos="8640"/>
        </w:tabs>
        <w:jc w:val="both"/>
      </w:pPr>
      <w:r>
        <w:t>Overview of Experiments</w:t>
      </w:r>
      <w:r w:rsidRPr="007752DB">
        <w:tab/>
      </w:r>
      <w:r w:rsidR="00D94F70">
        <w:t>14</w:t>
      </w:r>
    </w:p>
    <w:p w14:paraId="290686D6" w14:textId="17022538" w:rsidR="00730E55" w:rsidRDefault="00730E55" w:rsidP="00730E55">
      <w:pPr>
        <w:tabs>
          <w:tab w:val="left" w:pos="720"/>
          <w:tab w:val="right" w:leader="dot" w:pos="8640"/>
        </w:tabs>
        <w:jc w:val="both"/>
      </w:pPr>
      <w:r>
        <w:tab/>
        <w:t>Experiment One</w:t>
      </w:r>
      <w:r>
        <w:tab/>
      </w:r>
      <w:r w:rsidR="007309C2">
        <w:t>xx</w:t>
      </w:r>
    </w:p>
    <w:p w14:paraId="15F72850" w14:textId="240C8BD2" w:rsidR="00730E55" w:rsidRDefault="00730E55" w:rsidP="00730E55">
      <w:pPr>
        <w:tabs>
          <w:tab w:val="left" w:pos="720"/>
          <w:tab w:val="right" w:leader="dot" w:pos="8640"/>
        </w:tabs>
        <w:jc w:val="both"/>
      </w:pPr>
      <w:r>
        <w:tab/>
        <w:t>Experiment Two</w:t>
      </w:r>
      <w:r>
        <w:tab/>
      </w:r>
      <w:r w:rsidR="007309C2">
        <w:t>xx</w:t>
      </w:r>
    </w:p>
    <w:p w14:paraId="31662DA1" w14:textId="77777777" w:rsidR="00E36579" w:rsidRPr="007752DB" w:rsidRDefault="00E36579" w:rsidP="009A41B8">
      <w:pPr>
        <w:tabs>
          <w:tab w:val="right" w:leader="dot" w:pos="8640"/>
        </w:tabs>
        <w:jc w:val="both"/>
      </w:pPr>
    </w:p>
    <w:p w14:paraId="37F13DD3" w14:textId="48FF87F4" w:rsidR="00D46521" w:rsidRDefault="005F36BE" w:rsidP="009A41B8">
      <w:pPr>
        <w:tabs>
          <w:tab w:val="right" w:leader="dot" w:pos="8640"/>
        </w:tabs>
        <w:jc w:val="both"/>
      </w:pPr>
      <w:r>
        <w:t>Methods</w:t>
      </w:r>
      <w:r w:rsidR="00BB26B4">
        <w:tab/>
      </w:r>
      <w:r w:rsidR="007309C2">
        <w:t>xx</w:t>
      </w:r>
    </w:p>
    <w:p w14:paraId="3CDD944E" w14:textId="57597C57" w:rsidR="00E36579" w:rsidRDefault="0019534C" w:rsidP="009A41B8">
      <w:pPr>
        <w:tabs>
          <w:tab w:val="left" w:pos="720"/>
          <w:tab w:val="right" w:leader="dot" w:pos="8640"/>
        </w:tabs>
        <w:jc w:val="both"/>
      </w:pPr>
      <w:r>
        <w:tab/>
      </w:r>
      <w:r w:rsidR="009F46C7">
        <w:t>Participants</w:t>
      </w:r>
      <w:r w:rsidR="00D46521">
        <w:tab/>
      </w:r>
      <w:r w:rsidR="007309C2">
        <w:t>xx</w:t>
      </w:r>
    </w:p>
    <w:p w14:paraId="1B8F4736" w14:textId="35F58118" w:rsidR="00E36579" w:rsidRDefault="0019534C" w:rsidP="009A41B8">
      <w:pPr>
        <w:tabs>
          <w:tab w:val="left" w:pos="720"/>
          <w:tab w:val="right" w:leader="dot" w:pos="8640"/>
        </w:tabs>
        <w:jc w:val="both"/>
      </w:pPr>
      <w:r>
        <w:tab/>
      </w:r>
      <w:r w:rsidR="009F46C7">
        <w:t>Materials</w:t>
      </w:r>
      <w:r w:rsidR="00D46521">
        <w:tab/>
      </w:r>
      <w:r w:rsidR="007309C2">
        <w:t>xx</w:t>
      </w:r>
    </w:p>
    <w:p w14:paraId="62AB920C" w14:textId="0CABE1B4" w:rsidR="00BB26B4" w:rsidRDefault="0019534C" w:rsidP="009A41B8">
      <w:pPr>
        <w:tabs>
          <w:tab w:val="left" w:pos="720"/>
          <w:tab w:val="right" w:leader="dot" w:pos="8640"/>
        </w:tabs>
        <w:jc w:val="both"/>
      </w:pPr>
      <w:r>
        <w:tab/>
      </w:r>
      <w:r w:rsidR="009F46C7">
        <w:t>Procedure</w:t>
      </w:r>
      <w:r w:rsidR="00D46521">
        <w:tab/>
      </w:r>
      <w:r w:rsidR="007309C2">
        <w:t>xx</w:t>
      </w:r>
    </w:p>
    <w:p w14:paraId="6B0EAF5F" w14:textId="77777777" w:rsidR="00E36579" w:rsidRPr="007752DB" w:rsidRDefault="00E36579" w:rsidP="009A41B8">
      <w:pPr>
        <w:tabs>
          <w:tab w:val="left" w:pos="720"/>
          <w:tab w:val="right" w:leader="dot" w:pos="8640"/>
        </w:tabs>
        <w:jc w:val="both"/>
      </w:pPr>
    </w:p>
    <w:p w14:paraId="2D6AC7A0" w14:textId="107809F6" w:rsidR="00BB26B4" w:rsidRDefault="00D46521" w:rsidP="009A41B8">
      <w:pPr>
        <w:tabs>
          <w:tab w:val="left" w:pos="720"/>
          <w:tab w:val="right" w:leader="dot" w:pos="8640"/>
        </w:tabs>
        <w:jc w:val="both"/>
      </w:pPr>
      <w:r>
        <w:t xml:space="preserve">Results </w:t>
      </w:r>
      <w:r w:rsidR="00BB26B4" w:rsidRPr="007752DB">
        <w:tab/>
      </w:r>
      <w:r w:rsidR="007309C2">
        <w:t>xx</w:t>
      </w:r>
    </w:p>
    <w:p w14:paraId="7478FF31" w14:textId="4E8ECD3E" w:rsidR="00E36579" w:rsidRDefault="0019534C" w:rsidP="009A41B8">
      <w:pPr>
        <w:tabs>
          <w:tab w:val="left" w:pos="720"/>
          <w:tab w:val="right" w:leader="dot" w:pos="8640"/>
        </w:tabs>
        <w:jc w:val="both"/>
      </w:pPr>
      <w:r>
        <w:tab/>
      </w:r>
      <w:r w:rsidR="001F61B1">
        <w:t>Experiment One</w:t>
      </w:r>
      <w:r w:rsidR="001F61B1">
        <w:tab/>
      </w:r>
      <w:r w:rsidR="007309C2">
        <w:t>xx</w:t>
      </w:r>
    </w:p>
    <w:p w14:paraId="60E2F23C" w14:textId="69219FC2" w:rsidR="00D46521" w:rsidRPr="00E174E5" w:rsidRDefault="0019534C" w:rsidP="009A41B8">
      <w:pPr>
        <w:tabs>
          <w:tab w:val="left" w:pos="720"/>
          <w:tab w:val="right" w:leader="dot" w:pos="8640"/>
        </w:tabs>
        <w:jc w:val="both"/>
      </w:pPr>
      <w:r>
        <w:tab/>
      </w:r>
      <w:r w:rsidR="001F61B1">
        <w:t>Experiment T</w:t>
      </w:r>
      <w:r w:rsidR="00D46521">
        <w:t>wo</w:t>
      </w:r>
      <w:r w:rsidR="00D46521">
        <w:tab/>
      </w:r>
      <w:r w:rsidR="007309C2">
        <w:t>xx</w:t>
      </w:r>
    </w:p>
    <w:p w14:paraId="7D73D650" w14:textId="77777777" w:rsidR="00BB26B4" w:rsidRPr="007752DB" w:rsidRDefault="00BB26B4" w:rsidP="009A41B8">
      <w:pPr>
        <w:tabs>
          <w:tab w:val="left" w:pos="720"/>
          <w:tab w:val="right" w:leader="dot" w:pos="8640"/>
        </w:tabs>
        <w:jc w:val="both"/>
      </w:pPr>
    </w:p>
    <w:p w14:paraId="5FF1B831" w14:textId="4B9E2CB0" w:rsidR="00D46521" w:rsidRDefault="00D46521" w:rsidP="009A41B8">
      <w:pPr>
        <w:tabs>
          <w:tab w:val="left" w:pos="720"/>
          <w:tab w:val="right" w:leader="dot" w:pos="8640"/>
        </w:tabs>
        <w:jc w:val="both"/>
      </w:pPr>
      <w:r>
        <w:t>Discussion</w:t>
      </w:r>
      <w:r w:rsidR="00BB26B4" w:rsidRPr="007752DB">
        <w:tab/>
      </w:r>
      <w:r w:rsidR="00121E91">
        <w:t>xx</w:t>
      </w:r>
    </w:p>
    <w:p w14:paraId="573416D3" w14:textId="3A1CB21B" w:rsidR="0019534C" w:rsidRDefault="0019534C" w:rsidP="009A41B8">
      <w:pPr>
        <w:tabs>
          <w:tab w:val="left" w:pos="720"/>
          <w:tab w:val="right" w:leader="dot" w:pos="8640"/>
        </w:tabs>
        <w:ind w:left="720" w:hanging="720"/>
        <w:jc w:val="both"/>
      </w:pPr>
      <w:r>
        <w:tab/>
      </w:r>
      <w:r w:rsidR="0050222D">
        <w:t>Experiment One Summary</w:t>
      </w:r>
      <w:r w:rsidR="00D46521">
        <w:tab/>
      </w:r>
      <w:r w:rsidR="0050222D">
        <w:t>xx</w:t>
      </w:r>
    </w:p>
    <w:p w14:paraId="045C937E" w14:textId="56644E2D" w:rsidR="0019534C" w:rsidRDefault="0019534C" w:rsidP="009A41B8">
      <w:pPr>
        <w:tabs>
          <w:tab w:val="left" w:pos="720"/>
          <w:tab w:val="right" w:leader="dot" w:pos="8640"/>
        </w:tabs>
        <w:ind w:left="720" w:hanging="720"/>
        <w:jc w:val="both"/>
      </w:pPr>
      <w:r>
        <w:tab/>
      </w:r>
      <w:r w:rsidR="0050222D">
        <w:t>Experiment Two Summary</w:t>
      </w:r>
      <w:r w:rsidR="00D46521">
        <w:tab/>
      </w:r>
      <w:r w:rsidR="0050222D">
        <w:t>xx</w:t>
      </w:r>
    </w:p>
    <w:p w14:paraId="6E92FF65" w14:textId="3CD599B2" w:rsidR="00D46521" w:rsidRDefault="0019534C" w:rsidP="009A41B8">
      <w:pPr>
        <w:tabs>
          <w:tab w:val="left" w:pos="720"/>
          <w:tab w:val="right" w:leader="dot" w:pos="8640"/>
        </w:tabs>
        <w:ind w:left="720" w:hanging="720"/>
        <w:jc w:val="both"/>
      </w:pPr>
      <w:r>
        <w:tab/>
      </w:r>
      <w:r w:rsidR="0050222D">
        <w:t>General Discussion</w:t>
      </w:r>
      <w:r w:rsidR="00D46521">
        <w:tab/>
      </w:r>
      <w:r w:rsidR="0050222D">
        <w:t>xx</w:t>
      </w:r>
    </w:p>
    <w:p w14:paraId="79EEFCF3" w14:textId="110995E0" w:rsidR="00B66CA3" w:rsidRDefault="00B66CA3" w:rsidP="00B66CA3">
      <w:pPr>
        <w:tabs>
          <w:tab w:val="left" w:pos="720"/>
          <w:tab w:val="right" w:leader="dot" w:pos="8640"/>
        </w:tabs>
        <w:ind w:left="720" w:hanging="720"/>
        <w:jc w:val="both"/>
      </w:pPr>
      <w:r>
        <w:tab/>
        <w:t>Limitations</w:t>
      </w:r>
      <w:r>
        <w:tab/>
        <w:t>xx</w:t>
      </w:r>
    </w:p>
    <w:p w14:paraId="697612BC" w14:textId="77777777" w:rsidR="00B66CA3" w:rsidRDefault="00B66CA3" w:rsidP="009A41B8">
      <w:pPr>
        <w:tabs>
          <w:tab w:val="left" w:pos="720"/>
          <w:tab w:val="right" w:leader="dot" w:pos="8640"/>
        </w:tabs>
        <w:ind w:left="720" w:hanging="720"/>
        <w:jc w:val="both"/>
      </w:pPr>
    </w:p>
    <w:p w14:paraId="185CAF7E" w14:textId="77777777" w:rsidR="00BB26B4" w:rsidRDefault="00BB26B4" w:rsidP="009A41B8">
      <w:pPr>
        <w:tabs>
          <w:tab w:val="left" w:pos="720"/>
          <w:tab w:val="right" w:leader="dot" w:pos="8640"/>
        </w:tabs>
        <w:jc w:val="both"/>
      </w:pPr>
    </w:p>
    <w:p w14:paraId="36C53A88" w14:textId="6ABA2699" w:rsidR="00BB26B4" w:rsidRDefault="002041C7" w:rsidP="009A41B8">
      <w:pPr>
        <w:tabs>
          <w:tab w:val="left" w:pos="720"/>
          <w:tab w:val="right" w:leader="dot" w:pos="8640"/>
        </w:tabs>
        <w:jc w:val="both"/>
        <w:rPr>
          <w:lang w:val="fr-FR"/>
        </w:rPr>
      </w:pPr>
      <w:r w:rsidRPr="001103B7">
        <w:t>References</w:t>
      </w:r>
      <w:r w:rsidR="00BB26B4">
        <w:rPr>
          <w:lang w:val="fr-FR"/>
        </w:rPr>
        <w:tab/>
      </w:r>
      <w:r w:rsidR="003B2378">
        <w:rPr>
          <w:lang w:val="fr-FR"/>
        </w:rPr>
        <w:t>xx</w:t>
      </w:r>
    </w:p>
    <w:p w14:paraId="4763515E" w14:textId="77777777" w:rsidR="00BB26B4" w:rsidRDefault="00BB26B4" w:rsidP="009A41B8">
      <w:pPr>
        <w:tabs>
          <w:tab w:val="left" w:pos="720"/>
          <w:tab w:val="right" w:leader="dot" w:pos="8640"/>
        </w:tabs>
        <w:jc w:val="both"/>
        <w:rPr>
          <w:lang w:val="fr-FR"/>
        </w:rPr>
      </w:pPr>
    </w:p>
    <w:p w14:paraId="48355472" w14:textId="7DE2658A" w:rsidR="00BB26B4" w:rsidRDefault="00D46521" w:rsidP="009A41B8">
      <w:pPr>
        <w:tabs>
          <w:tab w:val="left" w:pos="720"/>
          <w:tab w:val="right" w:leader="dot" w:pos="8640"/>
        </w:tabs>
        <w:jc w:val="both"/>
        <w:rPr>
          <w:lang w:val="fr-FR"/>
        </w:rPr>
      </w:pPr>
      <w:r>
        <w:rPr>
          <w:lang w:val="fr-FR"/>
        </w:rPr>
        <w:t>Appendices</w:t>
      </w:r>
      <w:r w:rsidR="002041C7">
        <w:rPr>
          <w:lang w:val="fr-FR"/>
        </w:rPr>
        <w:t xml:space="preserve"> </w:t>
      </w:r>
      <w:r w:rsidR="00BB26B4">
        <w:rPr>
          <w:lang w:val="fr-FR"/>
        </w:rPr>
        <w:tab/>
      </w:r>
      <w:r w:rsidR="004E4FF2">
        <w:rPr>
          <w:lang w:val="fr-FR"/>
        </w:rPr>
        <w:t>xx</w:t>
      </w:r>
    </w:p>
    <w:p w14:paraId="40F57653" w14:textId="68B73FFA" w:rsidR="0019534C" w:rsidRDefault="001F61B1" w:rsidP="009A41B8">
      <w:pPr>
        <w:tabs>
          <w:tab w:val="left" w:pos="720"/>
          <w:tab w:val="right" w:leader="dot" w:pos="8640"/>
        </w:tabs>
        <w:ind w:left="720"/>
        <w:jc w:val="both"/>
      </w:pPr>
      <w:r>
        <w:t>Appendix A</w:t>
      </w:r>
      <w:r w:rsidR="004E4FF2">
        <w:t>-1. Instructions for Associative Judgments</w:t>
      </w:r>
      <w:r w:rsidR="005D3801">
        <w:tab/>
      </w:r>
      <w:r w:rsidR="004E4FF2">
        <w:t>xx</w:t>
      </w:r>
    </w:p>
    <w:p w14:paraId="23C930FC" w14:textId="2B960561" w:rsidR="00D46521" w:rsidRDefault="001F61B1" w:rsidP="009A41B8">
      <w:pPr>
        <w:tabs>
          <w:tab w:val="left" w:pos="720"/>
          <w:tab w:val="right" w:leader="dot" w:pos="8640"/>
        </w:tabs>
        <w:ind w:left="720"/>
        <w:jc w:val="both"/>
      </w:pPr>
      <w:r>
        <w:t xml:space="preserve">Appendix </w:t>
      </w:r>
      <w:r w:rsidR="004E4FF2">
        <w:t>A-2. Instructions for Semantic Judgments</w:t>
      </w:r>
      <w:r w:rsidR="005D3801">
        <w:tab/>
      </w:r>
      <w:r w:rsidR="004E4FF2">
        <w:t>xx</w:t>
      </w:r>
    </w:p>
    <w:p w14:paraId="0B60594B" w14:textId="64F4E802" w:rsidR="004E4FF2" w:rsidRDefault="004E4FF2" w:rsidP="004E4FF2">
      <w:pPr>
        <w:tabs>
          <w:tab w:val="left" w:pos="720"/>
          <w:tab w:val="right" w:leader="dot" w:pos="8640"/>
        </w:tabs>
        <w:ind w:left="720"/>
        <w:jc w:val="both"/>
      </w:pPr>
      <w:r>
        <w:t>Appendix A-3. Instructions for Thematic Judgments</w:t>
      </w:r>
      <w:r>
        <w:tab/>
        <w:t>xx</w:t>
      </w:r>
    </w:p>
    <w:p w14:paraId="2275875E" w14:textId="081FC969" w:rsidR="004E4FF2" w:rsidRDefault="004E4FF2" w:rsidP="004E4FF2">
      <w:pPr>
        <w:tabs>
          <w:tab w:val="left" w:pos="720"/>
          <w:tab w:val="right" w:leader="dot" w:pos="8640"/>
        </w:tabs>
        <w:ind w:left="720"/>
        <w:jc w:val="both"/>
      </w:pPr>
      <w:r>
        <w:t>Appendix B</w:t>
      </w:r>
      <w:r w:rsidR="004D4854">
        <w:t>-1</w:t>
      </w:r>
      <w:r>
        <w:t>.</w:t>
      </w:r>
      <w:r>
        <w:tab/>
        <w:t>xx</w:t>
      </w:r>
    </w:p>
    <w:p w14:paraId="7F1516C4" w14:textId="2E8F5CE4" w:rsidR="004D4854" w:rsidRDefault="004D4854" w:rsidP="004D4854">
      <w:pPr>
        <w:tabs>
          <w:tab w:val="left" w:pos="720"/>
          <w:tab w:val="right" w:leader="dot" w:pos="8640"/>
        </w:tabs>
        <w:ind w:left="720"/>
        <w:jc w:val="both"/>
      </w:pPr>
      <w:r>
        <w:rPr>
          <w:lang w:val="fr-FR"/>
        </w:rPr>
        <w:t xml:space="preserve">Appendix </w:t>
      </w:r>
      <w:r>
        <w:t>B-2.</w:t>
      </w:r>
      <w:r>
        <w:tab/>
        <w:t>xx</w:t>
      </w:r>
    </w:p>
    <w:p w14:paraId="7868FD6C" w14:textId="7EC24D1C" w:rsidR="0019534C" w:rsidRPr="00BC7DD0" w:rsidRDefault="0019534C" w:rsidP="009A41B8">
      <w:pPr>
        <w:tabs>
          <w:tab w:val="left" w:pos="720"/>
          <w:tab w:val="right" w:leader="dot" w:pos="8640"/>
        </w:tabs>
        <w:jc w:val="both"/>
        <w:rPr>
          <w:lang w:val="fr-FR"/>
        </w:rPr>
      </w:pPr>
    </w:p>
    <w:p w14:paraId="6ECF1C2E" w14:textId="77777777" w:rsidR="00BB26B4" w:rsidRPr="00BC7DD0" w:rsidRDefault="00BB26B4" w:rsidP="009A41B8">
      <w:pPr>
        <w:tabs>
          <w:tab w:val="left" w:pos="720"/>
          <w:tab w:val="right" w:leader="dot" w:pos="8640"/>
        </w:tabs>
        <w:rPr>
          <w:lang w:val="fr-FR"/>
        </w:rPr>
      </w:pPr>
    </w:p>
    <w:p w14:paraId="1A790BF8" w14:textId="77777777" w:rsidR="00FC1B29" w:rsidRPr="00FC1B29" w:rsidRDefault="002041C7" w:rsidP="00041ED5">
      <w:pPr>
        <w:spacing w:line="480" w:lineRule="auto"/>
        <w:jc w:val="center"/>
        <w:rPr>
          <w:b/>
          <w:sz w:val="48"/>
          <w:szCs w:val="48"/>
        </w:rPr>
      </w:pPr>
      <w:r>
        <w:rPr>
          <w:lang w:val="fr-FR"/>
        </w:rPr>
        <w:br w:type="page"/>
      </w:r>
      <w:r>
        <w:rPr>
          <w:b/>
        </w:rPr>
        <w:lastRenderedPageBreak/>
        <w:t>LIST OF TABLES</w:t>
      </w:r>
    </w:p>
    <w:p w14:paraId="30CCFB4B" w14:textId="77777777" w:rsidR="00FC1B29" w:rsidRDefault="00FC1B29" w:rsidP="002C3356">
      <w:pPr>
        <w:tabs>
          <w:tab w:val="right" w:leader="dot" w:pos="8640"/>
        </w:tabs>
        <w:spacing w:line="480" w:lineRule="auto"/>
      </w:pPr>
    </w:p>
    <w:p w14:paraId="42D129B0" w14:textId="52C066BE" w:rsidR="002041C7" w:rsidRPr="007752DB" w:rsidRDefault="002041C7" w:rsidP="00FC1B29">
      <w:pPr>
        <w:tabs>
          <w:tab w:val="right" w:leader="dot" w:pos="8640"/>
        </w:tabs>
        <w:spacing w:line="480" w:lineRule="auto"/>
      </w:pPr>
      <w:r>
        <w:t xml:space="preserve">Table 1. </w:t>
      </w:r>
      <w:bookmarkStart w:id="4" w:name="_Hlk509007344"/>
      <w:r w:rsidR="005A246C">
        <w:t>Summary Statistics of Single Word Norms for Experiment 2 Cue Items</w:t>
      </w:r>
      <w:bookmarkEnd w:id="4"/>
      <w:r w:rsidRPr="007752DB">
        <w:tab/>
      </w:r>
      <w:r w:rsidR="007309C2">
        <w:t>xx</w:t>
      </w:r>
    </w:p>
    <w:p w14:paraId="6D391CAD" w14:textId="0027BD99" w:rsidR="00A639DE" w:rsidRDefault="002041C7" w:rsidP="001103B7">
      <w:pPr>
        <w:tabs>
          <w:tab w:val="right" w:leader="dot" w:pos="8640"/>
        </w:tabs>
        <w:spacing w:line="480" w:lineRule="auto"/>
      </w:pPr>
      <w:r>
        <w:t xml:space="preserve">Table 2. </w:t>
      </w:r>
      <w:r w:rsidR="005A246C">
        <w:t>Summary Statistics of Single Word Norms for Experiment 2 Target Items</w:t>
      </w:r>
      <w:r w:rsidRPr="007752DB">
        <w:tab/>
      </w:r>
      <w:r w:rsidR="007309C2">
        <w:t>xx</w:t>
      </w:r>
    </w:p>
    <w:p w14:paraId="430E0D96" w14:textId="7A6261FC" w:rsidR="00A639DE" w:rsidRDefault="00A639DE" w:rsidP="001103B7">
      <w:pPr>
        <w:tabs>
          <w:tab w:val="right" w:leader="dot" w:pos="8640"/>
        </w:tabs>
      </w:pPr>
      <w:r>
        <w:t xml:space="preserve">Table 3. </w:t>
      </w:r>
      <w:r w:rsidR="00C24D17">
        <w:t>Summary Statistics for Experiment One Network Norms.</w:t>
      </w:r>
      <w:r>
        <w:tab/>
      </w:r>
      <w:r w:rsidR="007309C2">
        <w:t>xx</w:t>
      </w:r>
    </w:p>
    <w:p w14:paraId="2F13EA9E" w14:textId="2A1C6EA4" w:rsidR="005A246C" w:rsidRDefault="005A246C" w:rsidP="001103B7">
      <w:pPr>
        <w:tabs>
          <w:tab w:val="right" w:leader="dot" w:pos="8640"/>
        </w:tabs>
      </w:pPr>
    </w:p>
    <w:p w14:paraId="49ED3C81" w14:textId="4A0F61CD" w:rsidR="005A246C" w:rsidRDefault="005A246C" w:rsidP="005A246C">
      <w:pPr>
        <w:tabs>
          <w:tab w:val="right" w:leader="dot" w:pos="8640"/>
        </w:tabs>
      </w:pPr>
      <w:r>
        <w:t xml:space="preserve">Table 4. </w:t>
      </w:r>
      <w:r w:rsidR="00C24D17">
        <w:t>Summary Statistics for Experiment Two Network Norms.</w:t>
      </w:r>
      <w:r>
        <w:tab/>
      </w:r>
      <w:r w:rsidR="007309C2">
        <w:t>xx</w:t>
      </w:r>
    </w:p>
    <w:p w14:paraId="46E7954D" w14:textId="77777777" w:rsidR="00946150" w:rsidRDefault="00946150" w:rsidP="005A246C">
      <w:pPr>
        <w:tabs>
          <w:tab w:val="right" w:leader="dot" w:pos="8640"/>
        </w:tabs>
      </w:pPr>
    </w:p>
    <w:p w14:paraId="3D577B72" w14:textId="3C2B2D36" w:rsidR="00946150" w:rsidRDefault="00946150" w:rsidP="00946150">
      <w:pPr>
        <w:tabs>
          <w:tab w:val="right" w:leader="dot" w:pos="8640"/>
        </w:tabs>
      </w:pPr>
      <w:r>
        <w:t xml:space="preserve">Table </w:t>
      </w:r>
      <w:r w:rsidR="000F634B">
        <w:t>5</w:t>
      </w:r>
      <w:r>
        <w:t xml:space="preserve">. </w:t>
      </w:r>
      <w:r w:rsidR="000F634B">
        <w:t>Summary Statistics for Experiment One Hypothesis One</w:t>
      </w:r>
      <w:r>
        <w:tab/>
      </w:r>
      <w:r w:rsidR="007309C2">
        <w:t>xx</w:t>
      </w:r>
    </w:p>
    <w:p w14:paraId="1FCD48BF" w14:textId="1E4136FF" w:rsidR="005A246C" w:rsidRDefault="005A246C" w:rsidP="005A246C">
      <w:pPr>
        <w:tabs>
          <w:tab w:val="right" w:leader="dot" w:pos="8640"/>
        </w:tabs>
      </w:pPr>
    </w:p>
    <w:p w14:paraId="515269F2" w14:textId="238BCB58" w:rsidR="004D037B" w:rsidRDefault="004D037B" w:rsidP="004D037B">
      <w:pPr>
        <w:tabs>
          <w:tab w:val="right" w:leader="dot" w:pos="8640"/>
        </w:tabs>
      </w:pPr>
      <w:r>
        <w:t xml:space="preserve">Table </w:t>
      </w:r>
      <w:r w:rsidR="00734F12">
        <w:t>6</w:t>
      </w:r>
      <w:r>
        <w:t>. MLM Statistics for Experiment One Hypothesis Two</w:t>
      </w:r>
      <w:r>
        <w:tab/>
      </w:r>
      <w:r w:rsidR="007309C2">
        <w:t>xx</w:t>
      </w:r>
    </w:p>
    <w:p w14:paraId="1D644728" w14:textId="2B0A8BFF" w:rsidR="00734F12" w:rsidRDefault="00734F12" w:rsidP="004D037B">
      <w:pPr>
        <w:tabs>
          <w:tab w:val="right" w:leader="dot" w:pos="8640"/>
        </w:tabs>
      </w:pPr>
    </w:p>
    <w:p w14:paraId="54DBE793" w14:textId="710EBB62" w:rsidR="00734F12" w:rsidRDefault="00734F12" w:rsidP="00734F12">
      <w:pPr>
        <w:tabs>
          <w:tab w:val="right" w:leader="dot" w:pos="8640"/>
        </w:tabs>
      </w:pPr>
      <w:r>
        <w:t>Table 7. MLM Statistics for Experiment One Hypothesis Three</w:t>
      </w:r>
      <w:r>
        <w:tab/>
      </w:r>
      <w:r w:rsidR="007309C2">
        <w:t>xx</w:t>
      </w:r>
    </w:p>
    <w:p w14:paraId="70AFF9A9" w14:textId="2A09C12E" w:rsidR="00B31E0F" w:rsidRDefault="00B31E0F" w:rsidP="00734F12">
      <w:pPr>
        <w:tabs>
          <w:tab w:val="right" w:leader="dot" w:pos="8640"/>
        </w:tabs>
      </w:pPr>
    </w:p>
    <w:p w14:paraId="12880ED5" w14:textId="1EFECA8F" w:rsidR="00B31E0F" w:rsidRDefault="00B31E0F" w:rsidP="00B31E0F">
      <w:pPr>
        <w:tabs>
          <w:tab w:val="right" w:leader="dot" w:pos="8640"/>
        </w:tabs>
      </w:pPr>
      <w:r>
        <w:t>Table 8. MLM Statistics for Experiment One Hypothesis Four</w:t>
      </w:r>
      <w:r>
        <w:tab/>
      </w:r>
      <w:r w:rsidR="007309C2">
        <w:t>xx</w:t>
      </w:r>
    </w:p>
    <w:p w14:paraId="205ADBA4" w14:textId="58A8D59A" w:rsidR="00E274CE" w:rsidRDefault="00E274CE" w:rsidP="00B31E0F">
      <w:pPr>
        <w:tabs>
          <w:tab w:val="right" w:leader="dot" w:pos="8640"/>
        </w:tabs>
      </w:pPr>
    </w:p>
    <w:p w14:paraId="7D387885" w14:textId="1DE0912F" w:rsidR="00E274CE" w:rsidRDefault="00E274CE" w:rsidP="00E274CE">
      <w:pPr>
        <w:tabs>
          <w:tab w:val="right" w:leader="dot" w:pos="8640"/>
        </w:tabs>
      </w:pPr>
      <w:r>
        <w:t>Table 9. MLM Statistics for Judgment Replication</w:t>
      </w:r>
      <w:r>
        <w:tab/>
      </w:r>
      <w:r w:rsidR="007309C2">
        <w:t>xx</w:t>
      </w:r>
    </w:p>
    <w:p w14:paraId="4D37106B" w14:textId="547DB0E9" w:rsidR="002A5706" w:rsidRDefault="002A5706" w:rsidP="00E274CE">
      <w:pPr>
        <w:tabs>
          <w:tab w:val="right" w:leader="dot" w:pos="8640"/>
        </w:tabs>
      </w:pPr>
    </w:p>
    <w:p w14:paraId="06A64E66" w14:textId="1DB5F823" w:rsidR="002A5706" w:rsidRDefault="002A5706" w:rsidP="002A5706">
      <w:pPr>
        <w:tabs>
          <w:tab w:val="right" w:leader="dot" w:pos="8640"/>
        </w:tabs>
      </w:pPr>
      <w:r>
        <w:t>Table 10. MLM Statistics for Recall Replication</w:t>
      </w:r>
      <w:r>
        <w:tab/>
      </w:r>
      <w:r w:rsidR="007309C2">
        <w:t>xx</w:t>
      </w:r>
    </w:p>
    <w:p w14:paraId="74F8C4E4" w14:textId="77777777" w:rsidR="002A5706" w:rsidRDefault="002A5706" w:rsidP="00E274CE">
      <w:pPr>
        <w:tabs>
          <w:tab w:val="right" w:leader="dot" w:pos="8640"/>
        </w:tabs>
      </w:pPr>
    </w:p>
    <w:p w14:paraId="0E9C7234" w14:textId="47EEDC36" w:rsidR="0055525E" w:rsidRDefault="0055525E" w:rsidP="0055525E">
      <w:pPr>
        <w:tabs>
          <w:tab w:val="right" w:leader="dot" w:pos="8640"/>
        </w:tabs>
      </w:pPr>
      <w:r>
        <w:t xml:space="preserve">Table 11. MLM Single Word IVs Retained </w:t>
      </w:r>
      <w:r w:rsidR="00EC3309">
        <w:t>after</w:t>
      </w:r>
      <w:r>
        <w:t xml:space="preserve"> Stepwise Analyses</w:t>
      </w:r>
      <w:r>
        <w:tab/>
      </w:r>
      <w:r w:rsidR="007309C2">
        <w:t>xx</w:t>
      </w:r>
    </w:p>
    <w:p w14:paraId="60176988" w14:textId="77777777" w:rsidR="00E274CE" w:rsidRDefault="00E274CE" w:rsidP="00B31E0F">
      <w:pPr>
        <w:tabs>
          <w:tab w:val="right" w:leader="dot" w:pos="8640"/>
        </w:tabs>
      </w:pPr>
    </w:p>
    <w:p w14:paraId="5344D40E" w14:textId="77777777" w:rsidR="00B31E0F" w:rsidRDefault="00B31E0F" w:rsidP="00734F12">
      <w:pPr>
        <w:tabs>
          <w:tab w:val="right" w:leader="dot" w:pos="8640"/>
        </w:tabs>
      </w:pPr>
    </w:p>
    <w:p w14:paraId="4EA96D88" w14:textId="77777777" w:rsidR="00734F12" w:rsidRDefault="00734F12" w:rsidP="004D037B">
      <w:pPr>
        <w:tabs>
          <w:tab w:val="right" w:leader="dot" w:pos="8640"/>
        </w:tabs>
      </w:pPr>
    </w:p>
    <w:p w14:paraId="3411D181" w14:textId="5307BBD7" w:rsidR="000F634B" w:rsidRPr="00E274CE" w:rsidRDefault="000F634B" w:rsidP="00E274CE">
      <w:pPr>
        <w:spacing w:line="480" w:lineRule="auto"/>
      </w:pPr>
      <w:r>
        <w:rPr>
          <w:b/>
        </w:rPr>
        <w:br w:type="page"/>
      </w:r>
    </w:p>
    <w:p w14:paraId="0D2C0D56" w14:textId="0753C74F" w:rsidR="002041C7" w:rsidRPr="00A639DE" w:rsidRDefault="002041C7" w:rsidP="00EC3B99">
      <w:pPr>
        <w:tabs>
          <w:tab w:val="right" w:leader="dot" w:pos="8640"/>
        </w:tabs>
        <w:spacing w:line="480" w:lineRule="auto"/>
        <w:jc w:val="center"/>
        <w:rPr>
          <w:b/>
        </w:rPr>
      </w:pPr>
      <w:r w:rsidRPr="00A639DE">
        <w:rPr>
          <w:b/>
        </w:rPr>
        <w:lastRenderedPageBreak/>
        <w:t>LIST OF FIGURES</w:t>
      </w:r>
    </w:p>
    <w:p w14:paraId="6E08478C" w14:textId="77777777" w:rsidR="00A639DE" w:rsidRPr="00A639DE" w:rsidRDefault="00A639DE" w:rsidP="00A639DE">
      <w:pPr>
        <w:tabs>
          <w:tab w:val="right" w:leader="dot" w:pos="8640"/>
        </w:tabs>
        <w:spacing w:line="480" w:lineRule="auto"/>
        <w:jc w:val="center"/>
        <w:rPr>
          <w:b/>
        </w:rPr>
      </w:pPr>
    </w:p>
    <w:p w14:paraId="4EADC59D" w14:textId="4A75F0FB" w:rsidR="002041C7" w:rsidRPr="00A639DE" w:rsidRDefault="002041C7" w:rsidP="00A639DE">
      <w:pPr>
        <w:tabs>
          <w:tab w:val="right" w:leader="dot" w:pos="8640"/>
        </w:tabs>
        <w:spacing w:line="480" w:lineRule="auto"/>
      </w:pPr>
      <w:r w:rsidRPr="00A639DE">
        <w:t xml:space="preserve">Figure 1. </w:t>
      </w:r>
      <w:r w:rsidR="00A67E42">
        <w:t>JAM slope findings from Maki 2007a</w:t>
      </w:r>
      <w:r w:rsidRPr="00A639DE">
        <w:tab/>
      </w:r>
      <w:r w:rsidR="00BA459E">
        <w:t>13</w:t>
      </w:r>
    </w:p>
    <w:p w14:paraId="7B82E655" w14:textId="33EA921B" w:rsidR="00A639DE" w:rsidRPr="00A639DE" w:rsidRDefault="002041C7" w:rsidP="001103B7">
      <w:pPr>
        <w:tabs>
          <w:tab w:val="right" w:leader="dot" w:pos="8640"/>
        </w:tabs>
        <w:spacing w:line="480" w:lineRule="auto"/>
      </w:pPr>
      <w:r w:rsidRPr="00A639DE">
        <w:t xml:space="preserve">Figure 2. </w:t>
      </w:r>
      <w:bookmarkStart w:id="5" w:name="_Hlk509172513"/>
      <w:r w:rsidR="00223668">
        <w:t xml:space="preserve">Simple slopes graph for </w:t>
      </w:r>
      <w:bookmarkEnd w:id="5"/>
      <w:r w:rsidR="007A5056">
        <w:t>Experiment One</w:t>
      </w:r>
      <w:r w:rsidR="0089433C">
        <w:t>,</w:t>
      </w:r>
      <w:r w:rsidR="007A5056">
        <w:t xml:space="preserve"> Hypothesis </w:t>
      </w:r>
      <w:r w:rsidR="0089433C">
        <w:t>Two</w:t>
      </w:r>
      <w:r w:rsidRPr="00A639DE">
        <w:tab/>
      </w:r>
      <w:r w:rsidR="007309C2">
        <w:t>xx</w:t>
      </w:r>
    </w:p>
    <w:p w14:paraId="7BFB2295" w14:textId="48F3D5A6" w:rsidR="00A639DE" w:rsidRDefault="00A639DE" w:rsidP="00CA4406">
      <w:pPr>
        <w:tabs>
          <w:tab w:val="right" w:leader="dot" w:pos="8640"/>
        </w:tabs>
      </w:pPr>
      <w:bookmarkStart w:id="6" w:name="_Hlk509218015"/>
      <w:r w:rsidRPr="00A639DE">
        <w:t xml:space="preserve">Figure 3. </w:t>
      </w:r>
      <w:r w:rsidR="00A91D88">
        <w:t xml:space="preserve">Simple slopes graph for </w:t>
      </w:r>
      <w:r w:rsidR="007A5056">
        <w:t>Experiment One</w:t>
      </w:r>
      <w:r w:rsidR="0089433C">
        <w:t>,</w:t>
      </w:r>
      <w:r w:rsidR="007A5056">
        <w:t xml:space="preserve"> Hypothesis </w:t>
      </w:r>
      <w:r w:rsidR="0089433C">
        <w:t>Three</w:t>
      </w:r>
      <w:r w:rsidRPr="00A639DE">
        <w:tab/>
      </w:r>
      <w:bookmarkEnd w:id="6"/>
      <w:r w:rsidR="007309C2">
        <w:t>xx</w:t>
      </w:r>
    </w:p>
    <w:p w14:paraId="31E80CF0" w14:textId="77777777" w:rsidR="00CA4406" w:rsidRPr="00A639DE" w:rsidRDefault="00CA4406" w:rsidP="00CA4406">
      <w:pPr>
        <w:tabs>
          <w:tab w:val="right" w:leader="dot" w:pos="8640"/>
        </w:tabs>
      </w:pPr>
    </w:p>
    <w:p w14:paraId="612B2B6D" w14:textId="62421AAD" w:rsidR="00CA4406" w:rsidRDefault="00CA4406" w:rsidP="00CA4406">
      <w:pPr>
        <w:tabs>
          <w:tab w:val="right" w:leader="dot" w:pos="8640"/>
        </w:tabs>
      </w:pPr>
      <w:r w:rsidRPr="00A639DE">
        <w:t xml:space="preserve">Figure </w:t>
      </w:r>
      <w:r>
        <w:t>4</w:t>
      </w:r>
      <w:r w:rsidRPr="00A639DE">
        <w:t xml:space="preserve">. </w:t>
      </w:r>
      <w:r w:rsidR="00CE01E2">
        <w:t>Simple slopes graph for first block judgments</w:t>
      </w:r>
      <w:r w:rsidRPr="00A639DE">
        <w:tab/>
      </w:r>
      <w:r w:rsidR="007309C2">
        <w:t>xx</w:t>
      </w:r>
    </w:p>
    <w:p w14:paraId="5FE632C4" w14:textId="77777777" w:rsidR="00CA4406" w:rsidRDefault="00CA4406" w:rsidP="00CA4406">
      <w:pPr>
        <w:tabs>
          <w:tab w:val="right" w:leader="dot" w:pos="8640"/>
        </w:tabs>
      </w:pPr>
    </w:p>
    <w:p w14:paraId="5597662A" w14:textId="0A6E5E79" w:rsidR="00CA4406" w:rsidRDefault="00CA4406" w:rsidP="00CA4406">
      <w:pPr>
        <w:tabs>
          <w:tab w:val="right" w:leader="dot" w:pos="8640"/>
        </w:tabs>
      </w:pPr>
      <w:r w:rsidRPr="00A639DE">
        <w:t xml:space="preserve">Figure </w:t>
      </w:r>
      <w:r>
        <w:t>5</w:t>
      </w:r>
      <w:r w:rsidRPr="00A639DE">
        <w:t xml:space="preserve">. </w:t>
      </w:r>
      <w:r>
        <w:t xml:space="preserve">Simple slopes graph for </w:t>
      </w:r>
      <w:r w:rsidR="00CE01E2">
        <w:t>first block recall</w:t>
      </w:r>
      <w:r w:rsidRPr="00A639DE">
        <w:tab/>
      </w:r>
      <w:r w:rsidR="007309C2">
        <w:t>xx</w:t>
      </w:r>
    </w:p>
    <w:p w14:paraId="5ACBC9BD" w14:textId="57074E45" w:rsidR="008A22BE" w:rsidRDefault="008A22BE" w:rsidP="00CA4406">
      <w:pPr>
        <w:tabs>
          <w:tab w:val="right" w:leader="dot" w:pos="8640"/>
        </w:tabs>
      </w:pPr>
    </w:p>
    <w:p w14:paraId="736145E4" w14:textId="7F83A28F" w:rsidR="008A22BE" w:rsidRDefault="008A22BE" w:rsidP="008A22BE">
      <w:pPr>
        <w:tabs>
          <w:tab w:val="right" w:leader="dot" w:pos="8640"/>
        </w:tabs>
      </w:pPr>
      <w:r w:rsidRPr="00A639DE">
        <w:t xml:space="preserve">Figure </w:t>
      </w:r>
      <w:r>
        <w:t>6</w:t>
      </w:r>
      <w:r w:rsidRPr="00A639DE">
        <w:t xml:space="preserve">. </w:t>
      </w:r>
      <w:r>
        <w:t xml:space="preserve">Simple slopes graph for </w:t>
      </w:r>
      <w:r w:rsidR="004D4854">
        <w:t>judgment</w:t>
      </w:r>
      <w:r w:rsidR="00C4352D">
        <w:t xml:space="preserve"> replication</w:t>
      </w:r>
      <w:r w:rsidRPr="00A639DE">
        <w:tab/>
      </w:r>
      <w:r w:rsidR="007309C2">
        <w:t>xx</w:t>
      </w:r>
    </w:p>
    <w:p w14:paraId="2D6F9E2B" w14:textId="2E13A3D3" w:rsidR="004D4854" w:rsidRDefault="004D4854" w:rsidP="008A22BE">
      <w:pPr>
        <w:tabs>
          <w:tab w:val="right" w:leader="dot" w:pos="8640"/>
        </w:tabs>
      </w:pPr>
    </w:p>
    <w:p w14:paraId="5C49B86C" w14:textId="78005244" w:rsidR="004D4854" w:rsidRDefault="004D4854" w:rsidP="004D4854">
      <w:pPr>
        <w:tabs>
          <w:tab w:val="right" w:leader="dot" w:pos="8640"/>
        </w:tabs>
      </w:pPr>
      <w:r w:rsidRPr="00A639DE">
        <w:t xml:space="preserve">Figure </w:t>
      </w:r>
      <w:r>
        <w:t>7</w:t>
      </w:r>
      <w:r w:rsidRPr="00A639DE">
        <w:t xml:space="preserve">. </w:t>
      </w:r>
      <w:r>
        <w:t>Simple slopes graph for recall replication</w:t>
      </w:r>
      <w:r w:rsidRPr="00A639DE">
        <w:tab/>
      </w:r>
      <w:r>
        <w:t>xx</w:t>
      </w:r>
    </w:p>
    <w:p w14:paraId="31A376F8" w14:textId="6717E24E" w:rsidR="004D4854" w:rsidRDefault="004D4854" w:rsidP="004D4854">
      <w:pPr>
        <w:tabs>
          <w:tab w:val="right" w:leader="dot" w:pos="8640"/>
        </w:tabs>
      </w:pPr>
    </w:p>
    <w:p w14:paraId="77AD9BB6" w14:textId="4D4850B1" w:rsidR="004D4854" w:rsidRDefault="004D4854" w:rsidP="004D4854">
      <w:pPr>
        <w:tabs>
          <w:tab w:val="right" w:leader="dot" w:pos="8640"/>
        </w:tabs>
      </w:pPr>
      <w:r w:rsidRPr="00A639DE">
        <w:t xml:space="preserve">Figure </w:t>
      </w:r>
      <w:r>
        <w:t>8</w:t>
      </w:r>
      <w:r w:rsidRPr="00A639DE">
        <w:t>.</w:t>
      </w:r>
      <w:r w:rsidR="002E5660">
        <w:t xml:space="preserve"> Simple slopes graph for judgments, single word norms</w:t>
      </w:r>
      <w:r w:rsidRPr="00A639DE">
        <w:tab/>
      </w:r>
      <w:r>
        <w:t>xx</w:t>
      </w:r>
    </w:p>
    <w:p w14:paraId="1A51BEDA" w14:textId="5A3B8E0D" w:rsidR="004D4854" w:rsidRDefault="004D4854" w:rsidP="004D4854">
      <w:pPr>
        <w:tabs>
          <w:tab w:val="right" w:leader="dot" w:pos="8640"/>
        </w:tabs>
      </w:pPr>
    </w:p>
    <w:p w14:paraId="655FF49A" w14:textId="7082F401" w:rsidR="004D4854" w:rsidRDefault="004D4854" w:rsidP="004D4854">
      <w:pPr>
        <w:tabs>
          <w:tab w:val="right" w:leader="dot" w:pos="8640"/>
        </w:tabs>
      </w:pPr>
      <w:r w:rsidRPr="00A639DE">
        <w:t xml:space="preserve">Figure </w:t>
      </w:r>
      <w:r>
        <w:t>9</w:t>
      </w:r>
      <w:r w:rsidRPr="00A639DE">
        <w:t>.</w:t>
      </w:r>
      <w:r w:rsidR="002E5660">
        <w:t xml:space="preserve"> Simple slopes graph for recall, single word norms</w:t>
      </w:r>
      <w:r w:rsidRPr="00A639DE">
        <w:tab/>
      </w:r>
      <w:r>
        <w:t>xx</w:t>
      </w:r>
    </w:p>
    <w:p w14:paraId="39C56928" w14:textId="77777777" w:rsidR="004D4854" w:rsidRDefault="004D4854" w:rsidP="004D4854">
      <w:pPr>
        <w:tabs>
          <w:tab w:val="right" w:leader="dot" w:pos="8640"/>
        </w:tabs>
      </w:pPr>
    </w:p>
    <w:p w14:paraId="4280A514" w14:textId="77777777" w:rsidR="004D4854" w:rsidRDefault="004D4854" w:rsidP="008A22BE">
      <w:pPr>
        <w:tabs>
          <w:tab w:val="right" w:leader="dot" w:pos="8640"/>
        </w:tabs>
      </w:pPr>
    </w:p>
    <w:p w14:paraId="4E529B83" w14:textId="77777777" w:rsidR="008A22BE" w:rsidRDefault="008A22BE" w:rsidP="00CA4406">
      <w:pPr>
        <w:tabs>
          <w:tab w:val="right" w:leader="dot" w:pos="8640"/>
        </w:tabs>
      </w:pPr>
    </w:p>
    <w:p w14:paraId="6C6AB5BF" w14:textId="2E452D7A" w:rsidR="002041C7" w:rsidRDefault="002041C7" w:rsidP="002041C7">
      <w:pPr>
        <w:spacing w:line="480" w:lineRule="auto"/>
        <w:jc w:val="center"/>
      </w:pPr>
    </w:p>
    <w:p w14:paraId="2EEE7671" w14:textId="5D97304E" w:rsidR="00CA4406" w:rsidRDefault="00CA4406" w:rsidP="00CA4406">
      <w:pPr>
        <w:spacing w:line="480" w:lineRule="auto"/>
      </w:pPr>
    </w:p>
    <w:p w14:paraId="0C2517A0" w14:textId="77777777" w:rsidR="00CA4406" w:rsidRPr="00A639DE" w:rsidRDefault="00CA4406" w:rsidP="00CA4406">
      <w:pPr>
        <w:spacing w:line="480" w:lineRule="auto"/>
        <w:sectPr w:rsidR="00CA4406" w:rsidRPr="00A639DE"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Default="00C1201D" w:rsidP="002C3356">
      <w:pPr>
        <w:spacing w:line="480" w:lineRule="auto"/>
        <w:jc w:val="center"/>
      </w:pPr>
      <w:r>
        <w:rPr>
          <w:b/>
        </w:rPr>
        <w:lastRenderedPageBreak/>
        <w:t>INTRODUCTION</w:t>
      </w:r>
    </w:p>
    <w:p w14:paraId="090817A0" w14:textId="1EE9A607" w:rsidR="00376D2E" w:rsidRDefault="00376D2E" w:rsidP="00376D2E">
      <w:pPr>
        <w:spacing w:line="480" w:lineRule="auto"/>
      </w:pPr>
    </w:p>
    <w:p w14:paraId="0493270C" w14:textId="67B4FB82" w:rsidR="00376D2E" w:rsidRPr="00376D2E" w:rsidRDefault="00376D2E" w:rsidP="00376D2E">
      <w:pPr>
        <w:spacing w:line="480" w:lineRule="auto"/>
        <w:rPr>
          <w:b/>
        </w:rPr>
      </w:pPr>
      <w:r w:rsidRPr="00376D2E">
        <w:rPr>
          <w:b/>
        </w:rPr>
        <w:t>Paired-Associat</w:t>
      </w:r>
      <w:r>
        <w:rPr>
          <w:b/>
        </w:rPr>
        <w:t>e</w:t>
      </w:r>
      <w:r w:rsidRPr="00376D2E">
        <w:rPr>
          <w:b/>
        </w:rPr>
        <w:t xml:space="preserve"> Learning</w:t>
      </w:r>
    </w:p>
    <w:p w14:paraId="6E7FCB05" w14:textId="196989DA" w:rsidR="001452C2" w:rsidRDefault="006D79D3" w:rsidP="00376D2E">
      <w:pPr>
        <w:spacing w:line="480" w:lineRule="auto"/>
        <w:ind w:firstLine="720"/>
      </w:pPr>
      <w:r>
        <w:t xml:space="preserve">The study of cognition has </w:t>
      </w:r>
      <w:r w:rsidR="00C158F7">
        <w:t>rich history of exploring the role of association in human memory. One of the key findings is that elements of cognitive processing play a critical role in how well an individual retains learned information. Throughout the mid-2</w:t>
      </w:r>
      <w:r w:rsidR="00F5206B">
        <w:t>0th</w:t>
      </w:r>
      <w:r w:rsidR="00C158F7">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proofErr w:type="spellStart"/>
      <w:r w:rsidR="00C158F7" w:rsidRPr="00C158F7">
        <w:rPr>
          <w:highlight w:val="yellow"/>
        </w:rPr>
        <w:t>Smythe</w:t>
      </w:r>
      <w:proofErr w:type="spellEnd"/>
      <w:r w:rsidR="00C158F7" w:rsidRPr="00C158F7">
        <w:rPr>
          <w:highlight w:val="yellow"/>
        </w:rPr>
        <w:t xml:space="preserve"> &amp; </w:t>
      </w:r>
      <w:proofErr w:type="spellStart"/>
      <w:r w:rsidR="00C158F7" w:rsidRPr="00C158F7">
        <w:rPr>
          <w:highlight w:val="yellow"/>
        </w:rPr>
        <w:t>Paivio</w:t>
      </w:r>
      <w:proofErr w:type="spellEnd"/>
      <w:r w:rsidR="00C158F7" w:rsidRPr="00C158F7">
        <w:rPr>
          <w:highlight w:val="yellow"/>
        </w:rPr>
        <w:t xml:space="preserve"> (1968)</w:t>
      </w:r>
      <w:r w:rsidR="00C158F7">
        <w:t xml:space="preserve">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w:t>
      </w:r>
      <w:r w:rsidR="00C158F7" w:rsidRPr="00C158F7">
        <w:rPr>
          <w:highlight w:val="yellow"/>
        </w:rPr>
        <w:t>(Richardson, 1998)</w:t>
      </w:r>
      <w:r w:rsidR="004A2740">
        <w:t xml:space="preserve">, with modern studies shifting their focus towards a broad range of applied topics such as how PAL is affected by aging </w:t>
      </w:r>
      <w:r w:rsidR="004A2740" w:rsidRPr="004A2740">
        <w:rPr>
          <w:highlight w:val="yellow"/>
        </w:rPr>
        <w:t>(Hertzog et al., 2002)</w:t>
      </w:r>
      <w:r w:rsidR="004A2740">
        <w:t xml:space="preserve">, its impacts on second language acquisition </w:t>
      </w:r>
      <w:r w:rsidR="004A2740" w:rsidRPr="004A2740">
        <w:rPr>
          <w:highlight w:val="yellow"/>
        </w:rPr>
        <w:t>(Chow, 2014)</w:t>
      </w:r>
      <w:r w:rsidR="004A2740">
        <w:t>, and even evolutionary psychology (</w:t>
      </w:r>
      <w:r w:rsidR="004A2740" w:rsidRPr="004A2740">
        <w:rPr>
          <w:highlight w:val="yellow"/>
        </w:rPr>
        <w:t>Schwartz &amp; Brothers, 2013)</w:t>
      </w:r>
      <w:r w:rsidR="005E5FE2">
        <w:t>.</w:t>
      </w:r>
    </w:p>
    <w:p w14:paraId="45571924" w14:textId="370220DA" w:rsidR="00F8478B" w:rsidRDefault="00376D2E" w:rsidP="00F8478B">
      <w:pPr>
        <w:spacing w:line="480" w:lineRule="auto"/>
        <w:ind w:firstLine="720"/>
      </w:pPr>
      <w:r>
        <w:t xml:space="preserve">Early PAL studies routinely relied on stimuli generated from word lists that focused extensively on measures of word frequency, concreteness, meaningfulness, and imagery </w:t>
      </w:r>
      <w:r w:rsidRPr="00376D2E">
        <w:rPr>
          <w:highlight w:val="yellow"/>
        </w:rPr>
        <w:t>(</w:t>
      </w:r>
      <w:proofErr w:type="spellStart"/>
      <w:r w:rsidRPr="00376D2E">
        <w:rPr>
          <w:highlight w:val="yellow"/>
        </w:rPr>
        <w:t>Paivio</w:t>
      </w:r>
      <w:proofErr w:type="spellEnd"/>
      <w:r w:rsidRPr="00376D2E">
        <w:rPr>
          <w:highlight w:val="yellow"/>
        </w:rPr>
        <w:t>, 1969)</w:t>
      </w:r>
      <w:r>
        <w:t xml:space="preserve">. However, the word pairs in these lists were typically created due to their apparent relatedness or frequency of occurrence together in bodies of text. While </w:t>
      </w:r>
      <w:r>
        <w:lastRenderedPageBreak/>
        <w:t xml:space="preserve">lab-generated norms appear face valid, a closer inspection shows that this method lacks a decisive method of defining the underlying relationships present between item pairs </w:t>
      </w:r>
      <w:r w:rsidRPr="00F8478B">
        <w:rPr>
          <w:highlight w:val="yellow"/>
        </w:rPr>
        <w:t>(Buchanan, 2010).</w:t>
      </w:r>
      <w:r w:rsidR="00F8478B">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w:t>
      </w:r>
      <w:r w:rsidR="00F8478B" w:rsidRPr="00F8478B">
        <w:t xml:space="preserve"> strength</w:t>
      </w:r>
      <w:r w:rsidR="00F8478B">
        <w:t xml:space="preserve"> between word pairs </w:t>
      </w:r>
      <w:r w:rsidR="00F8478B" w:rsidRPr="00F8478B">
        <w:rPr>
          <w:highlight w:val="yellow"/>
        </w:rPr>
        <w:t>(Nelson et al., 2004)</w:t>
      </w:r>
      <w:r w:rsidR="00F8478B" w:rsidRPr="00F8478B">
        <w:t xml:space="preserve">. </w:t>
      </w:r>
    </w:p>
    <w:p w14:paraId="67B328B4" w14:textId="674C87AC" w:rsidR="00F8478B" w:rsidRPr="00587E37" w:rsidRDefault="00F8478B" w:rsidP="00F8478B">
      <w:pPr>
        <w:spacing w:line="480" w:lineRule="auto"/>
        <w:ind w:firstLine="720"/>
      </w:pPr>
      <w:r>
        <w:t xml:space="preserve">Associations in this context refers to the </w:t>
      </w:r>
      <w:r w:rsidR="00C2213B">
        <w:t>context-based</w:t>
      </w:r>
      <w:r>
        <w:t xml:space="preserve"> connections between items that is formed by frequent co-occurrence </w:t>
      </w:r>
      <w:r w:rsidRPr="00F8478B">
        <w:rPr>
          <w:highlight w:val="yellow"/>
        </w:rPr>
        <w:t>(Nelson et al., 2000).</w:t>
      </w:r>
      <w:r>
        <w:t xml:space="preserve"> Often, such associations are formed </w:t>
      </w:r>
      <w:r w:rsidR="00C2213B">
        <w:t xml:space="preserve">by items </w:t>
      </w:r>
      <w:r w:rsidR="000B5792">
        <w:t xml:space="preserve">frequently </w:t>
      </w:r>
      <w:r w:rsidR="00C2213B">
        <w:t>occurring together in language. For example,</w:t>
      </w:r>
      <w:r w:rsidR="00587E37">
        <w:t xml:space="preserve"> the terms </w:t>
      </w:r>
      <w:r w:rsidR="00587E37">
        <w:rPr>
          <w:i/>
        </w:rPr>
        <w:t>Peanut</w:t>
      </w:r>
      <w:r w:rsidR="00587E37">
        <w:t xml:space="preserve"> and </w:t>
      </w:r>
      <w:r w:rsidR="00587E37">
        <w:rPr>
          <w:i/>
        </w:rPr>
        <w:t>Butter</w:t>
      </w:r>
      <w:r w:rsidR="00587E37">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w:t>
      </w:r>
      <w:r w:rsidR="00587E37" w:rsidRPr="00587E37">
        <w:rPr>
          <w:highlight w:val="yellow"/>
        </w:rPr>
        <w:t>(Nelson et al., 2000).</w:t>
      </w:r>
      <w:r w:rsidR="00587E37">
        <w:t xml:space="preserve"> </w:t>
      </w:r>
      <w:r w:rsidR="00672BDC">
        <w:t xml:space="preserve">This method allows researchers to calculate the forward strength (FSG) of an item pair, which is a value ranging from 0 to 1 that represents the probability of the cue item eliciting the target item. </w:t>
      </w:r>
      <w:r w:rsidR="00587E37">
        <w:t xml:space="preserve">Using this technique, researchers have developed databases of associative word norms that can be used to generate stimuli with a high degree of reliability. Many of these databases are now readily available online, with the </w:t>
      </w:r>
      <w:r w:rsidR="00587E37">
        <w:lastRenderedPageBreak/>
        <w:t xml:space="preserve">largest one consisting of over 72,000 cue-target pairs generated from more than 5,000 cue words </w:t>
      </w:r>
      <w:r w:rsidR="00587E37" w:rsidRPr="00587E37">
        <w:rPr>
          <w:highlight w:val="yellow"/>
        </w:rPr>
        <w:t>(Nelson et al., 2004).</w:t>
      </w:r>
    </w:p>
    <w:p w14:paraId="379C6EFC" w14:textId="77777777" w:rsidR="00E92E4C" w:rsidRDefault="00E92E4C" w:rsidP="002C3356">
      <w:pPr>
        <w:spacing w:line="480" w:lineRule="auto"/>
        <w:ind w:firstLine="720"/>
        <w:rPr>
          <w:b/>
        </w:rPr>
      </w:pPr>
    </w:p>
    <w:p w14:paraId="075A903E" w14:textId="179A9506" w:rsidR="001452C2" w:rsidRPr="00C82271" w:rsidRDefault="00252ABA" w:rsidP="002C3356">
      <w:pPr>
        <w:spacing w:line="480" w:lineRule="auto"/>
        <w:rPr>
          <w:b/>
        </w:rPr>
      </w:pPr>
      <w:r>
        <w:rPr>
          <w:b/>
        </w:rPr>
        <w:t>Semantic Networks</w:t>
      </w:r>
    </w:p>
    <w:p w14:paraId="62102206" w14:textId="11968D1F" w:rsidR="00C1201D" w:rsidRDefault="00252ABA" w:rsidP="002C3356">
      <w:pPr>
        <w:spacing w:line="480" w:lineRule="auto"/>
        <w:ind w:firstLine="720"/>
        <w:rPr>
          <w:highlight w:val="yellow"/>
        </w:rPr>
      </w:pPr>
      <w:r>
        <w:t>Similar to association norms, semantic word norms provide researchers with another option for constructing stimuli for use in tasks requiring word-pair</w:t>
      </w:r>
      <w:r w:rsidR="00D966F8">
        <w:t>. These norms measure the underlying concepts represented by words</w:t>
      </w:r>
      <w:r>
        <w:t xml:space="preserve"> and allow researchers to tap into aspects of semantic memory. Semantic memory is best described as an organized collection of our general knowledge and contains information regarding a concept’s meaning </w:t>
      </w:r>
      <w:r w:rsidRPr="00252ABA">
        <w:rPr>
          <w:highlight w:val="yellow"/>
        </w:rPr>
        <w:t>(Hutchison, 2003)</w:t>
      </w:r>
      <w:r>
        <w:t>.</w:t>
      </w:r>
      <w:r w:rsidR="00DA54A5">
        <w:t xml:space="preserve"> Models of semantic memory broadly fall into one of two categories. Connectionist models </w:t>
      </w:r>
      <w:r w:rsidR="00DA54A5" w:rsidRPr="00DA54A5">
        <w:rPr>
          <w:highlight w:val="yellow"/>
        </w:rPr>
        <w:t>(Rogers &amp; McClelland, 2006</w:t>
      </w:r>
      <w:r w:rsidR="00DA54A5">
        <w:t xml:space="preserve">; </w:t>
      </w:r>
      <w:proofErr w:type="spellStart"/>
      <w:r w:rsidR="00DA54A5" w:rsidRPr="00DA54A5">
        <w:rPr>
          <w:highlight w:val="yellow"/>
        </w:rPr>
        <w:t>Rumelhart</w:t>
      </w:r>
      <w:proofErr w:type="spellEnd"/>
      <w:r w:rsidR="00DA54A5" w:rsidRPr="00DA54A5">
        <w:rPr>
          <w:highlight w:val="yellow"/>
        </w:rPr>
        <w:t xml:space="preserve"> et al., 1986)</w:t>
      </w:r>
      <w:r w:rsidR="00DA54A5">
        <w:t xml:space="preserve">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w:t>
      </w:r>
      <w:r w:rsidR="00DA54A5" w:rsidRPr="00DA54A5">
        <w:rPr>
          <w:highlight w:val="yellow"/>
        </w:rPr>
        <w:t>(Jones et al., 2015).</w:t>
      </w:r>
      <w:r w:rsidR="00DA54A5">
        <w:t xml:space="preserve"> On the other hand, distributional models of semantic memory posit that semantic representations are created through the co-occurrences of words together in a body of text and suggest that words with similar meanings will appear together in similar contexts </w:t>
      </w:r>
      <w:r w:rsidR="00DA54A5" w:rsidRPr="00DA54A5">
        <w:rPr>
          <w:highlight w:val="yellow"/>
        </w:rPr>
        <w:t>(Riordan &amp; Jones, 2011)</w:t>
      </w:r>
      <w:r w:rsidR="00DA54A5">
        <w:t xml:space="preserve">. Popular distributional models of semantic memory include Latent Semantic Analysis </w:t>
      </w:r>
      <w:r w:rsidR="00DA54A5" w:rsidRPr="00DA54A5">
        <w:rPr>
          <w:highlight w:val="yellow"/>
        </w:rPr>
        <w:t>(</w:t>
      </w:r>
      <w:proofErr w:type="spellStart"/>
      <w:r w:rsidR="00DA54A5" w:rsidRPr="00DA54A5">
        <w:rPr>
          <w:highlight w:val="yellow"/>
        </w:rPr>
        <w:t>Landauer</w:t>
      </w:r>
      <w:proofErr w:type="spellEnd"/>
      <w:r w:rsidR="00DA54A5" w:rsidRPr="00DA54A5">
        <w:rPr>
          <w:highlight w:val="yellow"/>
        </w:rPr>
        <w:t xml:space="preserve"> &amp; </w:t>
      </w:r>
      <w:proofErr w:type="spellStart"/>
      <w:r w:rsidR="00DA54A5" w:rsidRPr="00DA54A5">
        <w:rPr>
          <w:highlight w:val="yellow"/>
        </w:rPr>
        <w:t>Dumais</w:t>
      </w:r>
      <w:proofErr w:type="spellEnd"/>
      <w:r w:rsidR="00DA54A5" w:rsidRPr="00DA54A5">
        <w:rPr>
          <w:highlight w:val="yellow"/>
        </w:rPr>
        <w:t>, 1997)</w:t>
      </w:r>
      <w:r w:rsidR="00DA54A5">
        <w:t xml:space="preserve"> and the Hyperspace Analogue to Language model </w:t>
      </w:r>
      <w:r w:rsidR="00DA54A5" w:rsidRPr="00DA54A5">
        <w:rPr>
          <w:highlight w:val="yellow"/>
        </w:rPr>
        <w:t>(Lund &amp; Burgess, 1996).</w:t>
      </w:r>
    </w:p>
    <w:p w14:paraId="57B09F4C" w14:textId="33247756" w:rsidR="00DA54A5" w:rsidRDefault="00DA54A5" w:rsidP="002C3356">
      <w:pPr>
        <w:spacing w:line="480" w:lineRule="auto"/>
        <w:ind w:firstLine="720"/>
        <w:rPr>
          <w:highlight w:val="yellow"/>
        </w:rPr>
      </w:pPr>
      <w:r>
        <w:tab/>
        <w:t>Feature production tasks are a common means of producing semantic word norms (</w:t>
      </w:r>
      <w:r w:rsidRPr="00DA54A5">
        <w:rPr>
          <w:highlight w:val="yellow"/>
        </w:rPr>
        <w:t>Buchanan et al., 2013</w:t>
      </w:r>
      <w:r>
        <w:t xml:space="preserve">; </w:t>
      </w:r>
      <w:r w:rsidRPr="00DA54A5">
        <w:rPr>
          <w:highlight w:val="yellow"/>
        </w:rPr>
        <w:t xml:space="preserve">Vinson &amp; </w:t>
      </w:r>
      <w:proofErr w:type="spellStart"/>
      <w:r w:rsidRPr="00DA54A5">
        <w:rPr>
          <w:highlight w:val="yellow"/>
        </w:rPr>
        <w:t>Vigliocco</w:t>
      </w:r>
      <w:proofErr w:type="spellEnd"/>
      <w:r w:rsidRPr="00DA54A5">
        <w:rPr>
          <w:highlight w:val="yellow"/>
        </w:rPr>
        <w:t>, 2008</w:t>
      </w:r>
      <w:r>
        <w:t xml:space="preserve">; </w:t>
      </w:r>
      <w:r w:rsidRPr="00DA54A5">
        <w:rPr>
          <w:highlight w:val="yellow"/>
        </w:rPr>
        <w:t>McRae et al., 2005</w:t>
      </w:r>
      <w:r>
        <w:t>).</w:t>
      </w:r>
      <w:r w:rsidR="00711CAA">
        <w:t xml:space="preserve"> Similar to </w:t>
      </w:r>
      <w:r w:rsidR="0095590C">
        <w:t xml:space="preserve">in </w:t>
      </w:r>
      <w:r w:rsidR="0095590C">
        <w:lastRenderedPageBreak/>
        <w:t xml:space="preserve">nature to the </w:t>
      </w:r>
      <w:r w:rsidR="00711CAA">
        <w:t xml:space="preserve">free association tasks used to generate association norms, </w:t>
      </w:r>
      <w:r w:rsidR="0095590C">
        <w:t>feature production</w:t>
      </w:r>
      <w:r w:rsidR="00711CAA">
        <w:t xml:space="preserve"> tasks present participants with the name of a concept and participants are asked to list what they believe to the concept’s most important features to be </w:t>
      </w:r>
      <w:r w:rsidR="00711CAA" w:rsidRPr="00711CAA">
        <w:rPr>
          <w:highlight w:val="yellow"/>
        </w:rPr>
        <w:t>(McRae et al</w:t>
      </w:r>
      <w:r w:rsidR="008C098A">
        <w:rPr>
          <w:highlight w:val="yellow"/>
        </w:rPr>
        <w:t>.</w:t>
      </w:r>
      <w:r w:rsidR="00711CAA" w:rsidRPr="00711CAA">
        <w:rPr>
          <w:highlight w:val="yellow"/>
        </w:rPr>
        <w:t>, 2005).</w:t>
      </w:r>
      <w:r w:rsidR="00711CAA">
        <w:t xml:space="preserve"> </w:t>
      </w:r>
      <w:r w:rsidR="0095590C">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w:t>
      </w:r>
      <w:r w:rsidR="0095590C" w:rsidRPr="0095590C">
        <w:rPr>
          <w:highlight w:val="yellow"/>
        </w:rPr>
        <w:t>(Maki et al., 2004).</w:t>
      </w:r>
      <w:r w:rsidR="0095590C">
        <w:t xml:space="preserve"> Cosine values range from 0 (unrelated) to 1 (perfectly related). For example, the item pair </w:t>
      </w:r>
      <w:r w:rsidR="0095590C">
        <w:rPr>
          <w:i/>
        </w:rPr>
        <w:t>Hornet</w:t>
      </w:r>
      <w:r w:rsidR="0095590C">
        <w:t xml:space="preserve"> – </w:t>
      </w:r>
      <w:r w:rsidR="0095590C">
        <w:rPr>
          <w:i/>
        </w:rPr>
        <w:t>Wasp</w:t>
      </w:r>
      <w:r w:rsidR="0095590C">
        <w:t xml:space="preserve"> has a COS of </w:t>
      </w:r>
      <w:r w:rsidR="0082167B">
        <w:t>0</w:t>
      </w:r>
      <w:r w:rsidR="0095590C">
        <w:t xml:space="preserve">.88.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w:t>
      </w:r>
      <w:r w:rsidR="0095590C" w:rsidRPr="0095590C">
        <w:rPr>
          <w:highlight w:val="yellow"/>
        </w:rPr>
        <w:t>(Miller, 1995).</w:t>
      </w:r>
      <w:r w:rsidR="0095590C">
        <w:t xml:space="preserve"> The JCN value is then computed by summing together the difference of each concept and the lowest shared super-ordinate (</w:t>
      </w:r>
      <w:r w:rsidR="0095590C" w:rsidRPr="0095590C">
        <w:rPr>
          <w:highlight w:val="yellow"/>
        </w:rPr>
        <w:t>Maki et al., 2004;</w:t>
      </w:r>
      <w:r w:rsidR="0095590C">
        <w:t xml:space="preserve"> </w:t>
      </w:r>
      <w:r w:rsidR="0095590C" w:rsidRPr="0095590C">
        <w:rPr>
          <w:highlight w:val="yellow"/>
        </w:rPr>
        <w:t xml:space="preserve">Jiang &amp; </w:t>
      </w:r>
      <w:proofErr w:type="spellStart"/>
      <w:r w:rsidR="0095590C" w:rsidRPr="0095590C">
        <w:rPr>
          <w:highlight w:val="yellow"/>
        </w:rPr>
        <w:t>Conrath</w:t>
      </w:r>
      <w:proofErr w:type="spellEnd"/>
      <w:r w:rsidR="0095590C" w:rsidRPr="0095590C">
        <w:rPr>
          <w:highlight w:val="yellow"/>
        </w:rPr>
        <w:t>, 1997</w:t>
      </w:r>
      <w:r w:rsidR="0095590C">
        <w:t>). The advantage of using COS values over JCN values is th</w:t>
      </w:r>
      <w:r w:rsidR="0058585F">
        <w:t xml:space="preserve">e limitation imposed by JCN being tied to a somewhat static database, while a semantic feature production task can be used on any concept to generate COS values. However, JCN values require less time to compute if both concepts are present in the database </w:t>
      </w:r>
      <w:r w:rsidR="0058585F" w:rsidRPr="0058585F">
        <w:rPr>
          <w:highlight w:val="yellow"/>
        </w:rPr>
        <w:t>(Buchanan et al., 2013).</w:t>
      </w:r>
    </w:p>
    <w:p w14:paraId="25CB29C5" w14:textId="7BAFA21F" w:rsidR="0041133B" w:rsidRDefault="0041133B" w:rsidP="002C3356">
      <w:pPr>
        <w:spacing w:line="480" w:lineRule="auto"/>
        <w:ind w:firstLine="720"/>
      </w:pPr>
      <w:r>
        <w:t xml:space="preserve">Semantic relations can be broadly described as being taxonomic or the thematic in nature. Whereas taxonomic relationships focus solely on the connections between features and concepts within categories (e.g., </w:t>
      </w:r>
      <w:r w:rsidR="0082167B">
        <w:rPr>
          <w:i/>
        </w:rPr>
        <w:t>B</w:t>
      </w:r>
      <w:r>
        <w:rPr>
          <w:i/>
        </w:rPr>
        <w:t xml:space="preserve">ird </w:t>
      </w:r>
      <w:r>
        <w:t xml:space="preserve">– </w:t>
      </w:r>
      <w:r w:rsidR="0082167B">
        <w:rPr>
          <w:i/>
        </w:rPr>
        <w:t>P</w:t>
      </w:r>
      <w:r>
        <w:rPr>
          <w:i/>
        </w:rPr>
        <w:t>igeon</w:t>
      </w:r>
      <w:r>
        <w:t xml:space="preserve">), thematic relationships center around the links between concepts and an overarching theme or scenario (e.g., </w:t>
      </w:r>
      <w:r w:rsidR="0082167B">
        <w:rPr>
          <w:i/>
        </w:rPr>
        <w:t>B</w:t>
      </w:r>
      <w:r>
        <w:rPr>
          <w:i/>
        </w:rPr>
        <w:t xml:space="preserve">ird </w:t>
      </w:r>
      <w:r>
        <w:t xml:space="preserve">– </w:t>
      </w:r>
      <w:r w:rsidR="0082167B">
        <w:rPr>
          <w:i/>
        </w:rPr>
        <w:t>N</w:t>
      </w:r>
      <w:r>
        <w:rPr>
          <w:i/>
        </w:rPr>
        <w:t>est</w:t>
      </w:r>
      <w:r>
        <w:t xml:space="preserve">; </w:t>
      </w:r>
      <w:r w:rsidRPr="0041133B">
        <w:rPr>
          <w:highlight w:val="yellow"/>
        </w:rPr>
        <w:t xml:space="preserve">Jones &amp; </w:t>
      </w:r>
      <w:proofErr w:type="spellStart"/>
      <w:r w:rsidRPr="0041133B">
        <w:rPr>
          <w:highlight w:val="yellow"/>
        </w:rPr>
        <w:t>Galonka</w:t>
      </w:r>
      <w:proofErr w:type="spellEnd"/>
      <w:r w:rsidRPr="0041133B">
        <w:rPr>
          <w:highlight w:val="yellow"/>
        </w:rPr>
        <w:t>, 2012</w:t>
      </w:r>
      <w:r>
        <w:t xml:space="preserve">). </w:t>
      </w:r>
      <w:proofErr w:type="spellStart"/>
      <w:r w:rsidRPr="0041133B">
        <w:rPr>
          <w:highlight w:val="yellow"/>
        </w:rPr>
        <w:t>Jouravlev</w:t>
      </w:r>
      <w:proofErr w:type="spellEnd"/>
      <w:r w:rsidRPr="0041133B">
        <w:rPr>
          <w:highlight w:val="yellow"/>
        </w:rPr>
        <w:t xml:space="preserve"> &amp; McRae (2016)</w:t>
      </w:r>
      <w:r>
        <w:t xml:space="preserve"> provide a list of 100 </w:t>
      </w:r>
      <w:r>
        <w:lastRenderedPageBreak/>
        <w:t xml:space="preserve">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t>text-based</w:t>
      </w:r>
      <w:r>
        <w:t xml:space="preserve"> models such as LSA are able to account for both the effects of context and similarity of meaning, </w:t>
      </w:r>
      <w:r w:rsidR="008C6D09">
        <w:t xml:space="preserve">effectively </w:t>
      </w:r>
      <w:r>
        <w:t>bridging the gap between</w:t>
      </w:r>
      <w:r w:rsidR="008C6D09">
        <w:t xml:space="preserve"> associations and semantic (</w:t>
      </w:r>
      <w:proofErr w:type="spellStart"/>
      <w:r w:rsidR="008C6D09" w:rsidRPr="008C6D09">
        <w:rPr>
          <w:highlight w:val="yellow"/>
        </w:rPr>
        <w:t>Landauer</w:t>
      </w:r>
      <w:proofErr w:type="spellEnd"/>
      <w:r w:rsidR="008C6D09" w:rsidRPr="008C6D09">
        <w:rPr>
          <w:highlight w:val="yellow"/>
        </w:rPr>
        <w:t xml:space="preserve"> et al., 1998</w:t>
      </w:r>
      <w:r w:rsidR="008C6D09">
        <w:t>).</w:t>
      </w:r>
    </w:p>
    <w:p w14:paraId="5C34E945" w14:textId="693775FC" w:rsidR="00537C96" w:rsidRDefault="00537C96" w:rsidP="00537C96">
      <w:pPr>
        <w:spacing w:line="480" w:lineRule="auto"/>
      </w:pPr>
    </w:p>
    <w:p w14:paraId="2985F713" w14:textId="0FEA9784" w:rsidR="00537C96" w:rsidRPr="00537C96" w:rsidRDefault="00537C96" w:rsidP="00537C96">
      <w:pPr>
        <w:spacing w:line="480" w:lineRule="auto"/>
        <w:rPr>
          <w:b/>
        </w:rPr>
      </w:pPr>
      <w:bookmarkStart w:id="7" w:name="_Hlk508295379"/>
      <w:r w:rsidRPr="00537C96">
        <w:rPr>
          <w:b/>
        </w:rPr>
        <w:t>Comparison of Overlap Measures</w:t>
      </w:r>
    </w:p>
    <w:p w14:paraId="137B442E" w14:textId="0FCE782F" w:rsidR="00537C96" w:rsidRDefault="0093451E" w:rsidP="00537C96">
      <w:pPr>
        <w:spacing w:line="480" w:lineRule="auto"/>
        <w:ind w:firstLine="720"/>
      </w:pPr>
      <w:r>
        <w:t xml:space="preserve">Discussion of these measures then raises the question of whether each one is truly assessing some unique </w:t>
      </w:r>
      <w:bookmarkEnd w:id="7"/>
      <w:r>
        <w:t>concept or if they simply tap into our overall linguistic knowledge</w:t>
      </w:r>
      <w:r w:rsidR="00645AA6">
        <w:t xml:space="preserve">. Taken at face value, word pair associations and semantic word relations appear to be vastly different, yet the line between semantics/associations and </w:t>
      </w:r>
      <w:proofErr w:type="spellStart"/>
      <w:r w:rsidR="00645AA6">
        <w:t>thematics</w:t>
      </w:r>
      <w:proofErr w:type="spellEnd"/>
      <w:r w:rsidR="00645AA6">
        <w:t xml:space="preserve"> </w:t>
      </w:r>
      <w:r w:rsidR="00537C96">
        <w:tab/>
      </w:r>
      <w:r w:rsidR="00537C96">
        <w:tab/>
      </w:r>
      <w:r w:rsidR="00537C96">
        <w:tab/>
      </w:r>
      <w:r w:rsidR="00537C96">
        <w:tab/>
      </w:r>
      <w:r w:rsidR="00645AA6">
        <w:t xml:space="preserve">is much more blurred. While thematic word relations are indeed an aspect of semantic memory and include word co-occurrence as an integral part of their creation, themes appear to be indicative of a separate area of linguistic processing. Previous research by </w:t>
      </w:r>
      <w:r w:rsidR="00645AA6" w:rsidRPr="00645AA6">
        <w:rPr>
          <w:highlight w:val="yellow"/>
        </w:rPr>
        <w:t xml:space="preserve">Maki </w:t>
      </w:r>
      <w:r w:rsidR="008C098A">
        <w:rPr>
          <w:highlight w:val="yellow"/>
        </w:rPr>
        <w:t>&amp;</w:t>
      </w:r>
      <w:r w:rsidR="00645AA6" w:rsidRPr="00645AA6">
        <w:rPr>
          <w:highlight w:val="yellow"/>
        </w:rPr>
        <w:t xml:space="preserve"> Buchanan</w:t>
      </w:r>
      <w:r w:rsidR="008C098A">
        <w:rPr>
          <w:highlight w:val="yellow"/>
        </w:rPr>
        <w:t>,</w:t>
      </w:r>
      <w:r w:rsidR="00645AA6" w:rsidRPr="00645AA6">
        <w:rPr>
          <w:highlight w:val="yellow"/>
        </w:rPr>
        <w:t xml:space="preserve"> (2008)</w:t>
      </w:r>
      <w:r w:rsidR="00645AA6">
        <w:t xml:space="preserve">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w:t>
      </w:r>
      <w:r w:rsidR="00645AA6">
        <w:lastRenderedPageBreak/>
        <w:t>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Default="00CB6912" w:rsidP="00CB393B">
      <w:pPr>
        <w:spacing w:line="480" w:lineRule="auto"/>
        <w:ind w:firstLine="720"/>
      </w:pPr>
      <w:r>
        <w:t xml:space="preserve">While it is apparent that these word relation measures are </w:t>
      </w:r>
      <w:r w:rsidR="005E590C">
        <w:t xml:space="preserve">each </w:t>
      </w:r>
      <w:r>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w:t>
      </w:r>
      <w:r w:rsidRPr="00CB6912">
        <w:rPr>
          <w:highlight w:val="yellow"/>
        </w:rPr>
        <w:t>Lucas, 2000</w:t>
      </w:r>
      <w:r>
        <w:t xml:space="preserve">; </w:t>
      </w:r>
      <w:r w:rsidRPr="00CB6912">
        <w:rPr>
          <w:highlight w:val="yellow"/>
        </w:rPr>
        <w:t>Meyer et al., 1975</w:t>
      </w:r>
      <w:r>
        <w:t xml:space="preserve">; </w:t>
      </w:r>
      <w:r w:rsidRPr="00CB6912">
        <w:rPr>
          <w:highlight w:val="yellow"/>
        </w:rPr>
        <w:t>Meyer &amp;</w:t>
      </w:r>
      <w:r w:rsidR="0082167B">
        <w:rPr>
          <w:highlight w:val="yellow"/>
        </w:rPr>
        <w:t xml:space="preserve"> </w:t>
      </w:r>
      <w:proofErr w:type="spellStart"/>
      <w:r w:rsidRPr="00CB6912">
        <w:rPr>
          <w:highlight w:val="yellow"/>
        </w:rPr>
        <w:t>Schvaneveldt</w:t>
      </w:r>
      <w:proofErr w:type="spellEnd"/>
      <w:r w:rsidRPr="00CB6912">
        <w:rPr>
          <w:highlight w:val="yellow"/>
        </w:rPr>
        <w:t>, 1971</w:t>
      </w:r>
      <w:r>
        <w:t xml:space="preserve">). </w:t>
      </w:r>
      <w:r w:rsidR="008E459A">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t xml:space="preserve">, as traditional norming tasks typically do not produce a large enough set of responses to capture all possible associations between items. Some items with weak associations will inevitably slip through the cracks </w:t>
      </w:r>
      <w:r w:rsidR="00672BDC" w:rsidRPr="00672BDC">
        <w:rPr>
          <w:highlight w:val="yellow"/>
        </w:rPr>
        <w:t>(Hutchison, 2003).</w:t>
      </w:r>
      <w:r w:rsidR="00672BDC">
        <w:t xml:space="preserve"> </w:t>
      </w:r>
    </w:p>
    <w:p w14:paraId="5750A98E" w14:textId="77777777" w:rsidR="00CB393B" w:rsidRPr="00CB393B" w:rsidRDefault="00CB393B" w:rsidP="00CB393B">
      <w:pPr>
        <w:spacing w:line="480" w:lineRule="auto"/>
        <w:ind w:firstLine="720"/>
      </w:pPr>
    </w:p>
    <w:p w14:paraId="68E69BAA" w14:textId="18045422" w:rsidR="005F36BE" w:rsidRDefault="005F36BE" w:rsidP="005E590C">
      <w:pPr>
        <w:spacing w:line="480" w:lineRule="auto"/>
        <w:rPr>
          <w:b/>
        </w:rPr>
      </w:pPr>
      <w:r>
        <w:rPr>
          <w:b/>
        </w:rPr>
        <w:t>Single Word Norms</w:t>
      </w:r>
    </w:p>
    <w:p w14:paraId="2BCD8FF6" w14:textId="49B847FD" w:rsidR="005F36BE" w:rsidRDefault="00E40201" w:rsidP="005F36BE">
      <w:pPr>
        <w:spacing w:line="480" w:lineRule="auto"/>
        <w:ind w:firstLine="720"/>
      </w:pPr>
      <w:r>
        <w:t xml:space="preserve">In addition to measures of word overlap, </w:t>
      </w:r>
      <w:r w:rsidR="00D33723">
        <w:t>the second experiment of this</w:t>
      </w:r>
      <w:r>
        <w:t xml:space="preserve"> study seeks to control for several</w:t>
      </w:r>
      <w:r w:rsidR="00DD7502">
        <w:t xml:space="preserve"> single word</w:t>
      </w:r>
      <w:r>
        <w:t xml:space="preserve"> norms which measure information pertaining to individual words.</w:t>
      </w:r>
      <w:r w:rsidR="00DD7502">
        <w:t xml:space="preserve"> These norms provide researchers with information about various “neighborhoods” of concept information. Broadly speaking, the single word norms examined in this study can be separated into one of three categories. Base values refer to </w:t>
      </w:r>
      <w:r w:rsidR="00DD7502">
        <w:lastRenderedPageBreak/>
        <w:t>norms which capture information based on a word’s structure. These include part of speech (POS), word frequency, and the number of syllables, morphemes, and phonemes that comprise a word. Rated values refer to age of acquisition (AOA), concreteness, imageability, valence, and familiarity. The finally,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t xml:space="preserve"> </w:t>
      </w:r>
    </w:p>
    <w:p w14:paraId="49E48D84" w14:textId="335D3A29" w:rsidR="00444071" w:rsidRDefault="00444071" w:rsidP="005F36BE">
      <w:pPr>
        <w:spacing w:line="480" w:lineRule="auto"/>
        <w:ind w:firstLine="720"/>
      </w:pPr>
      <w:r>
        <w:t xml:space="preserve">First, this study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t xml:space="preserve">used collections of these norms are the </w:t>
      </w:r>
      <w:bookmarkStart w:id="8" w:name="_Hlk508306346"/>
      <w:r w:rsidR="00D65C88" w:rsidRPr="00D65C88">
        <w:rPr>
          <w:highlight w:val="yellow"/>
        </w:rPr>
        <w:t xml:space="preserve">Kučera </w:t>
      </w:r>
      <w:r w:rsidR="008C098A">
        <w:rPr>
          <w:highlight w:val="yellow"/>
        </w:rPr>
        <w:t>&amp;</w:t>
      </w:r>
      <w:r w:rsidR="00D65C88" w:rsidRPr="00D65C88">
        <w:rPr>
          <w:highlight w:val="yellow"/>
        </w:rPr>
        <w:t xml:space="preserve"> Francis</w:t>
      </w:r>
      <w:r w:rsidR="008C098A">
        <w:rPr>
          <w:highlight w:val="yellow"/>
        </w:rPr>
        <w:t>,</w:t>
      </w:r>
      <w:r w:rsidR="00D65C88" w:rsidRPr="00D65C88">
        <w:rPr>
          <w:highlight w:val="yellow"/>
        </w:rPr>
        <w:t xml:space="preserve"> (1967)</w:t>
      </w:r>
      <w:r w:rsidR="00D65C88">
        <w:t xml:space="preserve"> </w:t>
      </w:r>
      <w:bookmarkEnd w:id="8"/>
      <w:r w:rsidR="00D65C88">
        <w:t>frequency norms. These norms consist of a set of frequency values for English words, which were generated by analyzing books, magazines, and newspapers. However, the validity of using the</w:t>
      </w:r>
      <w:r w:rsidR="00AC78B6">
        <w:t>se</w:t>
      </w:r>
      <w:r w:rsidR="00D65C88">
        <w:t xml:space="preserve"> norms </w:t>
      </w:r>
      <w:r w:rsidR="00AC78B6">
        <w:t>has been questioned on factors such as the properties of the sources analyzed, the size of the corpus, and the overall age of these norms.</w:t>
      </w:r>
      <w:r w:rsidR="002A68CE">
        <w:t xml:space="preserve"> First, these norms were created solely from the analysis of written text. It is important to keep in mind that stylistically, writing tends to be more formal than everyday language and as a result, it may not be the approximation of it </w:t>
      </w:r>
      <w:r w:rsidR="002A68CE" w:rsidRPr="002A68CE">
        <w:rPr>
          <w:highlight w:val="yellow"/>
        </w:rPr>
        <w:t>(</w:t>
      </w:r>
      <w:proofErr w:type="spellStart"/>
      <w:r w:rsidR="002A68CE" w:rsidRPr="002A68CE">
        <w:rPr>
          <w:highlight w:val="yellow"/>
        </w:rPr>
        <w:t>Brysbaert</w:t>
      </w:r>
      <w:proofErr w:type="spellEnd"/>
      <w:r w:rsidR="002A68CE" w:rsidRPr="002A68CE">
        <w:rPr>
          <w:highlight w:val="yellow"/>
        </w:rPr>
        <w:t xml:space="preserve"> &amp; New, 2009)</w:t>
      </w:r>
      <w:r w:rsidR="002A68CE">
        <w:t xml:space="preserve">. Additionally, these norms were generated fifty years ago, meaning that these norms may not accurately reflect the current state of the English language. As such, the </w:t>
      </w:r>
      <w:r w:rsidR="002A68CE" w:rsidRPr="00D65C88">
        <w:rPr>
          <w:highlight w:val="yellow"/>
        </w:rPr>
        <w:t xml:space="preserve">Kučera </w:t>
      </w:r>
      <w:r w:rsidR="008C098A">
        <w:rPr>
          <w:highlight w:val="yellow"/>
        </w:rPr>
        <w:t>&amp;</w:t>
      </w:r>
      <w:r w:rsidR="002A68CE" w:rsidRPr="00D65C88">
        <w:rPr>
          <w:highlight w:val="yellow"/>
        </w:rPr>
        <w:t xml:space="preserve"> Francis</w:t>
      </w:r>
      <w:r w:rsidR="008C098A">
        <w:rPr>
          <w:highlight w:val="yellow"/>
        </w:rPr>
        <w:t>,</w:t>
      </w:r>
      <w:r w:rsidR="002A68CE" w:rsidRPr="00D65C88">
        <w:rPr>
          <w:highlight w:val="yellow"/>
        </w:rPr>
        <w:t xml:space="preserve"> (1967)</w:t>
      </w:r>
      <w:r w:rsidR="002A68CE">
        <w:t xml:space="preserve"> norms, while popular, may not be the best choice for researchers interested in gauging the effects of word frequency.</w:t>
      </w:r>
    </w:p>
    <w:p w14:paraId="6EF8ED64" w14:textId="18A768A1" w:rsidR="002A68CE" w:rsidRDefault="008C098A" w:rsidP="005F36BE">
      <w:pPr>
        <w:spacing w:line="480" w:lineRule="auto"/>
        <w:ind w:firstLine="720"/>
      </w:pPr>
      <w:r>
        <w:lastRenderedPageBreak/>
        <w:t xml:space="preserve">Several viable alternatives to the </w:t>
      </w:r>
      <w:r w:rsidRPr="00D65C88">
        <w:rPr>
          <w:highlight w:val="yellow"/>
        </w:rPr>
        <w:t xml:space="preserve">Kučera </w:t>
      </w:r>
      <w:r>
        <w:rPr>
          <w:highlight w:val="yellow"/>
        </w:rPr>
        <w:t>&amp;</w:t>
      </w:r>
      <w:r w:rsidRPr="00D65C88">
        <w:rPr>
          <w:highlight w:val="yellow"/>
        </w:rPr>
        <w:t xml:space="preserve"> Francis</w:t>
      </w:r>
      <w:r>
        <w:rPr>
          <w:highlight w:val="yellow"/>
        </w:rPr>
        <w:t>,</w:t>
      </w:r>
      <w:r w:rsidRPr="00D65C88">
        <w:rPr>
          <w:highlight w:val="yellow"/>
        </w:rPr>
        <w:t xml:space="preserve"> (1967)</w:t>
      </w:r>
      <w:r>
        <w:t xml:space="preserve"> frequency norms now exits. One popular method is to use frequency norms obtained from the HAL corpus, which consist of approximately 131 million words (</w:t>
      </w:r>
      <w:r w:rsidRPr="005A7742">
        <w:rPr>
          <w:highlight w:val="yellow"/>
        </w:rPr>
        <w:t>Burgess &amp; Lund, 1997</w:t>
      </w:r>
      <w:r>
        <w:t xml:space="preserve">; </w:t>
      </w:r>
      <w:r w:rsidRPr="005A7742">
        <w:rPr>
          <w:highlight w:val="yellow"/>
        </w:rPr>
        <w:t>Lund &amp;</w:t>
      </w:r>
      <w:r w:rsidR="005A7742" w:rsidRPr="005A7742">
        <w:rPr>
          <w:highlight w:val="yellow"/>
        </w:rPr>
        <w:t xml:space="preserve"> Burgess, 1996</w:t>
      </w:r>
      <w:r w:rsidR="005A7742">
        <w:t>).</w:t>
      </w:r>
      <w:r w:rsidR="00151D54">
        <w:t xml:space="preserve"> </w:t>
      </w:r>
      <w:r w:rsidR="005A7742">
        <w:t xml:space="preserve">Other collections of frequency norms include </w:t>
      </w:r>
      <w:r w:rsidR="00151D54">
        <w:t xml:space="preserve">CELEX </w:t>
      </w:r>
      <w:r w:rsidR="00151D54" w:rsidRPr="00151D54">
        <w:rPr>
          <w:highlight w:val="yellow"/>
        </w:rPr>
        <w:t>(</w:t>
      </w:r>
      <w:proofErr w:type="spellStart"/>
      <w:r w:rsidR="00151D54" w:rsidRPr="00151D54">
        <w:rPr>
          <w:highlight w:val="yellow"/>
        </w:rPr>
        <w:t>Baayen</w:t>
      </w:r>
      <w:proofErr w:type="spellEnd"/>
      <w:r w:rsidR="00151D54" w:rsidRPr="00151D54">
        <w:rPr>
          <w:highlight w:val="yellow"/>
        </w:rPr>
        <w:t xml:space="preserve"> et al., 1995</w:t>
      </w:r>
      <w:r w:rsidR="00151D54">
        <w:t xml:space="preserve">) which is based on written text, the Zeno frequency norms </w:t>
      </w:r>
      <w:r w:rsidR="00151D54" w:rsidRPr="00151D54">
        <w:rPr>
          <w:highlight w:val="yellow"/>
        </w:rPr>
        <w:t>(Zeno et al., 1995)</w:t>
      </w:r>
      <w:r w:rsidR="00151D54">
        <w:t xml:space="preserve"> created from American children’s textbooks, and Google Book’s collection of word frequencies derived from 131 billion words which were taken from books published in the United States (see </w:t>
      </w:r>
      <w:proofErr w:type="spellStart"/>
      <w:r w:rsidR="00151D54" w:rsidRPr="00151D54">
        <w:rPr>
          <w:highlight w:val="yellow"/>
        </w:rPr>
        <w:t>Brysbaert</w:t>
      </w:r>
      <w:proofErr w:type="spellEnd"/>
      <w:r w:rsidR="00151D54" w:rsidRPr="00151D54">
        <w:rPr>
          <w:highlight w:val="yellow"/>
        </w:rPr>
        <w:t xml:space="preserve"> et al. (2011)</w:t>
      </w:r>
      <w:r w:rsidR="00151D54">
        <w:t xml:space="preserve"> for an overview and comparison of these norms) The present study uses data ta</w:t>
      </w:r>
      <w:r w:rsidR="004241F1">
        <w:t>ken from the SUBTLEX project (</w:t>
      </w:r>
      <w:proofErr w:type="spellStart"/>
      <w:r w:rsidR="004241F1" w:rsidRPr="004241F1">
        <w:rPr>
          <w:highlight w:val="yellow"/>
        </w:rPr>
        <w:t>Brysbaert</w:t>
      </w:r>
      <w:proofErr w:type="spellEnd"/>
      <w:r w:rsidR="004241F1" w:rsidRPr="004241F1">
        <w:rPr>
          <w:highlight w:val="yellow"/>
        </w:rPr>
        <w:t xml:space="preserve"> &amp; New, 2009</w:t>
      </w:r>
      <w:r w:rsidR="004241F1">
        <w:t>),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Default="007418BF" w:rsidP="005F36BE">
      <w:pPr>
        <w:spacing w:line="480" w:lineRule="auto"/>
        <w:ind w:firstLine="720"/>
        <w:rPr>
          <w:highlight w:val="yellow"/>
        </w:rPr>
      </w:pPr>
      <w:r>
        <w:t>In addition to word frequency</w:t>
      </w:r>
      <w:r w:rsidR="004241F1">
        <w:t xml:space="preserve">, this study </w:t>
      </w:r>
      <w:r w:rsidR="002D75E8">
        <w:t xml:space="preserve">is interested in testing the effects of several </w:t>
      </w:r>
      <w:r>
        <w:t xml:space="preserve">additional </w:t>
      </w:r>
      <w:r w:rsidR="002D75E8">
        <w:t xml:space="preserve">measures of lexical information </w:t>
      </w:r>
      <w:r>
        <w:t xml:space="preserve">that are </w:t>
      </w:r>
      <w:r w:rsidR="002D75E8">
        <w:t xml:space="preserve">related to the physical make-up of words. These measures include the numbers of phonemes, morphemes, and syllables that comprise each word as well as its part of speech. The number of phonemes refers to the </w:t>
      </w:r>
      <w:r w:rsidR="00DE233B">
        <w:t xml:space="preserve">number of individual sounds that comprise a word (i.e., the word </w:t>
      </w:r>
      <w:r w:rsidR="000B5471">
        <w:rPr>
          <w:i/>
        </w:rPr>
        <w:t>C</w:t>
      </w:r>
      <w:r w:rsidR="00DE233B">
        <w:rPr>
          <w:i/>
        </w:rPr>
        <w:t>at</w:t>
      </w:r>
      <w:r w:rsidR="00DE233B">
        <w:t xml:space="preserve"> has three phonem</w:t>
      </w:r>
      <w:r w:rsidR="004524EA">
        <w:t xml:space="preserve">es, each of which correspond to the sounds its letters make), while the term morpheme refers to the number of sound units that contain meaning. </w:t>
      </w:r>
      <w:r w:rsidR="004524EA">
        <w:rPr>
          <w:i/>
        </w:rPr>
        <w:t>Drive</w:t>
      </w:r>
      <w:r w:rsidR="004524EA">
        <w:t xml:space="preserve"> contains one morpheme, while </w:t>
      </w:r>
      <w:r w:rsidR="0082167B">
        <w:rPr>
          <w:i/>
        </w:rPr>
        <w:t>D</w:t>
      </w:r>
      <w:r w:rsidR="004524EA">
        <w:rPr>
          <w:i/>
        </w:rPr>
        <w:t>river</w:t>
      </w:r>
      <w:r w:rsidR="004524EA">
        <w:t xml:space="preserve"> contains two. Morphemes typically consist of root words and </w:t>
      </w:r>
      <w:r w:rsidR="004524EA">
        <w:lastRenderedPageBreak/>
        <w:t>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proofErr w:type="spellStart"/>
      <w:r w:rsidR="004524EA" w:rsidRPr="004524EA">
        <w:rPr>
          <w:highlight w:val="yellow"/>
        </w:rPr>
        <w:t>Kuperman</w:t>
      </w:r>
      <w:proofErr w:type="spellEnd"/>
      <w:r w:rsidR="004524EA" w:rsidRPr="004524EA">
        <w:rPr>
          <w:highlight w:val="yellow"/>
        </w:rPr>
        <w:t xml:space="preserve"> et al., 2012)</w:t>
      </w:r>
      <w:r w:rsidR="004524EA">
        <w:t xml:space="preserve">, and shorter words tend to be more easily remembered </w:t>
      </w:r>
      <w:r w:rsidR="004524EA" w:rsidRPr="004524EA">
        <w:rPr>
          <w:highlight w:val="yellow"/>
        </w:rPr>
        <w:t>(Cowan et al., 2003).</w:t>
      </w:r>
      <w:r w:rsidR="004524EA">
        <w:t xml:space="preserve"> Finally, part of speech will be analyzed, as nouns have been found to be easier to remember </w:t>
      </w:r>
      <w:r w:rsidR="004524EA" w:rsidRPr="004524EA">
        <w:rPr>
          <w:highlight w:val="yellow"/>
        </w:rPr>
        <w:t>(</w:t>
      </w:r>
      <w:proofErr w:type="spellStart"/>
      <w:r w:rsidR="004524EA" w:rsidRPr="004524EA">
        <w:rPr>
          <w:highlight w:val="yellow"/>
        </w:rPr>
        <w:t>Paivio</w:t>
      </w:r>
      <w:proofErr w:type="spellEnd"/>
      <w:r w:rsidR="004524EA" w:rsidRPr="004524EA">
        <w:rPr>
          <w:highlight w:val="yellow"/>
        </w:rPr>
        <w:t>, 1971).</w:t>
      </w:r>
    </w:p>
    <w:p w14:paraId="57A26217" w14:textId="04404EE9" w:rsidR="007418BF" w:rsidRDefault="007418BF" w:rsidP="005F36BE">
      <w:pPr>
        <w:spacing w:line="480" w:lineRule="auto"/>
        <w:ind w:firstLine="720"/>
      </w:pPr>
      <w:r>
        <w:t>Next, this study</w:t>
      </w:r>
      <w:r w:rsidR="0082167B">
        <w:t xml:space="preserve"> </w:t>
      </w:r>
      <w:r>
        <w:t>examine</w:t>
      </w:r>
      <w:r w:rsidR="0082167B">
        <w:t>s</w:t>
      </w:r>
      <w:r>
        <w:t xml:space="preserve"> </w:t>
      </w:r>
      <w:r w:rsidR="00D33723">
        <w:t xml:space="preserve">the </w:t>
      </w:r>
      <w:r>
        <w:t>effects of norms that measu</w:t>
      </w:r>
      <w:r w:rsidR="00D33723">
        <w:t>re word properties rated by participants. The first of these is</w:t>
      </w:r>
      <w:r w:rsidR="00A9184D">
        <w:t xml:space="preserve"> age of acquisition, which is a measure of the average age at which a word learned. This norm is generated by presenting participants with a word and having them enter the age (in years) in which they believe that they would have learned it </w:t>
      </w:r>
      <w:r w:rsidR="00A9184D" w:rsidRPr="007C6E0B">
        <w:rPr>
          <w:highlight w:val="yellow"/>
        </w:rPr>
        <w:t>(</w:t>
      </w:r>
      <w:proofErr w:type="spellStart"/>
      <w:r w:rsidR="00A9184D" w:rsidRPr="007C6E0B">
        <w:rPr>
          <w:highlight w:val="yellow"/>
        </w:rPr>
        <w:t>Kuperman</w:t>
      </w:r>
      <w:proofErr w:type="spellEnd"/>
      <w:r w:rsidR="00A9184D" w:rsidRPr="007C6E0B">
        <w:rPr>
          <w:highlight w:val="yellow"/>
        </w:rPr>
        <w:t xml:space="preserve"> et al., 2012)</w:t>
      </w:r>
      <w:r w:rsidR="007C6E0B">
        <w:t xml:space="preserve">. Age of acquisition ratings have been found to be predictive of recall; for example, </w:t>
      </w:r>
      <w:r w:rsidR="007C6E0B" w:rsidRPr="007C6E0B">
        <w:rPr>
          <w:highlight w:val="yellow"/>
        </w:rPr>
        <w:t>Dewhurst et al. (1998)</w:t>
      </w:r>
      <w:r w:rsidR="001C11B1">
        <w:t xml:space="preserve"> found that recall was higher for lately acquired words. Also, of interest are measures of a word’s valence, which refers to its intrinsic pleasantness or perceived positiveness </w:t>
      </w:r>
      <w:r w:rsidR="001C11B1" w:rsidRPr="001C11B1">
        <w:rPr>
          <w:highlight w:val="yellow"/>
        </w:rPr>
        <w:t>(Bradley &amp; Lang, 1999)</w:t>
      </w:r>
      <w:r w:rsidR="001C11B1">
        <w:t xml:space="preserve">. Valence ratings are important </w:t>
      </w:r>
      <w:r w:rsidR="00FE0685">
        <w:t xml:space="preserve">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t>
      </w:r>
      <w:r w:rsidR="00FE0685" w:rsidRPr="00FE0685">
        <w:rPr>
          <w:highlight w:val="yellow"/>
        </w:rPr>
        <w:t>(Warriner et al., 2013).</w:t>
      </w:r>
      <w:r w:rsidR="00FE0685">
        <w:t xml:space="preserve"> The next of these rated measures is concreteness, which refers to the degree that a word relates to a perceptible, tangible object </w:t>
      </w:r>
      <w:r w:rsidR="00FE0685" w:rsidRPr="00FE0685">
        <w:rPr>
          <w:highlight w:val="yellow"/>
        </w:rPr>
        <w:t>(</w:t>
      </w:r>
      <w:proofErr w:type="spellStart"/>
      <w:r w:rsidR="00FE0685" w:rsidRPr="00FE0685">
        <w:rPr>
          <w:highlight w:val="yellow"/>
        </w:rPr>
        <w:t>Brysbaert</w:t>
      </w:r>
      <w:proofErr w:type="spellEnd"/>
      <w:r w:rsidR="00FE0685" w:rsidRPr="00FE0685">
        <w:rPr>
          <w:highlight w:val="yellow"/>
        </w:rPr>
        <w:t xml:space="preserve"> et al., 2014)</w:t>
      </w:r>
      <w:r w:rsidR="00FE0685">
        <w:t>. Similar to concreteness, imageability is best described as being a measure of a word’s ability to generate a mental image (</w:t>
      </w:r>
      <w:proofErr w:type="spellStart"/>
      <w:r w:rsidR="00FE0685" w:rsidRPr="00FE0685">
        <w:rPr>
          <w:highlight w:val="yellow"/>
        </w:rPr>
        <w:t>Stadthagen</w:t>
      </w:r>
      <w:proofErr w:type="spellEnd"/>
      <w:r w:rsidR="00FE0685" w:rsidRPr="00FE0685">
        <w:rPr>
          <w:highlight w:val="yellow"/>
        </w:rPr>
        <w:t>-Gonzalez &amp; Davis, 2006</w:t>
      </w:r>
      <w:r w:rsidR="00FE0685">
        <w:t xml:space="preserve">). Both imageability and concreteness have </w:t>
      </w:r>
      <w:r w:rsidR="00FE0685">
        <w:lastRenderedPageBreak/>
        <w:t xml:space="preserve">been linked to recall, as items rated higher in these areas tend to be more easily recalled </w:t>
      </w:r>
      <w:r w:rsidR="00FE0685" w:rsidRPr="00FE0685">
        <w:rPr>
          <w:highlight w:val="yellow"/>
        </w:rPr>
        <w:t xml:space="preserve">(Nelson &amp; </w:t>
      </w:r>
      <w:proofErr w:type="spellStart"/>
      <w:r w:rsidR="00FE0685" w:rsidRPr="00FE0685">
        <w:rPr>
          <w:highlight w:val="yellow"/>
        </w:rPr>
        <w:t>Scheiber</w:t>
      </w:r>
      <w:proofErr w:type="spellEnd"/>
      <w:r w:rsidR="00FE0685" w:rsidRPr="00FE0685">
        <w:rPr>
          <w:highlight w:val="yellow"/>
        </w:rPr>
        <w:t>, 1992</w:t>
      </w:r>
      <w:r w:rsidR="00FE0685">
        <w:t xml:space="preserve">). Finally, familiarity norms can be described as an application of word frequency, as these norms measure the frequency of expose to a particular word </w:t>
      </w:r>
      <w:r w:rsidR="00FE0685" w:rsidRPr="00FE0685">
        <w:rPr>
          <w:highlight w:val="yellow"/>
        </w:rPr>
        <w:t>(</w:t>
      </w:r>
      <w:proofErr w:type="spellStart"/>
      <w:r w:rsidR="00FE0685" w:rsidRPr="00FE0685">
        <w:rPr>
          <w:highlight w:val="yellow"/>
        </w:rPr>
        <w:t>Stadthagen</w:t>
      </w:r>
      <w:proofErr w:type="spellEnd"/>
      <w:r w:rsidR="00FE0685" w:rsidRPr="00FE0685">
        <w:rPr>
          <w:highlight w:val="yellow"/>
        </w:rPr>
        <w:t>-Gonzalez &amp; Davis, 2006</w:t>
      </w:r>
      <w:r w:rsidR="00FE0685">
        <w:t>).</w:t>
      </w:r>
    </w:p>
    <w:p w14:paraId="024E98F8" w14:textId="2268B05B" w:rsidR="005F36BE" w:rsidRPr="009B5776" w:rsidRDefault="00BB3374" w:rsidP="009B5776">
      <w:pPr>
        <w:spacing w:line="480" w:lineRule="auto"/>
        <w:ind w:firstLine="720"/>
      </w:pPr>
      <w:r>
        <w:t>The final group of norms being investigated are those which provide information based on connections with neighboring words</w:t>
      </w:r>
      <w:r w:rsidR="00165543">
        <w:t xml:space="preserve">. Phonographic neighborhood refers to the number of words that can be created by changing one sound in a word (i.e., </w:t>
      </w:r>
      <w:r w:rsidR="005A06EF">
        <w:rPr>
          <w:i/>
        </w:rPr>
        <w:t>c</w:t>
      </w:r>
      <w:r w:rsidR="00165543">
        <w:rPr>
          <w:i/>
        </w:rPr>
        <w:t>at</w:t>
      </w:r>
      <w:r w:rsidR="00165543">
        <w:t xml:space="preserve"> to </w:t>
      </w:r>
      <w:r w:rsidR="005A06EF">
        <w:rPr>
          <w:i/>
        </w:rPr>
        <w:t>k</w:t>
      </w:r>
      <w:r w:rsidR="00165543">
        <w:rPr>
          <w:i/>
        </w:rPr>
        <w:t>ite</w:t>
      </w:r>
      <w:r w:rsidR="00165543">
        <w:t xml:space="preserve">). Similarly, orthographic neighborhood refers to the number of words that can be created by changing a single letter in a word, such as </w:t>
      </w:r>
      <w:r w:rsidR="005A06EF">
        <w:t xml:space="preserve">changing </w:t>
      </w:r>
      <w:r w:rsidR="005A06EF">
        <w:rPr>
          <w:i/>
        </w:rPr>
        <w:t>cat</w:t>
      </w:r>
      <w:r w:rsidR="005A06EF">
        <w:t xml:space="preserve"> to </w:t>
      </w:r>
      <w:r w:rsidR="005A06EF">
        <w:rPr>
          <w:i/>
        </w:rPr>
        <w:t>bat</w:t>
      </w:r>
      <w:r w:rsidR="005A06EF">
        <w:t>. (</w:t>
      </w:r>
      <w:r w:rsidR="005A06EF" w:rsidRPr="005A06EF">
        <w:rPr>
          <w:highlight w:val="yellow"/>
        </w:rPr>
        <w:t>Adelman &amp; Brown, 2007</w:t>
      </w:r>
      <w:r w:rsidR="005A06EF">
        <w:t xml:space="preserve">; </w:t>
      </w:r>
      <w:proofErr w:type="spellStart"/>
      <w:r w:rsidR="005A06EF" w:rsidRPr="005A06EF">
        <w:rPr>
          <w:highlight w:val="yellow"/>
        </w:rPr>
        <w:t>Peereman</w:t>
      </w:r>
      <w:proofErr w:type="spellEnd"/>
      <w:r w:rsidR="005A06EF" w:rsidRPr="005A06EF">
        <w:rPr>
          <w:highlight w:val="yellow"/>
        </w:rPr>
        <w:t xml:space="preserve"> &amp; Content, 1997</w:t>
      </w:r>
      <w:r w:rsidR="005A06EF">
        <w:t xml:space="preserve">). Previous findings have suggested that the frequency of a target word relative to that of its orthographic neighbors has an effect on recall, increasing the likelihood of recall for that word </w:t>
      </w:r>
      <w:r w:rsidR="005A06EF" w:rsidRPr="005A06EF">
        <w:rPr>
          <w:highlight w:val="yellow"/>
        </w:rPr>
        <w:t>(</w:t>
      </w:r>
      <w:proofErr w:type="spellStart"/>
      <w:r w:rsidR="005A06EF" w:rsidRPr="005A06EF">
        <w:rPr>
          <w:highlight w:val="yellow"/>
        </w:rPr>
        <w:t>Carreiras</w:t>
      </w:r>
      <w:proofErr w:type="spellEnd"/>
      <w:r w:rsidR="005A06EF" w:rsidRPr="005A06EF">
        <w:rPr>
          <w:highlight w:val="yellow"/>
        </w:rPr>
        <w:t xml:space="preserve"> et al., 1997)</w:t>
      </w:r>
      <w:r w:rsidR="005A06EF">
        <w:t>. Additionally, both measures have been found to affect processing speed for items (</w:t>
      </w:r>
      <w:r w:rsidR="005A06EF" w:rsidRPr="005A06EF">
        <w:rPr>
          <w:highlight w:val="yellow"/>
        </w:rPr>
        <w:t>Buchanan et al., 2013</w:t>
      </w:r>
      <w:r w:rsidR="005A06EF">
        <w:t xml:space="preserve">; </w:t>
      </w:r>
      <w:r w:rsidR="005A06EF" w:rsidRPr="005A06EF">
        <w:rPr>
          <w:highlight w:val="yellow"/>
        </w:rPr>
        <w:t>Adelman &amp; Brown, 2007</w:t>
      </w:r>
      <w:r w:rsidR="005A06EF">
        <w:t xml:space="preserve">; </w:t>
      </w:r>
      <w:proofErr w:type="spellStart"/>
      <w:r w:rsidR="005A06EF" w:rsidRPr="005A06EF">
        <w:rPr>
          <w:highlight w:val="yellow"/>
        </w:rPr>
        <w:t>Coletheart</w:t>
      </w:r>
      <w:proofErr w:type="spellEnd"/>
      <w:r w:rsidR="005A06EF" w:rsidRPr="005A06EF">
        <w:rPr>
          <w:highlight w:val="yellow"/>
        </w:rPr>
        <w:t xml:space="preserve"> et al., 1977</w:t>
      </w:r>
      <w:r w:rsidR="005A06EF">
        <w:t>).</w:t>
      </w:r>
      <w:r w:rsidR="004730F6">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w:t>
      </w:r>
      <w:r w:rsidR="004730F6" w:rsidRPr="004730F6">
        <w:rPr>
          <w:highlight w:val="yellow"/>
        </w:rPr>
        <w:t>(Schreiber &amp; Nelson, 1998)</w:t>
      </w:r>
      <w:r w:rsidR="004730F6">
        <w:t xml:space="preserve">. </w:t>
      </w:r>
      <w:r w:rsidR="00AE6770">
        <w:t xml:space="preserve">Previous research has shown evidence for a cue set size effect in which cue words that are linked to a larger number of associates (target words) are less likely to be recalled than cue words linked to fewer target words </w:t>
      </w:r>
      <w:r w:rsidR="00AE6770" w:rsidRPr="00AE6770">
        <w:rPr>
          <w:highlight w:val="yellow"/>
        </w:rPr>
        <w:t>(Nelson et al., 1999)</w:t>
      </w:r>
      <w:r w:rsidR="00AE6770">
        <w:t>. As such, feature list sizes and cosine set sizes will be calculated for norms taken from the Buchanan et al. (2013) semantic feature norm set.</w:t>
      </w:r>
    </w:p>
    <w:p w14:paraId="5555FF9B" w14:textId="4A6E3E08" w:rsidR="005E590C" w:rsidRPr="00537C96" w:rsidRDefault="005E590C" w:rsidP="005E590C">
      <w:pPr>
        <w:spacing w:line="480" w:lineRule="auto"/>
        <w:rPr>
          <w:b/>
        </w:rPr>
      </w:pPr>
      <w:r>
        <w:rPr>
          <w:b/>
        </w:rPr>
        <w:lastRenderedPageBreak/>
        <w:t>Application to Judgment Studies</w:t>
      </w:r>
    </w:p>
    <w:p w14:paraId="439E0394" w14:textId="2A8F3422" w:rsidR="00537C96" w:rsidRDefault="005E590C" w:rsidP="005E590C">
      <w:pPr>
        <w:spacing w:line="480" w:lineRule="auto"/>
        <w:ind w:firstLine="720"/>
      </w:pPr>
      <w:r>
        <w:t>Traditional</w:t>
      </w:r>
      <w:r w:rsidR="0073445E">
        <w:t xml:space="preserve"> judgment of learning </w:t>
      </w:r>
      <w:r w:rsidR="0037668F">
        <w:t xml:space="preserve">(JOL) </w:t>
      </w:r>
      <w:r w:rsidR="0073445E">
        <w:t>tasks</w:t>
      </w:r>
      <w:r w:rsidR="0037668F">
        <w:t xml:space="preserve"> can be viewed as an application of the PAL paradigm; participants are given pairs of items and are asked to judge ho</w:t>
      </w:r>
      <w:r w:rsidR="00DD7502">
        <w:t>w</w:t>
      </w:r>
      <w:r w:rsidR="0037668F">
        <w:t xml:space="preserve"> accurately they would be able to correctly match the target with the cue on a recall task. Judgments are typically made out of 100, with a participant response of 100 indicating full confidence in recall ability. In their </w:t>
      </w:r>
      <w:r w:rsidR="0037668F" w:rsidRPr="0037668F">
        <w:rPr>
          <w:highlight w:val="yellow"/>
        </w:rPr>
        <w:t xml:space="preserve">2005 study, </w:t>
      </w:r>
      <w:proofErr w:type="spellStart"/>
      <w:r w:rsidR="0037668F" w:rsidRPr="0037668F">
        <w:rPr>
          <w:highlight w:val="yellow"/>
        </w:rPr>
        <w:t>Koriat</w:t>
      </w:r>
      <w:proofErr w:type="spellEnd"/>
      <w:r w:rsidR="0037668F" w:rsidRPr="0037668F">
        <w:rPr>
          <w:highlight w:val="yellow"/>
        </w:rPr>
        <w:t xml:space="preserve"> and Bjork</w:t>
      </w:r>
      <w:r w:rsidR="0037668F">
        <w:t xml:space="preserve">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Pr>
          <w:i/>
        </w:rPr>
        <w:t>Feather – Bird</w:t>
      </w:r>
      <w:r w:rsidR="0037668F">
        <w:t xml:space="preserve">, which has a FSG of </w:t>
      </w:r>
      <w:r w:rsidR="0082167B">
        <w:t>0</w:t>
      </w:r>
      <w:r w:rsidR="0037668F">
        <w:t xml:space="preserve">.051 and a BSG of </w:t>
      </w:r>
      <w:r w:rsidR="0082167B">
        <w:t>0</w:t>
      </w:r>
      <w:r w:rsidR="0037668F">
        <w:t xml:space="preserve">.359. However, this item pair also has a cosine of </w:t>
      </w:r>
      <w:r w:rsidR="0082167B">
        <w:t>0</w:t>
      </w:r>
      <w:r w:rsidR="0037668F">
        <w:t xml:space="preserve">.272 (suggesting low to moderate feature overlap) and an LSA score of </w:t>
      </w:r>
      <w:r w:rsidR="0082167B">
        <w:t>0</w:t>
      </w:r>
      <w:r w:rsidR="0037668F">
        <w:t>.517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Default="005D43DD" w:rsidP="001B353A">
      <w:pPr>
        <w:spacing w:line="480" w:lineRule="auto"/>
        <w:ind w:firstLine="720"/>
      </w:pPr>
      <w:r>
        <w:t xml:space="preserve">JOL tasks </w:t>
      </w:r>
      <w:r w:rsidR="001B353A">
        <w:t xml:space="preserve">be manipulated to investigate perceptions of word overlap by having participants judge how related they believe the stimuli to be </w:t>
      </w:r>
      <w:r w:rsidR="001B353A" w:rsidRPr="001B353A">
        <w:rPr>
          <w:highlight w:val="yellow"/>
        </w:rPr>
        <w:t>(Maki. 2007a</w:t>
      </w:r>
      <w:r w:rsidR="001B353A">
        <w:t xml:space="preserve">; </w:t>
      </w:r>
      <w:r w:rsidR="001B353A" w:rsidRPr="001B353A">
        <w:rPr>
          <w:highlight w:val="yellow"/>
        </w:rPr>
        <w:t>Maki, 2007b)</w:t>
      </w:r>
      <w:r w:rsidR="001B353A">
        <w:t xml:space="preserve">. The judgment ratings obtained from this task can then be compared to the normed databases to create a similar accuracy function or correlation as is created in JOL studies. </w:t>
      </w:r>
      <w:r w:rsidR="001B353A">
        <w:lastRenderedPageBreak/>
        <w:t xml:space="preserve">When presented with the item pair, participants are asked to estimate the number of people out of 100 who would provide the target word when shown only the cue </w:t>
      </w:r>
      <w:r w:rsidR="001B353A" w:rsidRPr="001B353A">
        <w:rPr>
          <w:highlight w:val="yellow"/>
        </w:rPr>
        <w:t>(Maki, 2007a)</w:t>
      </w:r>
      <w:r w:rsidR="001B353A">
        <w:t xml:space="preserve">, which mimics how the association word norms are created through free association tasks. </w:t>
      </w:r>
      <w:r w:rsidR="001B353A" w:rsidRPr="001B353A">
        <w:rPr>
          <w:highlight w:val="yellow"/>
        </w:rPr>
        <w:t>Maki (2007a)</w:t>
      </w:r>
      <w:r w:rsidR="001B353A">
        <w:t xml:space="preserve">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proofErr w:type="spellStart"/>
      <w:r w:rsidR="001B353A" w:rsidRPr="001B353A">
        <w:rPr>
          <w:highlight w:val="yellow"/>
        </w:rPr>
        <w:t>Koriat</w:t>
      </w:r>
      <w:proofErr w:type="spellEnd"/>
      <w:r w:rsidR="001B353A" w:rsidRPr="001B353A">
        <w:rPr>
          <w:highlight w:val="yellow"/>
        </w:rPr>
        <w:t xml:space="preserve"> and Bjork (2005)</w:t>
      </w:r>
      <w:r w:rsidR="001B353A">
        <w:t xml:space="preserve"> findings for judgments on associative memory, rather than on learning. </w:t>
      </w:r>
    </w:p>
    <w:p w14:paraId="1E24A176" w14:textId="1B34524F" w:rsidR="001B353A" w:rsidRDefault="001B353A" w:rsidP="001B353A">
      <w:pPr>
        <w:spacing w:line="480" w:lineRule="auto"/>
        <w:ind w:firstLine="720"/>
        <w:rPr>
          <w:highlight w:val="yellow"/>
        </w:rPr>
      </w:pPr>
      <w:r>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t>relatedness strength</w:t>
      </w:r>
      <w:r>
        <w:t xml:space="preserve">). </w:t>
      </w:r>
      <w:r w:rsidRPr="00B70B0F">
        <w:rPr>
          <w:highlight w:val="green"/>
        </w:rPr>
        <w:t>Figure 1</w:t>
      </w:r>
      <w:r>
        <w:t xml:space="preserve"> illustrates this function. Overall, the JAM function </w:t>
      </w:r>
      <w:r w:rsidR="00803327">
        <w:t>ha</w:t>
      </w:r>
      <w:r>
        <w:t>s been found to be highly reliable and generalized well across multiple variations of the study, with item characteristics such as word frequency, cue set size (QSS), and semantic similarity all having</w:t>
      </w:r>
      <w:r w:rsidR="00052228">
        <w:t xml:space="preserve"> a minimal influence on it </w:t>
      </w:r>
      <w:r w:rsidR="00052228" w:rsidRPr="00052228">
        <w:rPr>
          <w:highlight w:val="yellow"/>
        </w:rPr>
        <w:t>(Maki, 2007b).</w:t>
      </w:r>
      <w:r w:rsidR="00052228">
        <w:t xml:space="preserve"> Furthermore, an applied meta-analysis</w:t>
      </w:r>
      <w:r w:rsidR="00052228">
        <w:softHyphen/>
      </w:r>
      <w:r w:rsidR="00052228">
        <w:softHyphen/>
        <w:t xml:space="preserve"> of more than ten studies of JAM indicated that bias and sensitivity are nearly unchangeable, often hovering around 40-60 points for the intercept and </w:t>
      </w:r>
      <w:r w:rsidR="00567915">
        <w:t>.</w:t>
      </w:r>
      <w:r w:rsidR="00052228">
        <w:t>20-</w:t>
      </w:r>
      <w:r w:rsidR="00567915">
        <w:t>.</w:t>
      </w:r>
      <w:r w:rsidR="00CF45F9">
        <w:t>4</w:t>
      </w:r>
      <w:r w:rsidR="00052228">
        <w:t xml:space="preserve">0 for the slope </w:t>
      </w:r>
      <w:r w:rsidR="00052228" w:rsidRPr="00052228">
        <w:rPr>
          <w:highlight w:val="yellow"/>
        </w:rPr>
        <w:t>(Valentine &amp; Buchanan, 2013)</w:t>
      </w:r>
      <w:r w:rsidR="00052228">
        <w:t xml:space="preserve">. Additionally, </w:t>
      </w:r>
      <w:r w:rsidR="00052228" w:rsidRPr="00052228">
        <w:rPr>
          <w:highlight w:val="yellow"/>
        </w:rPr>
        <w:t>Valentine &amp; Buchanan (2013)</w:t>
      </w:r>
      <w:r w:rsidR="00052228">
        <w:t xml:space="preserve"> extended this research to include judgments of semantic memory with the same results.</w:t>
      </w:r>
    </w:p>
    <w:p w14:paraId="11824DCA" w14:textId="6247674B" w:rsidR="0037668F" w:rsidRPr="0037668F" w:rsidRDefault="00052228" w:rsidP="00CF45F9">
      <w:pPr>
        <w:ind w:firstLine="720"/>
      </w:pPr>
      <w:r>
        <w:rPr>
          <w:noProof/>
        </w:rPr>
        <w:lastRenderedPageBreak/>
        <w:drawing>
          <wp:inline distT="0" distB="0" distL="0" distR="0" wp14:anchorId="22394989" wp14:editId="0F5BA91F">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p>
    <w:p w14:paraId="3F2CBFD0" w14:textId="476DDF40" w:rsidR="00537C96" w:rsidRDefault="00CF45F9" w:rsidP="00CF45F9">
      <w:r>
        <w:t xml:space="preserve">Figure 1. JAM slope findings from Maki (2007a). JAM is characterized by a high intercept (between 40 and 60) and a shallow slope (between </w:t>
      </w:r>
      <w:r w:rsidR="00567915">
        <w:t>.</w:t>
      </w:r>
      <w:r>
        <w:t xml:space="preserve">20 and </w:t>
      </w:r>
      <w:r w:rsidR="00567915">
        <w:t>.</w:t>
      </w:r>
      <w:r>
        <w:t>40). The dashed line shows expected results if judgment ratings are perfectly calibrated with association norms.</w:t>
      </w:r>
    </w:p>
    <w:p w14:paraId="323D5DF2" w14:textId="4136A0B5" w:rsidR="00CF45F9" w:rsidRDefault="00CF45F9" w:rsidP="00CF45F9"/>
    <w:p w14:paraId="766545F7" w14:textId="1134DF94" w:rsidR="00791770" w:rsidRDefault="00791770">
      <w:r>
        <w:br w:type="page"/>
      </w:r>
    </w:p>
    <w:p w14:paraId="3471F9E6" w14:textId="0CA7B2DA" w:rsidR="00D25D23" w:rsidRDefault="00791770" w:rsidP="00791770">
      <w:pPr>
        <w:spacing w:line="480" w:lineRule="auto"/>
        <w:jc w:val="center"/>
        <w:rPr>
          <w:b/>
        </w:rPr>
      </w:pPr>
      <w:r>
        <w:rPr>
          <w:b/>
        </w:rPr>
        <w:lastRenderedPageBreak/>
        <w:t>OVERVIEW OF EXPERIMENTS</w:t>
      </w:r>
    </w:p>
    <w:p w14:paraId="1D88765A" w14:textId="77777777" w:rsidR="00791770" w:rsidRPr="00791770" w:rsidRDefault="00791770" w:rsidP="00791770">
      <w:pPr>
        <w:spacing w:line="480" w:lineRule="auto"/>
        <w:jc w:val="center"/>
        <w:rPr>
          <w:b/>
        </w:rPr>
      </w:pPr>
    </w:p>
    <w:p w14:paraId="5B433A6E" w14:textId="50A55745" w:rsidR="007309C2" w:rsidRDefault="00D25D23" w:rsidP="007309C2">
      <w:pPr>
        <w:spacing w:line="480" w:lineRule="auto"/>
        <w:ind w:firstLine="720"/>
      </w:pPr>
      <w:r>
        <w:t>The present study combines PAL and JAM to examine item recall within the context of items judgments, while extending Maki’s JAM task to include</w:t>
      </w:r>
      <w:r w:rsidR="007B7FA5">
        <w:t xml:space="preserve"> additional</w:t>
      </w:r>
      <w:r>
        <w:t xml:space="preserve"> judgment</w:t>
      </w:r>
      <w:r w:rsidR="007B7FA5">
        <w:t xml:space="preserve"> tasks corresponding</w:t>
      </w:r>
      <w:r>
        <w:t xml:space="preserve"> </w:t>
      </w:r>
      <w:r w:rsidR="007B7FA5">
        <w:t>to</w:t>
      </w:r>
      <w:r>
        <w:t xml:space="preserve"> semantic and thematic memory. Relationship strengths between word pairs were manipulated across each of the three types of memory being investigated. </w:t>
      </w:r>
      <w:r w:rsidR="00CB393B" w:rsidRPr="00CB393B">
        <w:t xml:space="preserve">Instead of focusing solely on one variable or trying to create stimuli that represent only one form of relatedness, </w:t>
      </w:r>
      <w:r w:rsidR="007309C2">
        <w:t>a range of item relatedness</w:t>
      </w:r>
      <w:r w:rsidR="00CB393B" w:rsidRPr="00CB393B">
        <w:t xml:space="preserve"> </w:t>
      </w:r>
      <w:r w:rsidR="007309C2">
        <w:t>for each variable was included</w:t>
      </w:r>
      <w:r w:rsidR="00CB393B" w:rsidRPr="00CB393B">
        <w:t xml:space="preserve"> to</w:t>
      </w:r>
      <w:r w:rsidR="00CB393B">
        <w:t xml:space="preserve"> </w:t>
      </w:r>
      <w:r w:rsidR="00CB393B" w:rsidRPr="00CB393B">
        <w:t>explore potential interaction</w:t>
      </w:r>
      <w:r w:rsidR="007309C2">
        <w:t>s</w:t>
      </w:r>
      <w:r w:rsidR="00CB393B" w:rsidRPr="00CB393B">
        <w:t>.</w:t>
      </w:r>
      <w:r w:rsidR="00CB393B">
        <w:t xml:space="preserve"> </w:t>
      </w:r>
    </w:p>
    <w:p w14:paraId="47E920FD" w14:textId="2E05FAB5" w:rsidR="00CB393B" w:rsidRDefault="00CB393B" w:rsidP="007309C2">
      <w:pPr>
        <w:spacing w:line="480" w:lineRule="auto"/>
        <w:ind w:firstLine="720"/>
      </w:pPr>
      <w:r>
        <w:t xml:space="preserve">Speciﬁcally, this research was conceptualized within the framework of a three-tiered view of the interconnections between these </w:t>
      </w:r>
      <w:r w:rsidR="007309C2">
        <w:t xml:space="preserve">memory </w:t>
      </w:r>
      <w:r>
        <w:t xml:space="preserve">systems as it relates to processing concept information. The three-tiered view </w:t>
      </w:r>
      <w:r w:rsidR="007309C2">
        <w:t>was</w:t>
      </w:r>
      <w:r>
        <w:t xml:space="preserve"> inspired by models of reading and naming, particularly the triangle models presented by </w:t>
      </w:r>
      <w:r w:rsidRPr="00CB393B">
        <w:rPr>
          <w:highlight w:val="yellow"/>
        </w:rPr>
        <w:t xml:space="preserve">Seidenberg and </w:t>
      </w:r>
      <w:proofErr w:type="spellStart"/>
      <w:r w:rsidRPr="00CB393B">
        <w:rPr>
          <w:highlight w:val="yellow"/>
        </w:rPr>
        <w:t>Mcclelland</w:t>
      </w:r>
      <w:proofErr w:type="spellEnd"/>
      <w:r w:rsidRPr="00CB393B">
        <w:rPr>
          <w:highlight w:val="yellow"/>
        </w:rPr>
        <w:t xml:space="preserve"> (1989)</w:t>
      </w:r>
      <w:r>
        <w:t xml:space="preserve"> and </w:t>
      </w:r>
      <w:proofErr w:type="spellStart"/>
      <w:r w:rsidRPr="00CB393B">
        <w:rPr>
          <w:highlight w:val="yellow"/>
        </w:rPr>
        <w:t>Plaut</w:t>
      </w:r>
      <w:proofErr w:type="spellEnd"/>
      <w:r w:rsidRPr="00CB393B">
        <w:rPr>
          <w:highlight w:val="yellow"/>
        </w:rPr>
        <w:t>, et al. (1996).</w:t>
      </w:r>
      <w:r>
        <w:t xml:space="preserve"> These models explored the nature of reading as bidirectional relations between semantics, orthography, and phonology. </w:t>
      </w:r>
      <w:r w:rsidR="00F73E42">
        <w:t>One goal of this research is to</w:t>
      </w:r>
      <w:r>
        <w:t xml:space="preserve"> examine if the semantic, associative, and thematic systems are interactive for judgment an</w:t>
      </w:r>
      <w:r w:rsidR="00DB4C84">
        <w:t>d</w:t>
      </w:r>
      <w:r>
        <w:t xml:space="preserve"> recall processes, much like the proposed interactive nature of phonology, </w:t>
      </w:r>
      <w:proofErr w:type="spellStart"/>
      <w:r>
        <w:t>orthographics</w:t>
      </w:r>
      <w:proofErr w:type="spellEnd"/>
      <w:r>
        <w:t xml:space="preserve">,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w:t>
      </w:r>
      <w:r w:rsidRPr="00CB393B">
        <w:rPr>
          <w:highlight w:val="yellow"/>
        </w:rPr>
        <w:t>Hopﬁeld (1982)</w:t>
      </w:r>
      <w:r>
        <w:t xml:space="preserve"> and </w:t>
      </w:r>
      <w:r w:rsidRPr="00CB393B">
        <w:rPr>
          <w:highlight w:val="yellow"/>
        </w:rPr>
        <w:lastRenderedPageBreak/>
        <w:t>McLeod et al. (2000)</w:t>
      </w:r>
      <w:r>
        <w:t xml:space="preserve"> may represent better represent the interplay between these representations of concepts, as these models posit a similar feedback relationship between concepts in a network. Using these models as a theoretical framework, </w:t>
      </w:r>
      <w:r w:rsidR="00F73E42">
        <w:t>this study</w:t>
      </w:r>
      <w:r>
        <w:t xml:space="preserve"> s</w:t>
      </w:r>
      <w:r w:rsidR="00F73E42">
        <w:t>eeks</w:t>
      </w:r>
      <w:r>
        <w:t xml:space="preserve"> to understand how these three types of word-pair information may interact when judgment and recall processes were applied to concept networks</w:t>
      </w:r>
    </w:p>
    <w:p w14:paraId="29233D08" w14:textId="77777777" w:rsidR="00CB393B" w:rsidRDefault="00CB393B" w:rsidP="00730E55">
      <w:pPr>
        <w:spacing w:line="480" w:lineRule="auto"/>
      </w:pPr>
    </w:p>
    <w:p w14:paraId="0CC7C980" w14:textId="7AF9BCAF" w:rsidR="00730E55" w:rsidRPr="00730E55" w:rsidRDefault="00730E55" w:rsidP="00730E55">
      <w:pPr>
        <w:spacing w:line="480" w:lineRule="auto"/>
        <w:rPr>
          <w:b/>
        </w:rPr>
      </w:pPr>
      <w:r w:rsidRPr="00730E55">
        <w:rPr>
          <w:b/>
        </w:rPr>
        <w:t>Experiment One</w:t>
      </w:r>
    </w:p>
    <w:p w14:paraId="32267223" w14:textId="392BDED2" w:rsidR="003C65CC" w:rsidRDefault="00D25D23" w:rsidP="003C65CC">
      <w:pPr>
        <w:spacing w:line="480" w:lineRule="auto"/>
        <w:ind w:firstLine="720"/>
      </w:pPr>
      <w:r>
        <w:t xml:space="preserve">Experiment </w:t>
      </w:r>
      <w:r w:rsidR="00B30908">
        <w:t>O</w:t>
      </w:r>
      <w:r>
        <w:t xml:space="preserve">ne </w:t>
      </w:r>
      <w:r w:rsidR="003C65CC">
        <w:t>examine</w:t>
      </w:r>
      <w:r w:rsidR="0017630B">
        <w:t>d</w:t>
      </w:r>
      <w:r w:rsidR="003C65CC">
        <w:t xml:space="preserve"> how different levels of associative overlap (measured with FSG), semantic overlap (measured with COS), and thematic overlap (measured with LSA) affect cognitive tasks such as short-term item r</w:t>
      </w:r>
      <w:r w:rsidR="002A477A">
        <w:t>ecall</w:t>
      </w:r>
      <w:r w:rsidR="003C65CC">
        <w:t xml:space="preserve"> and</w:t>
      </w:r>
      <w:r w:rsidR="00EA74E5">
        <w:t xml:space="preserve"> judgments of</w:t>
      </w:r>
      <w:r w:rsidR="003C65CC">
        <w:t xml:space="preserve"> item relatedness</w:t>
      </w:r>
      <w:r w:rsidR="00EA74E5">
        <w:t>.</w:t>
      </w:r>
      <w:r w:rsidR="003C65CC">
        <w:t xml:space="preserve"> </w:t>
      </w:r>
      <w:r w:rsidR="00105F7E">
        <w:t>Four hypotheses were tested in Experiment One.</w:t>
      </w:r>
    </w:p>
    <w:p w14:paraId="60F8B8EA" w14:textId="49C0798B" w:rsidR="00AF4711" w:rsidRDefault="003C211F" w:rsidP="003C65CC">
      <w:pPr>
        <w:spacing w:line="480" w:lineRule="auto"/>
        <w:ind w:firstLine="720"/>
      </w:pPr>
      <w:r>
        <w:rPr>
          <w:b/>
        </w:rPr>
        <w:t>Hypothesis One</w:t>
      </w:r>
      <w:r>
        <w:t xml:space="preserve"> </w:t>
      </w:r>
      <w:r w:rsidR="00FC4880">
        <w:t xml:space="preserve">First, this study aimed to expand previous findings from </w:t>
      </w:r>
      <w:r w:rsidR="00FC4880" w:rsidRPr="00FC4880">
        <w:rPr>
          <w:highlight w:val="yellow"/>
        </w:rPr>
        <w:t>Valentine &amp; Buchanan (2013)</w:t>
      </w:r>
      <w:r w:rsidR="00FC4880">
        <w:t xml:space="preserve">, </w:t>
      </w:r>
      <w:r w:rsidR="00FC4880" w:rsidRPr="00FC4880">
        <w:rPr>
          <w:highlight w:val="yellow"/>
        </w:rPr>
        <w:t>Buchanan (2010)</w:t>
      </w:r>
      <w:r w:rsidR="00FC4880">
        <w:t xml:space="preserve">, and </w:t>
      </w:r>
      <w:r w:rsidR="00FC4880" w:rsidRPr="00FC4880">
        <w:rPr>
          <w:highlight w:val="yellow"/>
        </w:rPr>
        <w:t>Maki (2007a; 2007b)</w:t>
      </w:r>
      <w:r w:rsidR="00FC4880">
        <w:t xml:space="preserve"> to include three types of judgments of memory in one experiment, while replicating JAM bias and sensitivity findings.</w:t>
      </w:r>
      <w:r w:rsidR="009E7A32">
        <w:t xml:space="preserve">  T</w:t>
      </w:r>
      <w:r w:rsidR="00312A40">
        <w:t>he t</w:t>
      </w:r>
      <w:r w:rsidR="009E7A32">
        <w:t xml:space="preserve">hree databases </w:t>
      </w:r>
      <w:r w:rsidR="00312A40">
        <w:t xml:space="preserve">norms for association, semantics, and </w:t>
      </w:r>
      <w:proofErr w:type="spellStart"/>
      <w:r w:rsidR="00312A40">
        <w:t>thematics</w:t>
      </w:r>
      <w:proofErr w:type="spellEnd"/>
      <w:r w:rsidR="00312A40">
        <w:t xml:space="preserve">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35F63803" w:rsidR="00312A40" w:rsidRDefault="00312A40" w:rsidP="003C65CC">
      <w:pPr>
        <w:spacing w:line="480" w:lineRule="auto"/>
        <w:ind w:firstLine="720"/>
      </w:pPr>
      <w:r>
        <w:rPr>
          <w:b/>
        </w:rPr>
        <w:t>Hypothesis Two</w:t>
      </w:r>
      <w:r w:rsidR="00155ABF">
        <w:t xml:space="preserve"> Given the amount of overlap present between these variables, it is expected that an interaction will exist between the database norms when predicting judgments and controlling for judgment type. Multilevel modeling was used to examine </w:t>
      </w:r>
      <w:r w:rsidR="0017630B">
        <w:lastRenderedPageBreak/>
        <w:t>this interaction between associative, semantic, and thematic database norms in relation to participant judgments.</w:t>
      </w:r>
    </w:p>
    <w:p w14:paraId="41CF8D8D" w14:textId="5A8D5103" w:rsidR="0017630B" w:rsidRDefault="0017630B" w:rsidP="003C65CC">
      <w:pPr>
        <w:spacing w:line="480" w:lineRule="auto"/>
        <w:ind w:firstLine="720"/>
      </w:pPr>
      <w:r>
        <w:rPr>
          <w:b/>
        </w:rPr>
        <w:t xml:space="preserve">Hypothesis Three </w:t>
      </w:r>
      <w:r>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2ABD203E" w:rsidR="0017630B" w:rsidRDefault="0017630B" w:rsidP="003C65CC">
      <w:pPr>
        <w:spacing w:line="480" w:lineRule="auto"/>
        <w:ind w:firstLine="720"/>
      </w:pPr>
      <w:r>
        <w:rPr>
          <w:b/>
        </w:rPr>
        <w:t xml:space="preserve">Hypothesis Four </w:t>
      </w:r>
      <w:r>
        <w:t xml:space="preserve">The final hypothesis tested whether judgment slopes obtained from hypothesis one </w:t>
      </w:r>
      <w:proofErr w:type="gramStart"/>
      <w:r w:rsidR="00417BCD">
        <w:t>were</w:t>
      </w:r>
      <w:proofErr w:type="gramEnd"/>
      <w:r>
        <w:t xml:space="preserve"> predictive of recall. Whereas </w:t>
      </w:r>
      <w:r w:rsidR="00B30908">
        <w:t>H</w:t>
      </w:r>
      <w:r>
        <w:t xml:space="preserve">ypothesis </w:t>
      </w:r>
      <w:r w:rsidR="00B30908">
        <w:t>T</w:t>
      </w:r>
      <w:r>
        <w:t xml:space="preserve">hree examined the direct relationship between word relatedness and recall, this hypothesis explored </w:t>
      </w:r>
      <w:r w:rsidR="00F30D77">
        <w:t>whether</w:t>
      </w:r>
      <w:r>
        <w:t xml:space="preserve"> participant sensitivity to word relatedness was a predictor of recall. This analysis used a multilevel logistic regression to control </w:t>
      </w:r>
      <w:r w:rsidR="00417BCD">
        <w:t>multiple judgment slope conditions.</w:t>
      </w:r>
    </w:p>
    <w:p w14:paraId="62BBCCB5" w14:textId="59A9313D" w:rsidR="00417BCD" w:rsidRDefault="00417BCD" w:rsidP="00417BCD">
      <w:pPr>
        <w:spacing w:line="480" w:lineRule="auto"/>
      </w:pPr>
    </w:p>
    <w:p w14:paraId="4AD2EA2B" w14:textId="2195DE4F" w:rsidR="00417BCD" w:rsidRDefault="00417BCD" w:rsidP="00417BCD">
      <w:pPr>
        <w:spacing w:line="480" w:lineRule="auto"/>
        <w:rPr>
          <w:b/>
        </w:rPr>
      </w:pPr>
      <w:r>
        <w:rPr>
          <w:b/>
        </w:rPr>
        <w:t>Experiment Two</w:t>
      </w:r>
    </w:p>
    <w:p w14:paraId="0D7E37E5" w14:textId="0018EED5" w:rsidR="00417BCD" w:rsidRDefault="00417BCD" w:rsidP="00417BCD">
      <w:pPr>
        <w:spacing w:line="480" w:lineRule="auto"/>
        <w:ind w:firstLine="720"/>
      </w:pPr>
      <w:r>
        <w:t xml:space="preserve">Experiment </w:t>
      </w:r>
      <w:r w:rsidR="00B30908">
        <w:t>T</w:t>
      </w:r>
      <w:r>
        <w:t xml:space="preserve">wo sought to replicate interaction findings from experiment one with a new set of stimuli, while also expanding the analysis to control for norms measuring single word information for the item pairs used.  </w:t>
      </w:r>
      <w:r w:rsidR="00967459">
        <w:t xml:space="preserve">As with the previous experiment, multilevel models were used to explore the relationships between variables. </w:t>
      </w:r>
      <w:r>
        <w:t xml:space="preserve">The extended analysis introduced the different types of single word norms into the analysis in a series of steps, based upon the neighborhood they belong to. Finally, single word norms were generated for the stimuli used in experiment one. This set of stimuli as then combined with the stimuli used in </w:t>
      </w:r>
      <w:r w:rsidR="00B30908">
        <w:t>E</w:t>
      </w:r>
      <w:r>
        <w:t xml:space="preserve">xperiment </w:t>
      </w:r>
      <w:r w:rsidR="00B30908">
        <w:t>T</w:t>
      </w:r>
      <w:r>
        <w:t xml:space="preserve">wo, and </w:t>
      </w:r>
      <w:r w:rsidR="00791770">
        <w:t xml:space="preserve">judgment and recall </w:t>
      </w:r>
      <w:r w:rsidR="00791770">
        <w:lastRenderedPageBreak/>
        <w:t>i</w:t>
      </w:r>
      <w:r>
        <w:t>nteraction findings were tested for using the combined stimuli set.</w:t>
      </w:r>
      <w:r w:rsidR="004A046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Default="004172E8" w:rsidP="004172E8">
      <w:r>
        <w:br w:type="page"/>
      </w:r>
    </w:p>
    <w:p w14:paraId="2C46A159" w14:textId="41A27123" w:rsidR="005A0CA2" w:rsidRPr="004172E8" w:rsidRDefault="004172E8" w:rsidP="004172E8">
      <w:pPr>
        <w:spacing w:line="480" w:lineRule="auto"/>
        <w:jc w:val="center"/>
      </w:pPr>
      <w:r>
        <w:rPr>
          <w:b/>
        </w:rPr>
        <w:lastRenderedPageBreak/>
        <w:t>METHOD</w:t>
      </w:r>
    </w:p>
    <w:p w14:paraId="3AFD576F" w14:textId="6DC976D4" w:rsidR="003C65CC" w:rsidRDefault="003C65CC" w:rsidP="00D25D23">
      <w:pPr>
        <w:spacing w:line="480" w:lineRule="auto"/>
        <w:ind w:firstLine="720"/>
      </w:pPr>
    </w:p>
    <w:p w14:paraId="65C707B7" w14:textId="04B4994C" w:rsidR="00355746" w:rsidRPr="00355746" w:rsidRDefault="00355746" w:rsidP="007D7339">
      <w:pPr>
        <w:spacing w:line="480" w:lineRule="auto"/>
        <w:rPr>
          <w:b/>
        </w:rPr>
      </w:pPr>
      <w:r>
        <w:rPr>
          <w:b/>
        </w:rPr>
        <w:t>Participants</w:t>
      </w:r>
    </w:p>
    <w:p w14:paraId="708A1F9A" w14:textId="6FC5E0CE" w:rsidR="00812EDB" w:rsidRDefault="00FA1A5A" w:rsidP="00FA1A5A">
      <w:pPr>
        <w:spacing w:line="480" w:lineRule="auto"/>
        <w:ind w:firstLine="720"/>
      </w:pPr>
      <w:r>
        <w:t>Approval for this project was obtained from the Missouri State University Institutional Review Board (</w:t>
      </w:r>
      <w:r w:rsidR="00271D81">
        <w:t>Study number</w:t>
      </w:r>
      <w:r w:rsidR="00271D81" w:rsidRPr="00271D81">
        <w:t xml:space="preserve"> </w:t>
      </w:r>
      <w:r w:rsidR="00271D81" w:rsidRPr="00FA1A5A">
        <w:t>IRB-FY2017-533</w:t>
      </w:r>
      <w:r w:rsidR="00271D81">
        <w:t xml:space="preserve">; approved </w:t>
      </w:r>
      <w:r>
        <w:t xml:space="preserve">March 22, 2017; </w:t>
      </w:r>
      <w:r w:rsidR="00271D81">
        <w:t>r</w:t>
      </w:r>
      <w:r>
        <w:t>enewed February 9, 2018).</w:t>
      </w:r>
      <w:r w:rsidRPr="00FA1A5A">
        <w:t xml:space="preserve"> </w:t>
      </w:r>
      <w:r>
        <w:t>A</w:t>
      </w:r>
      <w:r w:rsidR="007D7339">
        <w:t xml:space="preserve"> power analysis was</w:t>
      </w:r>
      <w:r>
        <w:t xml:space="preserve"> then</w:t>
      </w:r>
      <w:r w:rsidR="007D7339">
        <w:t xml:space="preserve"> conducted using the </w:t>
      </w:r>
      <w:proofErr w:type="spellStart"/>
      <w:r w:rsidR="007D7339">
        <w:rPr>
          <w:i/>
        </w:rPr>
        <w:t>simr</w:t>
      </w:r>
      <w:proofErr w:type="spellEnd"/>
      <w:r w:rsidR="007D7339">
        <w:t xml:space="preserve"> package in </w:t>
      </w:r>
      <w:r w:rsidR="007D7339">
        <w:rPr>
          <w:i/>
        </w:rPr>
        <w:t xml:space="preserve">R </w:t>
      </w:r>
      <w:r w:rsidR="007D7339" w:rsidRPr="007D7339">
        <w:rPr>
          <w:highlight w:val="yellow"/>
        </w:rPr>
        <w:t>(Green &amp; MacLeod, 2016)</w:t>
      </w:r>
      <w:r w:rsidR="007D7339">
        <w:t xml:space="preserve">. This package uses simulations to calculate power for mixed linear models created from the </w:t>
      </w:r>
      <w:r w:rsidR="007D7339">
        <w:rPr>
          <w:i/>
        </w:rPr>
        <w:t>lme4</w:t>
      </w:r>
      <w:r w:rsidR="007D7339">
        <w:t xml:space="preserve"> and </w:t>
      </w:r>
      <w:proofErr w:type="spellStart"/>
      <w:r w:rsidR="007D7339">
        <w:rPr>
          <w:i/>
        </w:rPr>
        <w:t>nlme</w:t>
      </w:r>
      <w:proofErr w:type="spellEnd"/>
      <w:r w:rsidR="007D7339">
        <w:t xml:space="preserve"> packages in </w:t>
      </w:r>
      <w:r w:rsidR="007D7339">
        <w:rPr>
          <w:i/>
        </w:rPr>
        <w:t>R</w:t>
      </w:r>
      <w:r w:rsidR="007D7339">
        <w:t xml:space="preserve"> (</w:t>
      </w:r>
      <w:r w:rsidR="007D7339" w:rsidRPr="007D7339">
        <w:rPr>
          <w:highlight w:val="yellow"/>
        </w:rPr>
        <w:t>Bates et al., 2015</w:t>
      </w:r>
      <w:r w:rsidR="007D7339">
        <w:t xml:space="preserve">; </w:t>
      </w:r>
      <w:r w:rsidR="007D7339" w:rsidRPr="007D7339">
        <w:rPr>
          <w:highlight w:val="yellow"/>
        </w:rPr>
        <w:t>Pinheiro et al., 2017</w:t>
      </w:r>
      <w:r w:rsidR="007D7339">
        <w:t xml:space="preserve">). The results of this analysis suggested a minimum of 35 participants would be required to detect an effect at 80% power. However, because power often tends to be </w:t>
      </w:r>
      <w:r w:rsidR="005A3BC8">
        <w:t>underestimated</w:t>
      </w:r>
      <w:r w:rsidR="007D7339">
        <w:t xml:space="preserve">, </w:t>
      </w:r>
      <w:r w:rsidR="005A3BC8">
        <w:t>participant recruitment was extended within the confines of available funding</w:t>
      </w:r>
      <w:r w:rsidR="00E85702">
        <w:t xml:space="preserve"> </w:t>
      </w:r>
      <w:r w:rsidR="00E85702" w:rsidRPr="00E85702">
        <w:rPr>
          <w:highlight w:val="yellow"/>
        </w:rPr>
        <w:t>(</w:t>
      </w:r>
      <w:proofErr w:type="spellStart"/>
      <w:r w:rsidR="00E85702" w:rsidRPr="00E85702">
        <w:rPr>
          <w:highlight w:val="yellow"/>
        </w:rPr>
        <w:t>Brysbaert</w:t>
      </w:r>
      <w:proofErr w:type="spellEnd"/>
      <w:r w:rsidR="00E85702" w:rsidRPr="00E85702">
        <w:rPr>
          <w:highlight w:val="yellow"/>
        </w:rPr>
        <w:t xml:space="preserve"> &amp; Stevens, 2018)</w:t>
      </w:r>
      <w:r w:rsidR="005A3BC8" w:rsidRPr="00E85702">
        <w:rPr>
          <w:highlight w:val="yellow"/>
        </w:rPr>
        <w:t>.</w:t>
      </w:r>
      <w:r w:rsidR="005A3BC8">
        <w:t xml:space="preserve"> Thus, 112 participants were recruited to take part in experiment one, and an additional </w:t>
      </w:r>
      <w:r w:rsidR="005A3BC8" w:rsidRPr="008D1CAA">
        <w:t>2</w:t>
      </w:r>
      <w:r w:rsidR="00484586" w:rsidRPr="008D1CAA">
        <w:t>2</w:t>
      </w:r>
      <w:r w:rsidR="00484586">
        <w:t>1</w:t>
      </w:r>
      <w:r w:rsidR="005A3BC8">
        <w:t xml:space="preserve"> were recruited for experiment two</w:t>
      </w:r>
      <w:r w:rsidR="00D007DF">
        <w:t xml:space="preserve">, leading to 333 total participants in the combined data set. </w:t>
      </w:r>
      <w:r w:rsidR="005A3BC8">
        <w:t>Participants were recruited from Amazon’s Mechanical Turk, which is a website that allows individuals to host projects and connects them with a large pool of respondents who complete them for small amounts of money (</w:t>
      </w:r>
      <w:proofErr w:type="spellStart"/>
      <w:r w:rsidR="005A3BC8">
        <w:t>Buhrmester</w:t>
      </w:r>
      <w:proofErr w:type="spellEnd"/>
      <w:r w:rsidR="005A3BC8">
        <w:t xml:space="preserve"> et al., 2011). Participant responses were screened for a basic understanding of the study’s instructions. Common reasons for rejecting responses included participants entering related words when numerical judgment responses were required</w:t>
      </w:r>
      <w:r w:rsidR="00B30908">
        <w:t>, responding with numerical ratings during the cued recall task,</w:t>
      </w:r>
      <w:r w:rsidR="005A3BC8">
        <w:t xml:space="preserve"> or participants responding to the cue words during recall with phrases or sentences instead of individual words. Participants who completed </w:t>
      </w:r>
      <w:r w:rsidR="00CB68CB">
        <w:t>E</w:t>
      </w:r>
      <w:r w:rsidR="005A3BC8">
        <w:t xml:space="preserve">xperiment </w:t>
      </w:r>
      <w:r w:rsidR="00CB68CB">
        <w:t>O</w:t>
      </w:r>
      <w:r w:rsidR="005A3BC8">
        <w:t xml:space="preserve">ne correctly were compensated $1.00 </w:t>
      </w:r>
      <w:r w:rsidR="005A3BC8">
        <w:lastRenderedPageBreak/>
        <w:t xml:space="preserve">for their participation, and those </w:t>
      </w:r>
      <w:r w:rsidR="00291704">
        <w:t xml:space="preserve">who completed </w:t>
      </w:r>
      <w:r w:rsidR="00CB68CB">
        <w:t>E</w:t>
      </w:r>
      <w:r w:rsidR="005A3BC8">
        <w:t xml:space="preserve">xperiment </w:t>
      </w:r>
      <w:r w:rsidR="00CB68CB">
        <w:t>T</w:t>
      </w:r>
      <w:r w:rsidR="005A3BC8">
        <w:t>wo correctly were compensated $2.00.</w:t>
      </w:r>
    </w:p>
    <w:p w14:paraId="154E2138" w14:textId="77777777" w:rsidR="003625B6" w:rsidRDefault="003625B6" w:rsidP="00FA1A5A">
      <w:pPr>
        <w:spacing w:line="480" w:lineRule="auto"/>
        <w:ind w:firstLine="720"/>
      </w:pPr>
    </w:p>
    <w:p w14:paraId="7D2C42CC" w14:textId="3CB3AE10" w:rsidR="005A3BC8" w:rsidRDefault="005A3BC8" w:rsidP="005A3BC8">
      <w:pPr>
        <w:spacing w:line="480" w:lineRule="auto"/>
        <w:rPr>
          <w:b/>
        </w:rPr>
      </w:pPr>
      <w:r w:rsidRPr="005A3BC8">
        <w:rPr>
          <w:b/>
        </w:rPr>
        <w:t>Materials</w:t>
      </w:r>
    </w:p>
    <w:p w14:paraId="542963D2" w14:textId="0BCFB695" w:rsidR="005A3BC8" w:rsidRDefault="0087531F" w:rsidP="005A3BC8">
      <w:pPr>
        <w:spacing w:line="480" w:lineRule="auto"/>
        <w:ind w:firstLine="720"/>
        <w:rPr>
          <w:highlight w:val="yellow"/>
        </w:rPr>
      </w:pPr>
      <w:r>
        <w:t xml:space="preserve">The stimuli used in </w:t>
      </w:r>
      <w:r w:rsidR="00CB68CB">
        <w:t>E</w:t>
      </w:r>
      <w:r>
        <w:t xml:space="preserve">xperiment </w:t>
      </w:r>
      <w:r w:rsidR="00CB68CB">
        <w:t>O</w:t>
      </w:r>
      <w:r>
        <w:t xml:space="preserve">ne were sixty-three words pairs of varying associative, semantic, and thematic </w:t>
      </w:r>
      <w:r w:rsidR="00C766B6">
        <w:t xml:space="preserve">relatedness which were created from the </w:t>
      </w:r>
      <w:r w:rsidR="00C766B6" w:rsidRPr="00C766B6">
        <w:rPr>
          <w:highlight w:val="yellow"/>
        </w:rPr>
        <w:t>Buchanan et al. (2013)</w:t>
      </w:r>
      <w:r w:rsidR="00C766B6">
        <w:t xml:space="preserve"> word norm database and website. Associative relatedness was measured with forward strength (FSG), which is the probability that a cue word will elicit a desired target word </w:t>
      </w:r>
      <w:r w:rsidR="00C766B6" w:rsidRPr="00C766B6">
        <w:rPr>
          <w:highlight w:val="yellow"/>
        </w:rPr>
        <w:t>(Nelson et al., 2004).</w:t>
      </w:r>
      <w:r w:rsidR="00C766B6">
        <w:t xml:space="preserve">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w:t>
      </w:r>
      <w:r w:rsidR="00C766B6" w:rsidRPr="00C766B6">
        <w:rPr>
          <w:highlight w:val="yellow"/>
        </w:rPr>
        <w:t>Buchanan et al., 2013</w:t>
      </w:r>
      <w:r w:rsidR="00C766B6">
        <w:t xml:space="preserve">; </w:t>
      </w:r>
      <w:r w:rsidR="00C766B6" w:rsidRPr="00C766B6">
        <w:rPr>
          <w:highlight w:val="yellow"/>
        </w:rPr>
        <w:t xml:space="preserve">Vinson &amp; </w:t>
      </w:r>
      <w:proofErr w:type="spellStart"/>
      <w:r w:rsidR="00C766B6" w:rsidRPr="00C766B6">
        <w:rPr>
          <w:highlight w:val="yellow"/>
        </w:rPr>
        <w:t>Vigliocco</w:t>
      </w:r>
      <w:proofErr w:type="spellEnd"/>
      <w:r w:rsidR="00C766B6" w:rsidRPr="00C766B6">
        <w:rPr>
          <w:highlight w:val="yellow"/>
        </w:rPr>
        <w:t>, 2008</w:t>
      </w:r>
      <w:r w:rsidR="00C766B6">
        <w:t xml:space="preserve">; </w:t>
      </w:r>
      <w:r w:rsidR="00C766B6" w:rsidRPr="00C766B6">
        <w:rPr>
          <w:highlight w:val="yellow"/>
        </w:rPr>
        <w:t>McRae et al., 2005</w:t>
      </w:r>
      <w:r w:rsidR="00C766B6">
        <w:t>).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proofErr w:type="spellStart"/>
      <w:r w:rsidR="00C766B6" w:rsidRPr="00C766B6">
        <w:rPr>
          <w:highlight w:val="yellow"/>
        </w:rPr>
        <w:t>Landauer</w:t>
      </w:r>
      <w:proofErr w:type="spellEnd"/>
      <w:r w:rsidR="00C766B6" w:rsidRPr="00C766B6">
        <w:rPr>
          <w:highlight w:val="yellow"/>
        </w:rPr>
        <w:t xml:space="preserve"> et al., 1998</w:t>
      </w:r>
      <w:r w:rsidR="00C766B6">
        <w:t xml:space="preserve">; </w:t>
      </w:r>
      <w:proofErr w:type="spellStart"/>
      <w:r w:rsidR="00C766B6" w:rsidRPr="00C766B6">
        <w:rPr>
          <w:highlight w:val="yellow"/>
        </w:rPr>
        <w:t>Landauer</w:t>
      </w:r>
      <w:proofErr w:type="spellEnd"/>
      <w:r w:rsidR="00C766B6" w:rsidRPr="00C766B6">
        <w:rPr>
          <w:highlight w:val="yellow"/>
        </w:rPr>
        <w:t xml:space="preserve"> &amp; </w:t>
      </w:r>
      <w:proofErr w:type="spellStart"/>
      <w:r w:rsidR="00C766B6" w:rsidRPr="00C766B6">
        <w:rPr>
          <w:highlight w:val="yellow"/>
        </w:rPr>
        <w:t>Dumais</w:t>
      </w:r>
      <w:proofErr w:type="spellEnd"/>
      <w:r w:rsidR="00C766B6" w:rsidRPr="00C766B6">
        <w:rPr>
          <w:highlight w:val="yellow"/>
        </w:rPr>
        <w:t>, 1997</w:t>
      </w:r>
      <w:r w:rsidR="00C766B6">
        <w:t>) LSA values also range from zero to one, with zero indicating no co-occurrence and higher values representing higher co-occurrence. These values were chosen to represent these categories based on face validity and previous research on how word pair variables overlap (</w:t>
      </w:r>
      <w:r w:rsidR="00C766B6" w:rsidRPr="00C766B6">
        <w:rPr>
          <w:highlight w:val="yellow"/>
        </w:rPr>
        <w:t>Maki &amp; Buchanan, 2008).</w:t>
      </w:r>
    </w:p>
    <w:p w14:paraId="313E3A7F" w14:textId="6F3856D3" w:rsidR="00136410" w:rsidRDefault="00C766B6" w:rsidP="00812EDB">
      <w:pPr>
        <w:spacing w:line="480" w:lineRule="auto"/>
        <w:ind w:firstLine="720"/>
      </w:pPr>
      <w:r>
        <w:t xml:space="preserve">Experiment two </w:t>
      </w:r>
      <w:r w:rsidR="00182EB8">
        <w:t xml:space="preserve">followed this same design and used an additional sixty-three word-pairs </w:t>
      </w:r>
      <w:r w:rsidR="00DA273E">
        <w:t xml:space="preserve">which were </w:t>
      </w:r>
      <w:r w:rsidR="00182EB8">
        <w:t>created in the same manor</w:t>
      </w:r>
      <w:r w:rsidR="0072199A">
        <w:t xml:space="preserve"> </w:t>
      </w:r>
      <w:r w:rsidR="00182EB8">
        <w:t xml:space="preserve">using the </w:t>
      </w:r>
      <w:r w:rsidR="00182EB8" w:rsidRPr="00182EB8">
        <w:rPr>
          <w:highlight w:val="yellow"/>
        </w:rPr>
        <w:t>Buchanan et al. (2013)</w:t>
      </w:r>
      <w:r w:rsidR="00182EB8">
        <w:t xml:space="preserve"> </w:t>
      </w:r>
      <w:r w:rsidR="00182EB8">
        <w:lastRenderedPageBreak/>
        <w:t xml:space="preserve">norms. </w:t>
      </w:r>
      <w:r w:rsidR="0072199A">
        <w:t>Single word norm information was</w:t>
      </w:r>
      <w:r w:rsidR="00C85ADD">
        <w:t xml:space="preserve"> also</w:t>
      </w:r>
      <w:r w:rsidR="0072199A">
        <w:t xml:space="preserve"> </w:t>
      </w:r>
      <w:r w:rsidR="00C85ADD">
        <w:t>obtained</w:t>
      </w:r>
      <w:r w:rsidR="0072199A">
        <w:t xml:space="preserve"> for each cue and target item. Word frequency was collected from the SUBTLEX project </w:t>
      </w:r>
      <w:r w:rsidR="0072199A" w:rsidRPr="0072199A">
        <w:rPr>
          <w:highlight w:val="yellow"/>
        </w:rPr>
        <w:t>(</w:t>
      </w:r>
      <w:proofErr w:type="spellStart"/>
      <w:r w:rsidR="0072199A" w:rsidRPr="0072199A">
        <w:rPr>
          <w:highlight w:val="yellow"/>
        </w:rPr>
        <w:t>Brysbaert</w:t>
      </w:r>
      <w:proofErr w:type="spellEnd"/>
      <w:r w:rsidR="0072199A" w:rsidRPr="0072199A">
        <w:rPr>
          <w:highlight w:val="yellow"/>
        </w:rPr>
        <w:t xml:space="preserve"> &amp; New, 2009)</w:t>
      </w:r>
      <w:r w:rsidR="0072199A">
        <w:t xml:space="preserve">. Part of speech, word length, and the number of morphemes, phonemes, and syllables of each item was derived from the </w:t>
      </w:r>
      <w:r w:rsidR="0072199A" w:rsidRPr="00F71C56">
        <w:rPr>
          <w:highlight w:val="yellow"/>
        </w:rPr>
        <w:t>B</w:t>
      </w:r>
      <w:r w:rsidR="0072199A" w:rsidRPr="0072199A">
        <w:rPr>
          <w:highlight w:val="yellow"/>
        </w:rPr>
        <w:t>uchanan et al. (2013</w:t>
      </w:r>
      <w:r w:rsidR="0072199A">
        <w:t xml:space="preserve">) word norms (originally collected </w:t>
      </w:r>
      <w:r w:rsidR="007A3420">
        <w:t>as part of</w:t>
      </w:r>
      <w:r w:rsidR="0072199A">
        <w:t xml:space="preserve"> the English Lexicon Project, </w:t>
      </w:r>
      <w:proofErr w:type="spellStart"/>
      <w:r w:rsidR="0072199A" w:rsidRPr="0072199A">
        <w:rPr>
          <w:highlight w:val="yellow"/>
        </w:rPr>
        <w:t>Balota</w:t>
      </w:r>
      <w:proofErr w:type="spellEnd"/>
      <w:r w:rsidR="0072199A" w:rsidRPr="0072199A">
        <w:rPr>
          <w:highlight w:val="yellow"/>
        </w:rPr>
        <w:t xml:space="preserve"> et al., 2007</w:t>
      </w:r>
      <w:r w:rsidR="0072199A" w:rsidRPr="00F71C56">
        <w:rPr>
          <w:highlight w:val="yellow"/>
        </w:rPr>
        <w:t>)</w:t>
      </w:r>
      <w:r w:rsidR="0072199A">
        <w:t xml:space="preserve"> For items with multiple parts of speech (for example, </w:t>
      </w:r>
      <w:r w:rsidR="0072199A">
        <w:rPr>
          <w:i/>
        </w:rPr>
        <w:t>drink</w:t>
      </w:r>
      <w:r w:rsidR="0072199A">
        <w:t xml:space="preserve"> can refer to both a beverage and the act of drinking a beverage), the most commonly used tense of the word was used. Following the design of </w:t>
      </w:r>
      <w:r w:rsidR="0072199A" w:rsidRPr="0072199A">
        <w:rPr>
          <w:highlight w:val="yellow"/>
        </w:rPr>
        <w:t>Buchanan et al. (2013)</w:t>
      </w:r>
      <w:r w:rsidR="0072199A">
        <w:t>, this was determined using Google’s define feature. Concreteness, cue set size</w:t>
      </w:r>
      <w:r w:rsidR="00D43DBA">
        <w:t xml:space="preserve"> (QSS)</w:t>
      </w:r>
      <w:r w:rsidR="0072199A">
        <w:t>, and target set size</w:t>
      </w:r>
      <w:r w:rsidR="00D43DBA">
        <w:t xml:space="preserve"> (TSS)</w:t>
      </w:r>
      <w:r w:rsidR="0072199A">
        <w:t xml:space="preserve"> were taken from the South Florida Free Association Norms </w:t>
      </w:r>
      <w:r w:rsidR="0072199A" w:rsidRPr="00F71C56">
        <w:rPr>
          <w:highlight w:val="yellow"/>
        </w:rPr>
        <w:t>(</w:t>
      </w:r>
      <w:r w:rsidR="0072199A" w:rsidRPr="005B7A9F">
        <w:rPr>
          <w:highlight w:val="yellow"/>
        </w:rPr>
        <w:t>Nelson et al., 2004)</w:t>
      </w:r>
      <w:r w:rsidR="00F71C56">
        <w:t>. Feature set size (</w:t>
      </w:r>
      <w:r w:rsidR="00461F31">
        <w:t xml:space="preserve">FSS, </w:t>
      </w:r>
      <w:r w:rsidR="00F71C56">
        <w:t>i.e., the number of features listed as part of the definition of a concept) and cosine set size (</w:t>
      </w:r>
      <w:r w:rsidR="00461F31">
        <w:t xml:space="preserve">COSC, </w:t>
      </w:r>
      <w:r w:rsidR="00F71C56">
        <w:t xml:space="preserve">i.e., the number of semantically related words above a cosine of zero) were calculated from </w:t>
      </w:r>
      <w:r w:rsidR="00F71C56" w:rsidRPr="00F71C56">
        <w:rPr>
          <w:highlight w:val="yellow"/>
        </w:rPr>
        <w:t>Buchanan et al. 2013</w:t>
      </w:r>
      <w:r w:rsidR="00F71C56">
        <w:t xml:space="preserve">. Imageability and familiarity norms were taken from the </w:t>
      </w:r>
      <w:proofErr w:type="spellStart"/>
      <w:r w:rsidR="00F71C56">
        <w:t>Toglia</w:t>
      </w:r>
      <w:proofErr w:type="spellEnd"/>
      <w:r w:rsidR="00F71C56">
        <w:t xml:space="preserve"> and colleagues set of semantic word norms </w:t>
      </w:r>
      <w:r w:rsidR="00F71C56" w:rsidRPr="001F23EC">
        <w:rPr>
          <w:highlight w:val="yellow"/>
        </w:rPr>
        <w:t>(</w:t>
      </w:r>
      <w:proofErr w:type="spellStart"/>
      <w:r w:rsidR="00F71C56" w:rsidRPr="00F71C56">
        <w:rPr>
          <w:highlight w:val="yellow"/>
        </w:rPr>
        <w:t>Toglia</w:t>
      </w:r>
      <w:proofErr w:type="spellEnd"/>
      <w:r w:rsidR="00F71C56" w:rsidRPr="00F71C56">
        <w:rPr>
          <w:highlight w:val="yellow"/>
        </w:rPr>
        <w:t>, 2009</w:t>
      </w:r>
      <w:r w:rsidR="00F71C56">
        <w:t xml:space="preserve">; </w:t>
      </w:r>
      <w:proofErr w:type="spellStart"/>
      <w:r w:rsidR="00F71C56" w:rsidRPr="00F71C56">
        <w:rPr>
          <w:highlight w:val="yellow"/>
        </w:rPr>
        <w:t>Toglia</w:t>
      </w:r>
      <w:proofErr w:type="spellEnd"/>
      <w:r w:rsidR="00F71C56" w:rsidRPr="00F71C56">
        <w:rPr>
          <w:highlight w:val="yellow"/>
        </w:rPr>
        <w:t xml:space="preserve"> &amp; </w:t>
      </w:r>
      <w:proofErr w:type="spellStart"/>
      <w:r w:rsidR="00F71C56" w:rsidRPr="00F71C56">
        <w:rPr>
          <w:highlight w:val="yellow"/>
        </w:rPr>
        <w:t>Battig</w:t>
      </w:r>
      <w:proofErr w:type="spellEnd"/>
      <w:r w:rsidR="00F71C56" w:rsidRPr="00F71C56">
        <w:rPr>
          <w:highlight w:val="yellow"/>
        </w:rPr>
        <w:t>, 1978</w:t>
      </w:r>
      <w:r w:rsidR="00F71C56" w:rsidRPr="00B3027A">
        <w:rPr>
          <w:highlight w:val="yellow"/>
        </w:rPr>
        <w:t>)</w:t>
      </w:r>
      <w:r w:rsidR="00F71C56">
        <w:t>. Age of acquisition</w:t>
      </w:r>
      <w:r w:rsidR="00D43DBA">
        <w:t xml:space="preserve"> (AOA)</w:t>
      </w:r>
      <w:r w:rsidR="00F71C56">
        <w:t xml:space="preserve"> ratings were pulled from the </w:t>
      </w:r>
      <w:proofErr w:type="spellStart"/>
      <w:r w:rsidR="00F71C56" w:rsidRPr="00F71C56">
        <w:rPr>
          <w:highlight w:val="yellow"/>
        </w:rPr>
        <w:t>Kuperman</w:t>
      </w:r>
      <w:proofErr w:type="spellEnd"/>
      <w:r w:rsidR="00F71C56" w:rsidRPr="00F71C56">
        <w:rPr>
          <w:highlight w:val="yellow"/>
        </w:rPr>
        <w:t xml:space="preserve"> et al. (2012)</w:t>
      </w:r>
      <w:r w:rsidR="00F71C56">
        <w:t xml:space="preserve"> database. Finally, valence ratings for all items were obtained from the </w:t>
      </w:r>
      <w:r w:rsidR="00F71C56" w:rsidRPr="00F71C56">
        <w:rPr>
          <w:highlight w:val="yellow"/>
        </w:rPr>
        <w:t>Warriner et al. (2013)</w:t>
      </w:r>
      <w:r w:rsidR="00F71C56">
        <w:t xml:space="preserve"> norms. </w:t>
      </w:r>
    </w:p>
    <w:p w14:paraId="2111C6D9" w14:textId="4A1EAA76" w:rsidR="00C85ADD" w:rsidRDefault="00C85ADD" w:rsidP="00E140E3">
      <w:pPr>
        <w:spacing w:line="480" w:lineRule="auto"/>
        <w:ind w:firstLine="720"/>
      </w:pPr>
      <w:r>
        <w:t xml:space="preserve">Because information about single word norms was collected during the data creation process, </w:t>
      </w:r>
      <w:r w:rsidR="00E140E3">
        <w:t xml:space="preserve">one limitation is that </w:t>
      </w:r>
      <w:r>
        <w:t xml:space="preserve">the item pairs created </w:t>
      </w:r>
      <w:r w:rsidR="00E140E3">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w:t>
      </w:r>
      <w:r w:rsidR="00E140E3" w:rsidRPr="00E140E3">
        <w:rPr>
          <w:highlight w:val="green"/>
        </w:rPr>
        <w:t>Tables 1 and 2</w:t>
      </w:r>
      <w:r w:rsidR="00E140E3">
        <w:t xml:space="preserve"> display descriptive statistics for this combined dataset. </w:t>
      </w:r>
    </w:p>
    <w:p w14:paraId="5E50F357" w14:textId="35AEC0FB" w:rsidR="005C4D6C" w:rsidRDefault="00F26C1D" w:rsidP="009F19C2">
      <w:pPr>
        <w:spacing w:line="480" w:lineRule="auto"/>
        <w:ind w:firstLine="720"/>
      </w:pPr>
      <w:r>
        <w:lastRenderedPageBreak/>
        <w:t xml:space="preserve">Each experiment arranged stimuli </w:t>
      </w:r>
      <w:r w:rsidR="007A3420">
        <w:t xml:space="preserve">pairs </w:t>
      </w:r>
      <w:r>
        <w:t>into three item blocks, with each block consisting of 21 word-pairs. Blocks were structured to have seven words of low COS (0 - 0.33), Medium COS (0.34 - 0.66), and high COS (0.67 - 1). COS was chosen due to limitations with the size of the available data across all norm sets.</w:t>
      </w:r>
      <w:r w:rsidRPr="005C4D6C">
        <w:t xml:space="preserve"> </w:t>
      </w:r>
      <w:r w:rsidR="009F19C2">
        <w:t xml:space="preserve">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w:t>
      </w:r>
      <w:r w:rsidR="009F19C2" w:rsidRPr="00136410">
        <w:rPr>
          <w:highlight w:val="green"/>
        </w:rPr>
        <w:t>Table 3</w:t>
      </w:r>
      <w:r w:rsidR="009F19C2">
        <w:t xml:space="preserve"> shows stimuli information for word pair norms from experiment one, and </w:t>
      </w:r>
      <w:r w:rsidR="009F19C2" w:rsidRPr="000E740C">
        <w:rPr>
          <w:highlight w:val="green"/>
        </w:rPr>
        <w:t>Table 4</w:t>
      </w:r>
      <w:r w:rsidR="009F19C2">
        <w:t xml:space="preserve">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Default="009F19C2" w:rsidP="006025C7">
      <w:pPr>
        <w:spacing w:line="480" w:lineRule="auto"/>
      </w:pPr>
    </w:p>
    <w:p w14:paraId="1D7C4156" w14:textId="77777777" w:rsidR="00812EDB" w:rsidRPr="009F19C2" w:rsidRDefault="00812EDB" w:rsidP="00812EDB">
      <w:pPr>
        <w:spacing w:line="480" w:lineRule="auto"/>
        <w:rPr>
          <w:b/>
        </w:rPr>
      </w:pPr>
      <w:r w:rsidRPr="009F19C2">
        <w:rPr>
          <w:b/>
        </w:rPr>
        <w:t>Procedure</w:t>
      </w:r>
    </w:p>
    <w:p w14:paraId="6DA7EFE4" w14:textId="0B34CA8A" w:rsidR="00FB6AE7" w:rsidRDefault="00812EDB" w:rsidP="00F66AF6">
      <w:pPr>
        <w:spacing w:line="480" w:lineRule="auto"/>
        <w:ind w:firstLine="720"/>
      </w:pPr>
      <w:r>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w:t>
      </w:r>
      <w:r>
        <w:lastRenderedPageBreak/>
        <w:t xml:space="preserve">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Pr>
          <w:i/>
        </w:rPr>
        <w:t>lost</w:t>
      </w:r>
      <w:r>
        <w:t xml:space="preserve"> and </w:t>
      </w:r>
      <w:r>
        <w:rPr>
          <w:i/>
        </w:rPr>
        <w:t>found</w:t>
      </w:r>
      <w:r>
        <w:t xml:space="preserve"> were presented as an example of a strongly associated pair, while </w:t>
      </w:r>
      <w:r>
        <w:rPr>
          <w:i/>
        </w:rPr>
        <w:t>article</w:t>
      </w:r>
      <w:r>
        <w:t xml:space="preserve"> was paired with </w:t>
      </w:r>
      <w:r>
        <w:rPr>
          <w:i/>
        </w:rPr>
        <w:t>newspaper</w:t>
      </w:r>
      <w:r>
        <w:t xml:space="preserve">, </w:t>
      </w:r>
      <w:r>
        <w:rPr>
          <w:i/>
        </w:rPr>
        <w:t>the</w:t>
      </w:r>
      <w:r>
        <w:t xml:space="preserve">, and </w:t>
      </w:r>
      <w:r>
        <w:rPr>
          <w:i/>
        </w:rPr>
        <w:t>clothing</w:t>
      </w:r>
      <w:r>
        <w:t xml:space="preserve"> to illustrate that words can have many weak associates. The semantic judgment block provided participants with a brief </w:t>
      </w:r>
    </w:p>
    <w:p w14:paraId="034AD2F9" w14:textId="77777777" w:rsidR="00D007DF" w:rsidRDefault="00D007DF" w:rsidP="00F70611">
      <w:pPr>
        <w:spacing w:line="480" w:lineRule="auto"/>
      </w:pPr>
    </w:p>
    <w:p w14:paraId="18559F31" w14:textId="3F294F9B" w:rsidR="00F70611" w:rsidRDefault="00F70611" w:rsidP="00F70611">
      <w:pPr>
        <w:spacing w:line="480" w:lineRule="auto"/>
      </w:pPr>
      <w:r>
        <w:t xml:space="preserve">Table 1. Summary Statistics of Single Word Norms for </w:t>
      </w:r>
      <w:r w:rsidR="00B81B9E">
        <w:t xml:space="preserve">Experiment </w:t>
      </w:r>
      <w:r w:rsidR="005C4D6C">
        <w:t>Two</w:t>
      </w:r>
      <w:r w:rsidR="00B81B9E">
        <w:t xml:space="preserve"> </w:t>
      </w:r>
      <w:r w:rsidR="0052311D">
        <w:t>Cue Items</w:t>
      </w:r>
      <w:r>
        <w:t>.</w:t>
      </w:r>
    </w:p>
    <w:tbl>
      <w:tblPr>
        <w:tblStyle w:val="TableGrid"/>
        <w:tblW w:w="8185" w:type="dxa"/>
        <w:tblLook w:val="04A0" w:firstRow="1" w:lastRow="0" w:firstColumn="1" w:lastColumn="0" w:noHBand="0" w:noVBand="1"/>
      </w:tblPr>
      <w:tblGrid>
        <w:gridCol w:w="1536"/>
        <w:gridCol w:w="2599"/>
        <w:gridCol w:w="1529"/>
        <w:gridCol w:w="1177"/>
        <w:gridCol w:w="1344"/>
      </w:tblGrid>
      <w:tr w:rsidR="00B81B9E" w14:paraId="5297A003" w14:textId="77777777" w:rsidTr="00B81B9E">
        <w:tc>
          <w:tcPr>
            <w:tcW w:w="1536" w:type="dxa"/>
            <w:tcBorders>
              <w:top w:val="single" w:sz="4" w:space="0" w:color="auto"/>
              <w:left w:val="nil"/>
              <w:bottom w:val="single" w:sz="4" w:space="0" w:color="auto"/>
              <w:right w:val="nil"/>
            </w:tcBorders>
          </w:tcPr>
          <w:p w14:paraId="554ED33C" w14:textId="70FB3181" w:rsidR="00F70611" w:rsidRPr="00D43DBA" w:rsidRDefault="00F70611" w:rsidP="00B81B9E">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C0A7BA3" w14:textId="5F7BA29D" w:rsidR="00F70611" w:rsidRPr="00D43DBA" w:rsidRDefault="00F70611" w:rsidP="00B81B9E">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49360A0F" w14:textId="08DE6A33" w:rsidR="00F70611" w:rsidRPr="00D43DBA" w:rsidRDefault="00F70611" w:rsidP="00B81B9E">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392CC63A" w14:textId="5D79DE04" w:rsidR="00F70611" w:rsidRPr="00D43DBA" w:rsidRDefault="00F70611" w:rsidP="00B81B9E">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05BD84AD" w14:textId="640F6F7E" w:rsidR="00F70611" w:rsidRPr="00D43DBA" w:rsidRDefault="00F70611" w:rsidP="00B81B9E">
            <w:pPr>
              <w:spacing w:line="360" w:lineRule="auto"/>
              <w:jc w:val="center"/>
              <w:rPr>
                <w:rFonts w:ascii="Times New Roman" w:hAnsi="Times New Roman"/>
              </w:rPr>
            </w:pPr>
            <w:r w:rsidRPr="00D43DBA">
              <w:rPr>
                <w:rFonts w:ascii="Times New Roman" w:hAnsi="Times New Roman"/>
              </w:rPr>
              <w:t>Maximum</w:t>
            </w:r>
          </w:p>
        </w:tc>
      </w:tr>
      <w:tr w:rsidR="00B81B9E" w14:paraId="18E80C73" w14:textId="77777777" w:rsidTr="00B81B9E">
        <w:tc>
          <w:tcPr>
            <w:tcW w:w="1536" w:type="dxa"/>
            <w:tcBorders>
              <w:top w:val="single" w:sz="4" w:space="0" w:color="auto"/>
              <w:left w:val="nil"/>
              <w:bottom w:val="nil"/>
              <w:right w:val="nil"/>
            </w:tcBorders>
          </w:tcPr>
          <w:p w14:paraId="1DE271A7" w14:textId="1FFF7E3B" w:rsidR="00F70611" w:rsidRPr="00D43DBA" w:rsidRDefault="00F70611" w:rsidP="00B81B9E">
            <w:pPr>
              <w:spacing w:line="360" w:lineRule="auto"/>
              <w:jc w:val="center"/>
              <w:rPr>
                <w:rFonts w:ascii="Times New Roman" w:hAnsi="Times New Roman"/>
              </w:rPr>
            </w:pPr>
            <w:r w:rsidRPr="00D43DBA">
              <w:rPr>
                <w:rFonts w:ascii="Times New Roman" w:hAnsi="Times New Roman"/>
              </w:rPr>
              <w:t>QSS</w:t>
            </w:r>
          </w:p>
        </w:tc>
        <w:tc>
          <w:tcPr>
            <w:tcW w:w="2599" w:type="dxa"/>
            <w:tcBorders>
              <w:top w:val="single" w:sz="4" w:space="0" w:color="auto"/>
              <w:left w:val="nil"/>
              <w:bottom w:val="nil"/>
              <w:right w:val="nil"/>
            </w:tcBorders>
          </w:tcPr>
          <w:p w14:paraId="132ECFFD" w14:textId="60186A00" w:rsidR="00F70611"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single" w:sz="4" w:space="0" w:color="auto"/>
              <w:left w:val="nil"/>
              <w:bottom w:val="nil"/>
              <w:right w:val="nil"/>
            </w:tcBorders>
          </w:tcPr>
          <w:p w14:paraId="05EDD8DB" w14:textId="7EFAAC2B" w:rsidR="00F70611" w:rsidRPr="00D43DBA" w:rsidRDefault="00D43DBA" w:rsidP="00B81B9E">
            <w:pPr>
              <w:spacing w:line="360" w:lineRule="auto"/>
              <w:jc w:val="center"/>
              <w:rPr>
                <w:rFonts w:ascii="Times New Roman" w:hAnsi="Times New Roman"/>
              </w:rPr>
            </w:pPr>
            <w:r w:rsidRPr="00D43DBA">
              <w:rPr>
                <w:rFonts w:ascii="Times New Roman" w:hAnsi="Times New Roman"/>
              </w:rPr>
              <w:t>14.7</w:t>
            </w:r>
            <w:r w:rsidR="00EE2626">
              <w:rPr>
                <w:rFonts w:ascii="Times New Roman" w:hAnsi="Times New Roman"/>
              </w:rPr>
              <w:t>5</w:t>
            </w:r>
            <w:r w:rsidRPr="00D43DBA">
              <w:rPr>
                <w:rFonts w:ascii="Times New Roman" w:hAnsi="Times New Roman"/>
              </w:rPr>
              <w:t xml:space="preserve"> (</w:t>
            </w:r>
            <w:r w:rsidR="00F90A9B">
              <w:rPr>
                <w:rFonts w:ascii="Times New Roman" w:hAnsi="Times New Roman"/>
              </w:rPr>
              <w:t>4.49</w:t>
            </w:r>
            <w:r w:rsidRPr="00D43DBA">
              <w:rPr>
                <w:rFonts w:ascii="Times New Roman" w:hAnsi="Times New Roman"/>
              </w:rPr>
              <w:t>)</w:t>
            </w:r>
          </w:p>
        </w:tc>
        <w:tc>
          <w:tcPr>
            <w:tcW w:w="1177" w:type="dxa"/>
            <w:tcBorders>
              <w:top w:val="single" w:sz="4" w:space="0" w:color="auto"/>
              <w:left w:val="nil"/>
              <w:bottom w:val="nil"/>
              <w:right w:val="nil"/>
            </w:tcBorders>
          </w:tcPr>
          <w:p w14:paraId="10A50907" w14:textId="4D3BA5E3" w:rsidR="00F70611" w:rsidRPr="00D43DBA" w:rsidRDefault="00D43DBA" w:rsidP="00B81B9E">
            <w:pPr>
              <w:spacing w:line="360" w:lineRule="auto"/>
              <w:jc w:val="center"/>
              <w:rPr>
                <w:rFonts w:ascii="Times New Roman" w:hAnsi="Times New Roman"/>
              </w:rPr>
            </w:pPr>
            <w:r w:rsidRPr="00D43DBA">
              <w:rPr>
                <w:rFonts w:ascii="Times New Roman" w:hAnsi="Times New Roman"/>
              </w:rPr>
              <w:t>4.00</w:t>
            </w:r>
          </w:p>
        </w:tc>
        <w:tc>
          <w:tcPr>
            <w:tcW w:w="1344" w:type="dxa"/>
            <w:tcBorders>
              <w:top w:val="single" w:sz="4" w:space="0" w:color="auto"/>
              <w:left w:val="nil"/>
              <w:bottom w:val="nil"/>
              <w:right w:val="nil"/>
            </w:tcBorders>
          </w:tcPr>
          <w:p w14:paraId="2657FF40" w14:textId="3D393B39" w:rsidR="00F70611" w:rsidRPr="00D43DBA" w:rsidRDefault="00D43DBA" w:rsidP="00B81B9E">
            <w:pPr>
              <w:spacing w:line="360" w:lineRule="auto"/>
              <w:jc w:val="center"/>
              <w:rPr>
                <w:rFonts w:ascii="Times New Roman" w:hAnsi="Times New Roman"/>
              </w:rPr>
            </w:pPr>
            <w:r w:rsidRPr="00D43DBA">
              <w:rPr>
                <w:rFonts w:ascii="Times New Roman" w:hAnsi="Times New Roman"/>
              </w:rPr>
              <w:t>2</w:t>
            </w:r>
            <w:r w:rsidR="002F20B8">
              <w:rPr>
                <w:rFonts w:ascii="Times New Roman" w:hAnsi="Times New Roman"/>
              </w:rPr>
              <w:t>7</w:t>
            </w:r>
            <w:r w:rsidRPr="00D43DBA">
              <w:rPr>
                <w:rFonts w:ascii="Times New Roman" w:hAnsi="Times New Roman"/>
              </w:rPr>
              <w:t>.00</w:t>
            </w:r>
          </w:p>
        </w:tc>
      </w:tr>
      <w:tr w:rsidR="00D43DBA" w14:paraId="766B098C" w14:textId="77777777" w:rsidTr="00B81B9E">
        <w:tc>
          <w:tcPr>
            <w:tcW w:w="1536" w:type="dxa"/>
            <w:tcBorders>
              <w:top w:val="nil"/>
              <w:left w:val="nil"/>
              <w:bottom w:val="nil"/>
              <w:right w:val="nil"/>
            </w:tcBorders>
          </w:tcPr>
          <w:p w14:paraId="5541035F" w14:textId="0E455DB3" w:rsidR="00D43DBA" w:rsidRPr="00D43DBA" w:rsidRDefault="00D43DBA" w:rsidP="00B81B9E">
            <w:pPr>
              <w:spacing w:line="360" w:lineRule="auto"/>
              <w:jc w:val="center"/>
              <w:rPr>
                <w:rFonts w:ascii="Times New Roman" w:hAnsi="Times New Roman"/>
              </w:rPr>
            </w:pPr>
            <w:r w:rsidRPr="00D43DBA">
              <w:rPr>
                <w:rFonts w:ascii="Times New Roman" w:hAnsi="Times New Roman"/>
              </w:rPr>
              <w:t>Concreteness</w:t>
            </w:r>
          </w:p>
        </w:tc>
        <w:tc>
          <w:tcPr>
            <w:tcW w:w="2599" w:type="dxa"/>
            <w:tcBorders>
              <w:top w:val="nil"/>
              <w:left w:val="nil"/>
              <w:bottom w:val="nil"/>
              <w:right w:val="nil"/>
            </w:tcBorders>
          </w:tcPr>
          <w:p w14:paraId="3A2B3525" w14:textId="23A76369" w:rsidR="00D43DBA" w:rsidRPr="00D43DBA" w:rsidRDefault="00D43DBA" w:rsidP="00B81B9E">
            <w:pPr>
              <w:spacing w:line="360" w:lineRule="auto"/>
              <w:jc w:val="center"/>
              <w:rPr>
                <w:rFonts w:ascii="Times New Roman" w:hAnsi="Times New Roman"/>
              </w:rPr>
            </w:pPr>
            <w:r w:rsidRPr="00D43DBA">
              <w:rPr>
                <w:rFonts w:ascii="Times New Roman" w:hAnsi="Times New Roman"/>
              </w:rPr>
              <w:t>Nelson et al., 2004</w:t>
            </w:r>
          </w:p>
        </w:tc>
        <w:tc>
          <w:tcPr>
            <w:tcW w:w="1529" w:type="dxa"/>
            <w:tcBorders>
              <w:top w:val="nil"/>
              <w:left w:val="nil"/>
              <w:bottom w:val="nil"/>
              <w:right w:val="nil"/>
            </w:tcBorders>
          </w:tcPr>
          <w:p w14:paraId="26A299EB" w14:textId="777E2FC4"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F90A9B">
              <w:rPr>
                <w:rFonts w:ascii="Times New Roman" w:hAnsi="Times New Roman"/>
              </w:rPr>
              <w:t>27</w:t>
            </w:r>
            <w:r w:rsidRPr="00D43DBA">
              <w:rPr>
                <w:rFonts w:ascii="Times New Roman" w:hAnsi="Times New Roman"/>
              </w:rPr>
              <w:t xml:space="preserve"> (</w:t>
            </w:r>
            <w:r w:rsidR="00F90A9B">
              <w:rPr>
                <w:rFonts w:ascii="Times New Roman" w:hAnsi="Times New Roman"/>
              </w:rPr>
              <w:t>1.09</w:t>
            </w:r>
            <w:r w:rsidRPr="00D43DBA">
              <w:rPr>
                <w:rFonts w:ascii="Times New Roman" w:hAnsi="Times New Roman"/>
              </w:rPr>
              <w:t>)</w:t>
            </w:r>
          </w:p>
        </w:tc>
        <w:tc>
          <w:tcPr>
            <w:tcW w:w="1177" w:type="dxa"/>
            <w:tcBorders>
              <w:top w:val="nil"/>
              <w:left w:val="nil"/>
              <w:bottom w:val="nil"/>
              <w:right w:val="nil"/>
            </w:tcBorders>
          </w:tcPr>
          <w:p w14:paraId="46F79F2B" w14:textId="1217361C" w:rsidR="00D43DBA" w:rsidRPr="00D43DBA" w:rsidRDefault="00D43DBA" w:rsidP="00B81B9E">
            <w:pPr>
              <w:spacing w:line="360" w:lineRule="auto"/>
              <w:jc w:val="center"/>
              <w:rPr>
                <w:rFonts w:ascii="Times New Roman" w:hAnsi="Times New Roman"/>
              </w:rPr>
            </w:pPr>
            <w:r w:rsidRPr="00D43DBA">
              <w:rPr>
                <w:rFonts w:ascii="Times New Roman" w:hAnsi="Times New Roman"/>
              </w:rPr>
              <w:t>1.98</w:t>
            </w:r>
          </w:p>
        </w:tc>
        <w:tc>
          <w:tcPr>
            <w:tcW w:w="1344" w:type="dxa"/>
            <w:tcBorders>
              <w:top w:val="nil"/>
              <w:left w:val="nil"/>
              <w:bottom w:val="nil"/>
              <w:right w:val="nil"/>
            </w:tcBorders>
          </w:tcPr>
          <w:p w14:paraId="24A20373" w14:textId="4E1E6799" w:rsidR="00D43DBA" w:rsidRPr="00D43DBA" w:rsidRDefault="00D43DBA" w:rsidP="00B81B9E">
            <w:pPr>
              <w:spacing w:line="360" w:lineRule="auto"/>
              <w:jc w:val="center"/>
              <w:rPr>
                <w:rFonts w:ascii="Times New Roman" w:hAnsi="Times New Roman"/>
              </w:rPr>
            </w:pPr>
            <w:r w:rsidRPr="00D43DBA">
              <w:rPr>
                <w:rFonts w:ascii="Times New Roman" w:hAnsi="Times New Roman"/>
              </w:rPr>
              <w:t>7.00</w:t>
            </w:r>
          </w:p>
        </w:tc>
      </w:tr>
      <w:tr w:rsidR="00B81B9E" w14:paraId="041FF7C6" w14:textId="77777777" w:rsidTr="00B81B9E">
        <w:tc>
          <w:tcPr>
            <w:tcW w:w="1536" w:type="dxa"/>
            <w:tcBorders>
              <w:top w:val="nil"/>
              <w:left w:val="nil"/>
              <w:bottom w:val="nil"/>
              <w:right w:val="nil"/>
            </w:tcBorders>
          </w:tcPr>
          <w:p w14:paraId="0D1F6D0D" w14:textId="6E12A604" w:rsidR="00D43DBA" w:rsidRPr="00D43DBA" w:rsidRDefault="00D43DBA" w:rsidP="00B81B9E">
            <w:pPr>
              <w:spacing w:line="360" w:lineRule="auto"/>
              <w:jc w:val="center"/>
              <w:rPr>
                <w:rFonts w:ascii="Times New Roman" w:hAnsi="Times New Roman"/>
              </w:rPr>
            </w:pPr>
            <w:r w:rsidRPr="00D43DBA">
              <w:rPr>
                <w:rFonts w:ascii="Times New Roman" w:hAnsi="Times New Roman"/>
              </w:rPr>
              <w:t>SUBTLEX</w:t>
            </w:r>
          </w:p>
        </w:tc>
        <w:tc>
          <w:tcPr>
            <w:tcW w:w="2599" w:type="dxa"/>
            <w:tcBorders>
              <w:top w:val="nil"/>
              <w:left w:val="nil"/>
              <w:bottom w:val="nil"/>
              <w:right w:val="nil"/>
            </w:tcBorders>
          </w:tcPr>
          <w:p w14:paraId="09A74EF0" w14:textId="5A384499" w:rsidR="00D43DBA" w:rsidRPr="00D43DBA" w:rsidRDefault="00D43DBA" w:rsidP="00B81B9E">
            <w:pPr>
              <w:spacing w:line="360" w:lineRule="auto"/>
              <w:jc w:val="center"/>
              <w:rPr>
                <w:rFonts w:ascii="Times New Roman" w:hAnsi="Times New Roman"/>
              </w:rPr>
            </w:pPr>
            <w:r w:rsidRPr="00D43DBA">
              <w:rPr>
                <w:rFonts w:ascii="Times New Roman" w:hAnsi="Times New Roman"/>
              </w:rPr>
              <w:t>Brysbaert &amp; New, 2009</w:t>
            </w:r>
          </w:p>
        </w:tc>
        <w:tc>
          <w:tcPr>
            <w:tcW w:w="1529" w:type="dxa"/>
            <w:tcBorders>
              <w:top w:val="nil"/>
              <w:left w:val="nil"/>
              <w:bottom w:val="nil"/>
              <w:right w:val="nil"/>
            </w:tcBorders>
          </w:tcPr>
          <w:p w14:paraId="728BFE0A" w14:textId="4DCE63A2" w:rsidR="00D43DBA" w:rsidRPr="00D43DBA" w:rsidRDefault="00D43DBA" w:rsidP="00B81B9E">
            <w:pPr>
              <w:spacing w:line="360" w:lineRule="auto"/>
              <w:jc w:val="center"/>
              <w:rPr>
                <w:rFonts w:ascii="Times New Roman" w:hAnsi="Times New Roman"/>
              </w:rPr>
            </w:pPr>
            <w:r w:rsidRPr="00D43DBA">
              <w:rPr>
                <w:rFonts w:ascii="Times New Roman" w:hAnsi="Times New Roman"/>
              </w:rPr>
              <w:t>3.1</w:t>
            </w:r>
            <w:r w:rsidR="00F90A9B">
              <w:rPr>
                <w:rFonts w:ascii="Times New Roman" w:hAnsi="Times New Roman"/>
              </w:rPr>
              <w:t>4</w:t>
            </w:r>
            <w:r w:rsidRPr="00D43DBA">
              <w:rPr>
                <w:rFonts w:ascii="Times New Roman" w:hAnsi="Times New Roman"/>
              </w:rPr>
              <w:t xml:space="preserve"> (0.7</w:t>
            </w:r>
            <w:r w:rsidR="00F90A9B">
              <w:rPr>
                <w:rFonts w:ascii="Times New Roman" w:hAnsi="Times New Roman"/>
              </w:rPr>
              <w:t>7</w:t>
            </w:r>
            <w:r w:rsidRPr="00D43DBA">
              <w:rPr>
                <w:rFonts w:ascii="Times New Roman" w:hAnsi="Times New Roman"/>
              </w:rPr>
              <w:t>)</w:t>
            </w:r>
          </w:p>
        </w:tc>
        <w:tc>
          <w:tcPr>
            <w:tcW w:w="1177" w:type="dxa"/>
            <w:tcBorders>
              <w:top w:val="nil"/>
              <w:left w:val="nil"/>
              <w:bottom w:val="nil"/>
              <w:right w:val="nil"/>
            </w:tcBorders>
          </w:tcPr>
          <w:p w14:paraId="7F9DAFF4" w14:textId="3130FF54" w:rsidR="00D43DBA" w:rsidRPr="00D43DBA" w:rsidRDefault="00D43DBA" w:rsidP="00B81B9E">
            <w:pPr>
              <w:spacing w:line="360" w:lineRule="auto"/>
              <w:jc w:val="center"/>
              <w:rPr>
                <w:rFonts w:ascii="Times New Roman" w:hAnsi="Times New Roman"/>
              </w:rPr>
            </w:pPr>
            <w:r w:rsidRPr="00D43DBA">
              <w:rPr>
                <w:rFonts w:ascii="Times New Roman" w:hAnsi="Times New Roman"/>
              </w:rPr>
              <w:t>1.</w:t>
            </w:r>
            <w:r w:rsidR="002F20B8">
              <w:rPr>
                <w:rFonts w:ascii="Times New Roman" w:hAnsi="Times New Roman"/>
              </w:rPr>
              <w:t>34</w:t>
            </w:r>
          </w:p>
        </w:tc>
        <w:tc>
          <w:tcPr>
            <w:tcW w:w="1344" w:type="dxa"/>
            <w:tcBorders>
              <w:top w:val="nil"/>
              <w:left w:val="nil"/>
              <w:bottom w:val="nil"/>
              <w:right w:val="nil"/>
            </w:tcBorders>
          </w:tcPr>
          <w:p w14:paraId="5F741A40" w14:textId="0CBB7F6E" w:rsidR="00D43DBA" w:rsidRPr="00D43DBA" w:rsidRDefault="00D43DBA" w:rsidP="00B81B9E">
            <w:pPr>
              <w:spacing w:line="360" w:lineRule="auto"/>
              <w:jc w:val="center"/>
              <w:rPr>
                <w:rFonts w:ascii="Times New Roman" w:hAnsi="Times New Roman"/>
              </w:rPr>
            </w:pPr>
            <w:r w:rsidRPr="00D43DBA">
              <w:rPr>
                <w:rFonts w:ascii="Times New Roman" w:hAnsi="Times New Roman"/>
              </w:rPr>
              <w:t>5.</w:t>
            </w:r>
            <w:r w:rsidR="002F20B8">
              <w:rPr>
                <w:rFonts w:ascii="Times New Roman" w:hAnsi="Times New Roman"/>
              </w:rPr>
              <w:t>35</w:t>
            </w:r>
          </w:p>
        </w:tc>
      </w:tr>
      <w:tr w:rsidR="00D43DBA" w14:paraId="1E932A1D" w14:textId="77777777" w:rsidTr="00B81B9E">
        <w:tc>
          <w:tcPr>
            <w:tcW w:w="1536" w:type="dxa"/>
            <w:tcBorders>
              <w:top w:val="nil"/>
              <w:left w:val="nil"/>
              <w:bottom w:val="nil"/>
              <w:right w:val="nil"/>
            </w:tcBorders>
          </w:tcPr>
          <w:p w14:paraId="57A9B713" w14:textId="409E3687" w:rsidR="00D43DBA" w:rsidRPr="006025C7" w:rsidRDefault="00D43DBA" w:rsidP="00B81B9E">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24E138FC" w14:textId="69E661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F53D04B" w14:textId="6D8D96C1" w:rsidR="00D43DBA" w:rsidRPr="006025C7" w:rsidRDefault="00F90A9B" w:rsidP="00B81B9E">
            <w:pPr>
              <w:spacing w:line="360" w:lineRule="auto"/>
              <w:jc w:val="center"/>
              <w:rPr>
                <w:rFonts w:ascii="Times New Roman" w:hAnsi="Times New Roman"/>
              </w:rPr>
            </w:pPr>
            <w:r>
              <w:rPr>
                <w:rFonts w:ascii="Times New Roman" w:hAnsi="Times New Roman"/>
              </w:rPr>
              <w:t>5.07</w:t>
            </w:r>
            <w:r w:rsidR="00D43DBA" w:rsidRPr="006025C7">
              <w:rPr>
                <w:rFonts w:ascii="Times New Roman" w:hAnsi="Times New Roman"/>
              </w:rPr>
              <w:t xml:space="preserve"> (1.</w:t>
            </w:r>
            <w:r>
              <w:rPr>
                <w:rFonts w:ascii="Times New Roman" w:hAnsi="Times New Roman"/>
              </w:rPr>
              <w:t>43</w:t>
            </w:r>
            <w:r w:rsidR="00D43DBA" w:rsidRPr="006025C7">
              <w:rPr>
                <w:rFonts w:ascii="Times New Roman" w:hAnsi="Times New Roman"/>
              </w:rPr>
              <w:t>)</w:t>
            </w:r>
          </w:p>
        </w:tc>
        <w:tc>
          <w:tcPr>
            <w:tcW w:w="1177" w:type="dxa"/>
            <w:tcBorders>
              <w:top w:val="nil"/>
              <w:left w:val="nil"/>
              <w:bottom w:val="nil"/>
              <w:right w:val="nil"/>
            </w:tcBorders>
          </w:tcPr>
          <w:p w14:paraId="7D6AC8A6" w14:textId="5EC38DDC" w:rsidR="00D43DBA" w:rsidRPr="006025C7" w:rsidRDefault="00D43DBA" w:rsidP="00B81B9E">
            <w:pPr>
              <w:spacing w:line="360" w:lineRule="auto"/>
              <w:jc w:val="center"/>
              <w:rPr>
                <w:rFonts w:ascii="Times New Roman" w:hAnsi="Times New Roman"/>
              </w:rPr>
            </w:pPr>
            <w:r w:rsidRPr="006025C7">
              <w:rPr>
                <w:rFonts w:ascii="Times New Roman" w:hAnsi="Times New Roman"/>
              </w:rPr>
              <w:t>3.00</w:t>
            </w:r>
          </w:p>
        </w:tc>
        <w:tc>
          <w:tcPr>
            <w:tcW w:w="1344" w:type="dxa"/>
            <w:tcBorders>
              <w:top w:val="nil"/>
              <w:left w:val="nil"/>
              <w:bottom w:val="nil"/>
              <w:right w:val="nil"/>
            </w:tcBorders>
          </w:tcPr>
          <w:p w14:paraId="04A08ECE" w14:textId="59BC72C0" w:rsidR="00D43DBA" w:rsidRPr="006025C7" w:rsidRDefault="00D43DBA" w:rsidP="00B81B9E">
            <w:pPr>
              <w:spacing w:line="360" w:lineRule="auto"/>
              <w:jc w:val="center"/>
              <w:rPr>
                <w:rFonts w:ascii="Times New Roman" w:hAnsi="Times New Roman"/>
              </w:rPr>
            </w:pPr>
            <w:r w:rsidRPr="006025C7">
              <w:rPr>
                <w:rFonts w:ascii="Times New Roman" w:hAnsi="Times New Roman"/>
              </w:rPr>
              <w:t>10.00</w:t>
            </w:r>
          </w:p>
        </w:tc>
      </w:tr>
      <w:tr w:rsidR="00D43DBA" w:rsidRPr="00D43DBA" w14:paraId="341C1423" w14:textId="77777777" w:rsidTr="00B81B9E">
        <w:tc>
          <w:tcPr>
            <w:tcW w:w="1536" w:type="dxa"/>
            <w:tcBorders>
              <w:top w:val="nil"/>
              <w:left w:val="nil"/>
              <w:bottom w:val="nil"/>
              <w:right w:val="nil"/>
            </w:tcBorders>
          </w:tcPr>
          <w:p w14:paraId="7D9E9081" w14:textId="14D6DD20" w:rsidR="00D43DBA" w:rsidRPr="006025C7" w:rsidRDefault="00D43DBA" w:rsidP="00B81B9E">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471AA3B7" w14:textId="0C2C4D33"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4079140" w14:textId="789F94BD" w:rsidR="00D43DBA" w:rsidRPr="006025C7" w:rsidRDefault="00F90A9B" w:rsidP="00B81B9E">
            <w:pPr>
              <w:spacing w:line="360" w:lineRule="auto"/>
              <w:jc w:val="center"/>
              <w:rPr>
                <w:rFonts w:ascii="Times New Roman" w:hAnsi="Times New Roman"/>
              </w:rPr>
            </w:pPr>
            <w:r>
              <w:rPr>
                <w:rFonts w:ascii="Times New Roman" w:hAnsi="Times New Roman"/>
              </w:rPr>
              <w:t>6.44</w:t>
            </w:r>
            <w:r w:rsidR="00D43DBA" w:rsidRPr="006025C7">
              <w:rPr>
                <w:rFonts w:ascii="Times New Roman" w:hAnsi="Times New Roman"/>
              </w:rPr>
              <w:t xml:space="preserve"> (5.</w:t>
            </w:r>
            <w:r>
              <w:rPr>
                <w:rFonts w:ascii="Times New Roman" w:hAnsi="Times New Roman"/>
              </w:rPr>
              <w:t>79</w:t>
            </w:r>
            <w:r w:rsidR="00D43DBA" w:rsidRPr="006025C7">
              <w:rPr>
                <w:rFonts w:ascii="Times New Roman" w:hAnsi="Times New Roman"/>
              </w:rPr>
              <w:t>)</w:t>
            </w:r>
          </w:p>
        </w:tc>
        <w:tc>
          <w:tcPr>
            <w:tcW w:w="1177" w:type="dxa"/>
            <w:tcBorders>
              <w:top w:val="nil"/>
              <w:left w:val="nil"/>
              <w:bottom w:val="nil"/>
              <w:right w:val="nil"/>
            </w:tcBorders>
          </w:tcPr>
          <w:p w14:paraId="115C2210" w14:textId="4B573FE2"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93832D" w14:textId="1C11EFCA" w:rsidR="00D43DBA" w:rsidRPr="006025C7" w:rsidRDefault="002F20B8" w:rsidP="00B81B9E">
            <w:pPr>
              <w:spacing w:line="360" w:lineRule="auto"/>
              <w:jc w:val="center"/>
              <w:rPr>
                <w:rFonts w:ascii="Times New Roman" w:hAnsi="Times New Roman"/>
              </w:rPr>
            </w:pPr>
            <w:r>
              <w:rPr>
                <w:rFonts w:ascii="Times New Roman" w:hAnsi="Times New Roman"/>
              </w:rPr>
              <w:t>20</w:t>
            </w:r>
            <w:r w:rsidR="00D43DBA" w:rsidRPr="006025C7">
              <w:rPr>
                <w:rFonts w:ascii="Times New Roman" w:hAnsi="Times New Roman"/>
              </w:rPr>
              <w:t>.00</w:t>
            </w:r>
          </w:p>
        </w:tc>
      </w:tr>
      <w:tr w:rsidR="00D43DBA" w:rsidRPr="00D43DBA" w14:paraId="372B7694" w14:textId="77777777" w:rsidTr="00B81B9E">
        <w:tc>
          <w:tcPr>
            <w:tcW w:w="1536" w:type="dxa"/>
            <w:tcBorders>
              <w:top w:val="nil"/>
              <w:left w:val="nil"/>
              <w:bottom w:val="nil"/>
              <w:right w:val="nil"/>
            </w:tcBorders>
          </w:tcPr>
          <w:p w14:paraId="5FFFFD05" w14:textId="7DE02321" w:rsidR="00D43DBA" w:rsidRPr="006025C7" w:rsidRDefault="00D43DBA" w:rsidP="00B81B9E">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7A9A8FD7" w14:textId="40FECF0C"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68D21F2" w14:textId="50DC2DF5" w:rsidR="00D43DBA" w:rsidRPr="006025C7" w:rsidRDefault="00F90A9B" w:rsidP="00B81B9E">
            <w:pPr>
              <w:spacing w:line="360" w:lineRule="auto"/>
              <w:jc w:val="center"/>
              <w:rPr>
                <w:rFonts w:ascii="Times New Roman" w:hAnsi="Times New Roman"/>
              </w:rPr>
            </w:pPr>
            <w:r>
              <w:rPr>
                <w:rFonts w:ascii="Times New Roman" w:hAnsi="Times New Roman"/>
              </w:rPr>
              <w:t>16.55</w:t>
            </w:r>
            <w:r w:rsidR="00D43DBA" w:rsidRPr="006025C7">
              <w:rPr>
                <w:rFonts w:ascii="Times New Roman" w:hAnsi="Times New Roman"/>
              </w:rPr>
              <w:t xml:space="preserve"> (</w:t>
            </w:r>
            <w:r>
              <w:rPr>
                <w:rFonts w:ascii="Times New Roman" w:hAnsi="Times New Roman"/>
              </w:rPr>
              <w:t>14.38</w:t>
            </w:r>
            <w:r w:rsidR="00D43DBA" w:rsidRPr="006025C7">
              <w:rPr>
                <w:rFonts w:ascii="Times New Roman" w:hAnsi="Times New Roman"/>
              </w:rPr>
              <w:t>)</w:t>
            </w:r>
          </w:p>
        </w:tc>
        <w:tc>
          <w:tcPr>
            <w:tcW w:w="1177" w:type="dxa"/>
            <w:tcBorders>
              <w:top w:val="nil"/>
              <w:left w:val="nil"/>
              <w:bottom w:val="nil"/>
              <w:right w:val="nil"/>
            </w:tcBorders>
          </w:tcPr>
          <w:p w14:paraId="3F5BF7B0" w14:textId="0377F667" w:rsidR="00D43DBA" w:rsidRPr="006025C7" w:rsidRDefault="00D43DBA" w:rsidP="00B81B9E">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4639EC4F" w14:textId="33E7D10D" w:rsidR="00D43DBA" w:rsidRPr="006025C7" w:rsidRDefault="00D43DBA" w:rsidP="00B81B9E">
            <w:pPr>
              <w:spacing w:line="360" w:lineRule="auto"/>
              <w:jc w:val="center"/>
              <w:rPr>
                <w:rFonts w:ascii="Times New Roman" w:hAnsi="Times New Roman"/>
              </w:rPr>
            </w:pPr>
            <w:r w:rsidRPr="006025C7">
              <w:rPr>
                <w:rFonts w:ascii="Times New Roman" w:hAnsi="Times New Roman"/>
              </w:rPr>
              <w:t>51.00</w:t>
            </w:r>
          </w:p>
        </w:tc>
      </w:tr>
      <w:tr w:rsidR="00D43DBA" w:rsidRPr="00D43DBA" w14:paraId="7C448D2D" w14:textId="77777777" w:rsidTr="00B81B9E">
        <w:tc>
          <w:tcPr>
            <w:tcW w:w="1536" w:type="dxa"/>
            <w:tcBorders>
              <w:top w:val="nil"/>
              <w:left w:val="nil"/>
              <w:bottom w:val="nil"/>
              <w:right w:val="nil"/>
            </w:tcBorders>
          </w:tcPr>
          <w:p w14:paraId="1A4499DF" w14:textId="48FB4F9D" w:rsidR="00D43DBA" w:rsidRPr="006025C7" w:rsidRDefault="00D43DBA" w:rsidP="00B81B9E">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54CFC266" w14:textId="41EFDC20" w:rsidR="00D43DBA" w:rsidRPr="006025C7" w:rsidRDefault="00D43DB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1619A59" w14:textId="5DA456AE" w:rsidR="00D43DBA" w:rsidRPr="006025C7" w:rsidRDefault="00F90A9B" w:rsidP="00B81B9E">
            <w:pPr>
              <w:spacing w:line="360" w:lineRule="auto"/>
              <w:jc w:val="center"/>
              <w:rPr>
                <w:rFonts w:ascii="Times New Roman" w:hAnsi="Times New Roman"/>
              </w:rPr>
            </w:pPr>
            <w:r>
              <w:rPr>
                <w:rFonts w:ascii="Times New Roman" w:hAnsi="Times New Roman"/>
              </w:rPr>
              <w:t>4.11</w:t>
            </w:r>
            <w:r w:rsidR="00D43DBA" w:rsidRPr="006025C7">
              <w:rPr>
                <w:rFonts w:ascii="Times New Roman" w:hAnsi="Times New Roman"/>
              </w:rPr>
              <w:t xml:space="preserve"> (1.3</w:t>
            </w:r>
            <w:r w:rsidR="002F20B8">
              <w:rPr>
                <w:rFonts w:ascii="Times New Roman" w:hAnsi="Times New Roman"/>
              </w:rPr>
              <w:t>2</w:t>
            </w:r>
            <w:r w:rsidR="00D43DBA" w:rsidRPr="006025C7">
              <w:rPr>
                <w:rFonts w:ascii="Times New Roman" w:hAnsi="Times New Roman"/>
              </w:rPr>
              <w:t>)</w:t>
            </w:r>
          </w:p>
        </w:tc>
        <w:tc>
          <w:tcPr>
            <w:tcW w:w="1177" w:type="dxa"/>
            <w:tcBorders>
              <w:top w:val="nil"/>
              <w:left w:val="nil"/>
              <w:bottom w:val="nil"/>
              <w:right w:val="nil"/>
            </w:tcBorders>
          </w:tcPr>
          <w:p w14:paraId="586B1342" w14:textId="4F1F707C" w:rsidR="00D43DBA" w:rsidRPr="006025C7" w:rsidRDefault="0052311D" w:rsidP="00B81B9E">
            <w:pPr>
              <w:spacing w:line="360" w:lineRule="auto"/>
              <w:jc w:val="center"/>
              <w:rPr>
                <w:rFonts w:ascii="Times New Roman" w:hAnsi="Times New Roman"/>
              </w:rPr>
            </w:pPr>
            <w:r w:rsidRPr="006025C7">
              <w:rPr>
                <w:rFonts w:ascii="Times New Roman" w:hAnsi="Times New Roman"/>
              </w:rPr>
              <w:t>2.00</w:t>
            </w:r>
          </w:p>
        </w:tc>
        <w:tc>
          <w:tcPr>
            <w:tcW w:w="1344" w:type="dxa"/>
            <w:tcBorders>
              <w:top w:val="nil"/>
              <w:left w:val="nil"/>
              <w:bottom w:val="nil"/>
              <w:right w:val="nil"/>
            </w:tcBorders>
          </w:tcPr>
          <w:p w14:paraId="1ECEBD65" w14:textId="595210D6" w:rsidR="00D43DBA" w:rsidRPr="006025C7" w:rsidRDefault="0052311D" w:rsidP="00B81B9E">
            <w:pPr>
              <w:spacing w:line="360" w:lineRule="auto"/>
              <w:jc w:val="center"/>
              <w:rPr>
                <w:rFonts w:ascii="Times New Roman" w:hAnsi="Times New Roman"/>
              </w:rPr>
            </w:pPr>
            <w:r w:rsidRPr="006025C7">
              <w:rPr>
                <w:rFonts w:ascii="Times New Roman" w:hAnsi="Times New Roman"/>
              </w:rPr>
              <w:t>9.00</w:t>
            </w:r>
          </w:p>
        </w:tc>
      </w:tr>
      <w:tr w:rsidR="0052311D" w:rsidRPr="00D43DBA" w14:paraId="3FE0ACBA" w14:textId="77777777" w:rsidTr="00B81B9E">
        <w:tc>
          <w:tcPr>
            <w:tcW w:w="1536" w:type="dxa"/>
            <w:tcBorders>
              <w:top w:val="nil"/>
              <w:left w:val="nil"/>
              <w:bottom w:val="nil"/>
              <w:right w:val="nil"/>
            </w:tcBorders>
          </w:tcPr>
          <w:p w14:paraId="442D1BD3" w14:textId="0BD2AAE0" w:rsidR="0052311D" w:rsidRPr="006025C7" w:rsidRDefault="00461F31" w:rsidP="00B81B9E">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119156EE" w14:textId="1E94C104" w:rsidR="0052311D"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0FC0A3CF" w14:textId="4644BC99" w:rsidR="0052311D"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43</w:t>
            </w:r>
            <w:r w:rsidRPr="006025C7">
              <w:rPr>
                <w:rFonts w:ascii="Times New Roman" w:hAnsi="Times New Roman"/>
              </w:rPr>
              <w:t xml:space="preserve"> (0.6</w:t>
            </w:r>
            <w:r w:rsidR="002F20B8">
              <w:rPr>
                <w:rFonts w:ascii="Times New Roman" w:hAnsi="Times New Roman"/>
              </w:rPr>
              <w:t>7</w:t>
            </w:r>
            <w:r w:rsidRPr="006025C7">
              <w:rPr>
                <w:rFonts w:ascii="Times New Roman" w:hAnsi="Times New Roman"/>
              </w:rPr>
              <w:t>)</w:t>
            </w:r>
          </w:p>
        </w:tc>
        <w:tc>
          <w:tcPr>
            <w:tcW w:w="1177" w:type="dxa"/>
            <w:tcBorders>
              <w:top w:val="nil"/>
              <w:left w:val="nil"/>
              <w:bottom w:val="nil"/>
              <w:right w:val="nil"/>
            </w:tcBorders>
          </w:tcPr>
          <w:p w14:paraId="6C58EA47" w14:textId="50762141" w:rsidR="0052311D"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2A209AD5" w14:textId="756BEE35" w:rsidR="0052311D" w:rsidRPr="006025C7" w:rsidRDefault="002F20B8" w:rsidP="00B81B9E">
            <w:pPr>
              <w:spacing w:line="360" w:lineRule="auto"/>
              <w:jc w:val="center"/>
              <w:rPr>
                <w:rFonts w:ascii="Times New Roman" w:hAnsi="Times New Roman"/>
              </w:rPr>
            </w:pPr>
            <w:r>
              <w:rPr>
                <w:rFonts w:ascii="Times New Roman" w:hAnsi="Times New Roman"/>
              </w:rPr>
              <w:t>4</w:t>
            </w:r>
            <w:r w:rsidR="00461F31" w:rsidRPr="006025C7">
              <w:rPr>
                <w:rFonts w:ascii="Times New Roman" w:hAnsi="Times New Roman"/>
              </w:rPr>
              <w:t>.00</w:t>
            </w:r>
          </w:p>
        </w:tc>
      </w:tr>
      <w:tr w:rsidR="00461F31" w:rsidRPr="00D43DBA" w14:paraId="59363017" w14:textId="77777777" w:rsidTr="00B81B9E">
        <w:tc>
          <w:tcPr>
            <w:tcW w:w="1536" w:type="dxa"/>
            <w:tcBorders>
              <w:top w:val="nil"/>
              <w:left w:val="nil"/>
              <w:bottom w:val="nil"/>
              <w:right w:val="nil"/>
            </w:tcBorders>
          </w:tcPr>
          <w:p w14:paraId="592EB201" w14:textId="6EDECB5E" w:rsidR="00461F31" w:rsidRPr="006025C7" w:rsidRDefault="00461F31" w:rsidP="00B81B9E">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6F6FB79D" w14:textId="4548C321" w:rsidR="00461F31" w:rsidRPr="006025C7" w:rsidRDefault="00461F31"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BE3E76A" w14:textId="0A5AA72B" w:rsidR="00461F31" w:rsidRPr="006025C7" w:rsidRDefault="00461F31"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06</w:t>
            </w:r>
            <w:r w:rsidRPr="006025C7">
              <w:rPr>
                <w:rFonts w:ascii="Times New Roman" w:hAnsi="Times New Roman"/>
              </w:rPr>
              <w:t xml:space="preserve"> (0.</w:t>
            </w:r>
            <w:r w:rsidR="002F20B8">
              <w:rPr>
                <w:rFonts w:ascii="Times New Roman" w:hAnsi="Times New Roman"/>
              </w:rPr>
              <w:t>24</w:t>
            </w:r>
            <w:r w:rsidRPr="006025C7">
              <w:rPr>
                <w:rFonts w:ascii="Times New Roman" w:hAnsi="Times New Roman"/>
              </w:rPr>
              <w:t>)</w:t>
            </w:r>
          </w:p>
        </w:tc>
        <w:tc>
          <w:tcPr>
            <w:tcW w:w="1177" w:type="dxa"/>
            <w:tcBorders>
              <w:top w:val="nil"/>
              <w:left w:val="nil"/>
              <w:bottom w:val="nil"/>
              <w:right w:val="nil"/>
            </w:tcBorders>
          </w:tcPr>
          <w:p w14:paraId="61319E34" w14:textId="1729C2B7" w:rsidR="00461F31" w:rsidRPr="006025C7" w:rsidRDefault="00461F31" w:rsidP="00B81B9E">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78F22C8" w14:textId="7485D3A2" w:rsidR="00461F31" w:rsidRPr="006025C7" w:rsidRDefault="00461F31" w:rsidP="00B81B9E">
            <w:pPr>
              <w:spacing w:line="360" w:lineRule="auto"/>
              <w:jc w:val="center"/>
              <w:rPr>
                <w:rFonts w:ascii="Times New Roman" w:hAnsi="Times New Roman"/>
              </w:rPr>
            </w:pPr>
            <w:r w:rsidRPr="006025C7">
              <w:rPr>
                <w:rFonts w:ascii="Times New Roman" w:hAnsi="Times New Roman"/>
              </w:rPr>
              <w:t>2.00</w:t>
            </w:r>
          </w:p>
        </w:tc>
      </w:tr>
      <w:tr w:rsidR="00461F31" w:rsidRPr="00D43DBA" w14:paraId="480489EE" w14:textId="77777777" w:rsidTr="00B81B9E">
        <w:tc>
          <w:tcPr>
            <w:tcW w:w="1536" w:type="dxa"/>
            <w:tcBorders>
              <w:top w:val="nil"/>
              <w:left w:val="nil"/>
              <w:bottom w:val="nil"/>
              <w:right w:val="nil"/>
            </w:tcBorders>
          </w:tcPr>
          <w:p w14:paraId="7A672C2D" w14:textId="6961885D" w:rsidR="00461F31" w:rsidRPr="006025C7" w:rsidRDefault="00461F31" w:rsidP="00B81B9E">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6316ACE9" w14:textId="1A747422"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77F45C81" w14:textId="44978563"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50</w:t>
            </w:r>
            <w:r w:rsidRPr="006025C7">
              <w:rPr>
                <w:rFonts w:ascii="Times New Roman" w:hAnsi="Times New Roman"/>
              </w:rPr>
              <w:t xml:space="preserve"> (1.</w:t>
            </w:r>
            <w:r w:rsidR="002F20B8">
              <w:rPr>
                <w:rFonts w:ascii="Times New Roman" w:hAnsi="Times New Roman"/>
              </w:rPr>
              <w:t>75</w:t>
            </w:r>
            <w:r w:rsidRPr="006025C7">
              <w:rPr>
                <w:rFonts w:ascii="Times New Roman" w:hAnsi="Times New Roman"/>
              </w:rPr>
              <w:t>)</w:t>
            </w:r>
          </w:p>
        </w:tc>
        <w:tc>
          <w:tcPr>
            <w:tcW w:w="1177" w:type="dxa"/>
            <w:tcBorders>
              <w:top w:val="nil"/>
              <w:left w:val="nil"/>
              <w:bottom w:val="nil"/>
              <w:right w:val="nil"/>
            </w:tcBorders>
          </w:tcPr>
          <w:p w14:paraId="748DB659" w14:textId="044734C5" w:rsidR="00461F31" w:rsidRPr="006025C7" w:rsidRDefault="00461F31" w:rsidP="00B81B9E">
            <w:pPr>
              <w:spacing w:line="360" w:lineRule="auto"/>
              <w:jc w:val="center"/>
              <w:rPr>
                <w:rFonts w:ascii="Times New Roman" w:hAnsi="Times New Roman"/>
              </w:rPr>
            </w:pPr>
            <w:r w:rsidRPr="006025C7">
              <w:rPr>
                <w:rFonts w:ascii="Times New Roman" w:hAnsi="Times New Roman"/>
              </w:rPr>
              <w:t>2.47</w:t>
            </w:r>
          </w:p>
        </w:tc>
        <w:tc>
          <w:tcPr>
            <w:tcW w:w="1344" w:type="dxa"/>
            <w:tcBorders>
              <w:top w:val="nil"/>
              <w:left w:val="nil"/>
              <w:bottom w:val="nil"/>
              <w:right w:val="nil"/>
            </w:tcBorders>
          </w:tcPr>
          <w:p w14:paraId="7B996D57" w14:textId="4B445CA3" w:rsidR="00461F31" w:rsidRPr="006025C7" w:rsidRDefault="002F20B8" w:rsidP="00B81B9E">
            <w:pPr>
              <w:spacing w:line="360" w:lineRule="auto"/>
              <w:jc w:val="center"/>
              <w:rPr>
                <w:rFonts w:ascii="Times New Roman" w:hAnsi="Times New Roman"/>
              </w:rPr>
            </w:pPr>
            <w:r>
              <w:rPr>
                <w:rFonts w:ascii="Times New Roman" w:hAnsi="Times New Roman"/>
              </w:rPr>
              <w:t>11.05</w:t>
            </w:r>
          </w:p>
        </w:tc>
      </w:tr>
      <w:tr w:rsidR="00461F31" w:rsidRPr="00D43DBA" w14:paraId="3EB23EAA" w14:textId="77777777" w:rsidTr="00B81B9E">
        <w:tc>
          <w:tcPr>
            <w:tcW w:w="1536" w:type="dxa"/>
            <w:tcBorders>
              <w:top w:val="nil"/>
              <w:left w:val="nil"/>
              <w:bottom w:val="nil"/>
              <w:right w:val="nil"/>
            </w:tcBorders>
          </w:tcPr>
          <w:p w14:paraId="32105AC7" w14:textId="7E423945" w:rsidR="00461F31" w:rsidRPr="006025C7" w:rsidRDefault="00461F31" w:rsidP="00B81B9E">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3877428F" w14:textId="03FA00AB" w:rsidR="00461F31" w:rsidRPr="006025C7" w:rsidRDefault="00461F31" w:rsidP="00B81B9E">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2413F9D" w14:textId="53A93AF1"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69</w:t>
            </w:r>
            <w:r w:rsidRPr="006025C7">
              <w:rPr>
                <w:rFonts w:ascii="Times New Roman" w:hAnsi="Times New Roman"/>
              </w:rPr>
              <w:t xml:space="preserve"> (1.</w:t>
            </w:r>
            <w:r w:rsidR="002F20B8">
              <w:rPr>
                <w:rFonts w:ascii="Times New Roman" w:hAnsi="Times New Roman"/>
              </w:rPr>
              <w:t>17</w:t>
            </w:r>
            <w:r w:rsidRPr="006025C7">
              <w:rPr>
                <w:rFonts w:ascii="Times New Roman" w:hAnsi="Times New Roman"/>
              </w:rPr>
              <w:t>)</w:t>
            </w:r>
          </w:p>
        </w:tc>
        <w:tc>
          <w:tcPr>
            <w:tcW w:w="1177" w:type="dxa"/>
            <w:tcBorders>
              <w:top w:val="nil"/>
              <w:left w:val="nil"/>
              <w:bottom w:val="nil"/>
              <w:right w:val="nil"/>
            </w:tcBorders>
          </w:tcPr>
          <w:p w14:paraId="2C3257CE" w14:textId="5F2FEB83" w:rsidR="00461F31" w:rsidRPr="006025C7" w:rsidRDefault="00461F31" w:rsidP="00B81B9E">
            <w:pPr>
              <w:spacing w:line="360" w:lineRule="auto"/>
              <w:jc w:val="center"/>
              <w:rPr>
                <w:rFonts w:ascii="Times New Roman" w:hAnsi="Times New Roman"/>
              </w:rPr>
            </w:pPr>
            <w:r w:rsidRPr="006025C7">
              <w:rPr>
                <w:rFonts w:ascii="Times New Roman" w:hAnsi="Times New Roman"/>
              </w:rPr>
              <w:t>1.91</w:t>
            </w:r>
          </w:p>
        </w:tc>
        <w:tc>
          <w:tcPr>
            <w:tcW w:w="1344" w:type="dxa"/>
            <w:tcBorders>
              <w:top w:val="nil"/>
              <w:left w:val="nil"/>
              <w:bottom w:val="nil"/>
              <w:right w:val="nil"/>
            </w:tcBorders>
          </w:tcPr>
          <w:p w14:paraId="225F57A6" w14:textId="36A5D26C" w:rsidR="00461F31" w:rsidRPr="006025C7" w:rsidRDefault="00461F31" w:rsidP="00B81B9E">
            <w:pPr>
              <w:spacing w:line="360" w:lineRule="auto"/>
              <w:jc w:val="center"/>
              <w:rPr>
                <w:rFonts w:ascii="Times New Roman" w:hAnsi="Times New Roman"/>
              </w:rPr>
            </w:pPr>
            <w:r w:rsidRPr="006025C7">
              <w:rPr>
                <w:rFonts w:ascii="Times New Roman" w:hAnsi="Times New Roman"/>
              </w:rPr>
              <w:t>7.</w:t>
            </w:r>
            <w:r w:rsidR="002F20B8">
              <w:rPr>
                <w:rFonts w:ascii="Times New Roman" w:hAnsi="Times New Roman"/>
              </w:rPr>
              <w:t>89</w:t>
            </w:r>
          </w:p>
        </w:tc>
      </w:tr>
      <w:tr w:rsidR="00461F31" w:rsidRPr="00D43DBA" w14:paraId="170B0E14" w14:textId="77777777" w:rsidTr="00B81B9E">
        <w:tc>
          <w:tcPr>
            <w:tcW w:w="1536" w:type="dxa"/>
            <w:tcBorders>
              <w:top w:val="nil"/>
              <w:left w:val="nil"/>
              <w:bottom w:val="nil"/>
              <w:right w:val="nil"/>
            </w:tcBorders>
          </w:tcPr>
          <w:p w14:paraId="26771396" w14:textId="05519792" w:rsidR="00461F31" w:rsidRPr="006025C7" w:rsidRDefault="00461F31" w:rsidP="00B81B9E">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41372407" w14:textId="797AFCAF"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7B6E05C5" w14:textId="483E1866"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F90A9B">
              <w:rPr>
                <w:rFonts w:ascii="Times New Roman" w:hAnsi="Times New Roman"/>
              </w:rPr>
              <w:t>41</w:t>
            </w:r>
            <w:r w:rsidRPr="006025C7">
              <w:rPr>
                <w:rFonts w:ascii="Times New Roman" w:hAnsi="Times New Roman"/>
              </w:rPr>
              <w:t xml:space="preserve"> (0.</w:t>
            </w:r>
            <w:r w:rsidR="002F20B8">
              <w:rPr>
                <w:rFonts w:ascii="Times New Roman" w:hAnsi="Times New Roman"/>
              </w:rPr>
              <w:t>76</w:t>
            </w:r>
            <w:r w:rsidRPr="006025C7">
              <w:rPr>
                <w:rFonts w:ascii="Times New Roman" w:hAnsi="Times New Roman"/>
              </w:rPr>
              <w:t>)</w:t>
            </w:r>
          </w:p>
        </w:tc>
        <w:tc>
          <w:tcPr>
            <w:tcW w:w="1177" w:type="dxa"/>
            <w:tcBorders>
              <w:top w:val="nil"/>
              <w:left w:val="nil"/>
              <w:bottom w:val="nil"/>
              <w:right w:val="nil"/>
            </w:tcBorders>
          </w:tcPr>
          <w:p w14:paraId="46E03F9E" w14:textId="42FEC668" w:rsidR="00461F31" w:rsidRPr="006025C7" w:rsidRDefault="00461F31" w:rsidP="00B81B9E">
            <w:pPr>
              <w:spacing w:line="360" w:lineRule="auto"/>
              <w:jc w:val="center"/>
              <w:rPr>
                <w:rFonts w:ascii="Times New Roman" w:hAnsi="Times New Roman"/>
              </w:rPr>
            </w:pPr>
            <w:r w:rsidRPr="006025C7">
              <w:rPr>
                <w:rFonts w:ascii="Times New Roman" w:hAnsi="Times New Roman"/>
              </w:rPr>
              <w:t>3.</w:t>
            </w:r>
            <w:r w:rsidR="002F20B8">
              <w:rPr>
                <w:rFonts w:ascii="Times New Roman" w:hAnsi="Times New Roman"/>
              </w:rPr>
              <w:t>0</w:t>
            </w:r>
            <w:r w:rsidRPr="006025C7">
              <w:rPr>
                <w:rFonts w:ascii="Times New Roman" w:hAnsi="Times New Roman"/>
              </w:rPr>
              <w:t>2</w:t>
            </w:r>
          </w:p>
        </w:tc>
        <w:tc>
          <w:tcPr>
            <w:tcW w:w="1344" w:type="dxa"/>
            <w:tcBorders>
              <w:top w:val="nil"/>
              <w:left w:val="nil"/>
              <w:bottom w:val="nil"/>
              <w:right w:val="nil"/>
            </w:tcBorders>
          </w:tcPr>
          <w:p w14:paraId="23F55D5A" w14:textId="7F460638" w:rsidR="00461F31" w:rsidRPr="006025C7" w:rsidRDefault="00461F31" w:rsidP="00B81B9E">
            <w:pPr>
              <w:spacing w:line="360" w:lineRule="auto"/>
              <w:jc w:val="center"/>
              <w:rPr>
                <w:rFonts w:ascii="Times New Roman" w:hAnsi="Times New Roman"/>
              </w:rPr>
            </w:pPr>
            <w:r w:rsidRPr="006025C7">
              <w:rPr>
                <w:rFonts w:ascii="Times New Roman" w:hAnsi="Times New Roman"/>
              </w:rPr>
              <w:t>6.61</w:t>
            </w:r>
          </w:p>
        </w:tc>
      </w:tr>
      <w:tr w:rsidR="00461F31" w:rsidRPr="00D43DBA" w14:paraId="5CFCC04D" w14:textId="77777777" w:rsidTr="00B81B9E">
        <w:tc>
          <w:tcPr>
            <w:tcW w:w="1536" w:type="dxa"/>
            <w:tcBorders>
              <w:top w:val="nil"/>
              <w:left w:val="nil"/>
              <w:bottom w:val="nil"/>
              <w:right w:val="nil"/>
            </w:tcBorders>
          </w:tcPr>
          <w:p w14:paraId="3489FC88" w14:textId="0E36C116" w:rsidR="00461F31" w:rsidRPr="006025C7" w:rsidRDefault="00461F31" w:rsidP="00B81B9E">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2CA9D003" w14:textId="405F61D4" w:rsidR="00461F31" w:rsidRPr="006025C7" w:rsidRDefault="00461F31" w:rsidP="00B81B9E">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99DDE6E" w14:textId="17D2CD0D" w:rsidR="00461F31" w:rsidRPr="006025C7" w:rsidRDefault="00461F31" w:rsidP="00B81B9E">
            <w:pPr>
              <w:spacing w:line="360" w:lineRule="auto"/>
              <w:jc w:val="center"/>
              <w:rPr>
                <w:rFonts w:ascii="Times New Roman" w:hAnsi="Times New Roman"/>
              </w:rPr>
            </w:pPr>
            <w:r w:rsidRPr="006025C7">
              <w:rPr>
                <w:rFonts w:ascii="Times New Roman" w:hAnsi="Times New Roman"/>
              </w:rPr>
              <w:t>6.1</w:t>
            </w:r>
            <w:r w:rsidR="00F90A9B">
              <w:rPr>
                <w:rFonts w:ascii="Times New Roman" w:hAnsi="Times New Roman"/>
              </w:rPr>
              <w:t>8</w:t>
            </w:r>
            <w:r w:rsidRPr="006025C7">
              <w:rPr>
                <w:rFonts w:ascii="Times New Roman" w:hAnsi="Times New Roman"/>
              </w:rPr>
              <w:t xml:space="preserve"> (0.2</w:t>
            </w:r>
            <w:r w:rsidR="002F20B8">
              <w:rPr>
                <w:rFonts w:ascii="Times New Roman" w:hAnsi="Times New Roman"/>
              </w:rPr>
              <w:t>9</w:t>
            </w:r>
            <w:r w:rsidRPr="006025C7">
              <w:rPr>
                <w:rFonts w:ascii="Times New Roman" w:hAnsi="Times New Roman"/>
              </w:rPr>
              <w:t>)</w:t>
            </w:r>
          </w:p>
        </w:tc>
        <w:tc>
          <w:tcPr>
            <w:tcW w:w="1177" w:type="dxa"/>
            <w:tcBorders>
              <w:top w:val="nil"/>
              <w:left w:val="nil"/>
              <w:bottom w:val="nil"/>
              <w:right w:val="nil"/>
            </w:tcBorders>
          </w:tcPr>
          <w:p w14:paraId="086AE58D" w14:textId="5F6C7520" w:rsidR="00461F31" w:rsidRPr="006025C7" w:rsidRDefault="00461F31" w:rsidP="00B81B9E">
            <w:pPr>
              <w:spacing w:line="360" w:lineRule="auto"/>
              <w:jc w:val="center"/>
              <w:rPr>
                <w:rFonts w:ascii="Times New Roman" w:hAnsi="Times New Roman"/>
              </w:rPr>
            </w:pPr>
            <w:r w:rsidRPr="006025C7">
              <w:rPr>
                <w:rFonts w:ascii="Times New Roman" w:hAnsi="Times New Roman"/>
              </w:rPr>
              <w:t>5</w:t>
            </w:r>
            <w:r w:rsidR="002F20B8">
              <w:rPr>
                <w:rFonts w:ascii="Times New Roman" w:hAnsi="Times New Roman"/>
              </w:rPr>
              <w:t>.30</w:t>
            </w:r>
          </w:p>
        </w:tc>
        <w:tc>
          <w:tcPr>
            <w:tcW w:w="1344" w:type="dxa"/>
            <w:tcBorders>
              <w:top w:val="nil"/>
              <w:left w:val="nil"/>
              <w:bottom w:val="nil"/>
              <w:right w:val="nil"/>
            </w:tcBorders>
          </w:tcPr>
          <w:p w14:paraId="07F4FF8F" w14:textId="43707121" w:rsidR="00461F31" w:rsidRPr="006025C7" w:rsidRDefault="00461F31" w:rsidP="00B81B9E">
            <w:pPr>
              <w:spacing w:line="360" w:lineRule="auto"/>
              <w:jc w:val="center"/>
              <w:rPr>
                <w:rFonts w:ascii="Times New Roman" w:hAnsi="Times New Roman"/>
              </w:rPr>
            </w:pPr>
            <w:r w:rsidRPr="006025C7">
              <w:rPr>
                <w:rFonts w:ascii="Times New Roman" w:hAnsi="Times New Roman"/>
              </w:rPr>
              <w:t>6.7</w:t>
            </w:r>
            <w:r w:rsidR="002F20B8">
              <w:rPr>
                <w:rFonts w:ascii="Times New Roman" w:hAnsi="Times New Roman"/>
              </w:rPr>
              <w:t>9</w:t>
            </w:r>
          </w:p>
        </w:tc>
      </w:tr>
      <w:tr w:rsidR="00461F31" w:rsidRPr="00D43DBA" w14:paraId="6A680419" w14:textId="77777777" w:rsidTr="00B81B9E">
        <w:tc>
          <w:tcPr>
            <w:tcW w:w="1536" w:type="dxa"/>
            <w:tcBorders>
              <w:top w:val="nil"/>
              <w:left w:val="nil"/>
              <w:bottom w:val="nil"/>
              <w:right w:val="nil"/>
            </w:tcBorders>
          </w:tcPr>
          <w:p w14:paraId="550A836F" w14:textId="6AE65DDC" w:rsidR="00461F31" w:rsidRPr="006025C7" w:rsidRDefault="00461F31" w:rsidP="00B81B9E">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0F612F6A" w14:textId="0583EA90" w:rsidR="00461F31"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1E64B32D" w14:textId="385D7C92" w:rsidR="00461F31" w:rsidRPr="006025C7" w:rsidRDefault="005B678A" w:rsidP="00B81B9E">
            <w:pPr>
              <w:spacing w:line="360" w:lineRule="auto"/>
              <w:jc w:val="center"/>
              <w:rPr>
                <w:rFonts w:ascii="Times New Roman" w:hAnsi="Times New Roman"/>
              </w:rPr>
            </w:pPr>
            <w:r w:rsidRPr="006025C7">
              <w:rPr>
                <w:rFonts w:ascii="Times New Roman" w:hAnsi="Times New Roman"/>
              </w:rPr>
              <w:t>1</w:t>
            </w:r>
            <w:r w:rsidR="00F90A9B">
              <w:rPr>
                <w:rFonts w:ascii="Times New Roman" w:hAnsi="Times New Roman"/>
              </w:rPr>
              <w:t>5.04</w:t>
            </w:r>
            <w:r w:rsidRPr="006025C7">
              <w:rPr>
                <w:rFonts w:ascii="Times New Roman" w:hAnsi="Times New Roman"/>
              </w:rPr>
              <w:t xml:space="preserve"> (1</w:t>
            </w:r>
            <w:r w:rsidR="002F20B8">
              <w:rPr>
                <w:rFonts w:ascii="Times New Roman" w:hAnsi="Times New Roman"/>
              </w:rPr>
              <w:t>0</w:t>
            </w:r>
            <w:r w:rsidRPr="006025C7">
              <w:rPr>
                <w:rFonts w:ascii="Times New Roman" w:hAnsi="Times New Roman"/>
              </w:rPr>
              <w:t>.</w:t>
            </w:r>
            <w:r w:rsidR="002F20B8">
              <w:rPr>
                <w:rFonts w:ascii="Times New Roman" w:hAnsi="Times New Roman"/>
              </w:rPr>
              <w:t>46</w:t>
            </w:r>
            <w:r w:rsidRPr="006025C7">
              <w:rPr>
                <w:rFonts w:ascii="Times New Roman" w:hAnsi="Times New Roman"/>
              </w:rPr>
              <w:t>)</w:t>
            </w:r>
          </w:p>
        </w:tc>
        <w:tc>
          <w:tcPr>
            <w:tcW w:w="1177" w:type="dxa"/>
            <w:tcBorders>
              <w:top w:val="nil"/>
              <w:left w:val="nil"/>
              <w:bottom w:val="nil"/>
              <w:right w:val="nil"/>
            </w:tcBorders>
          </w:tcPr>
          <w:p w14:paraId="183A8BA2" w14:textId="243D80B7" w:rsidR="00461F31" w:rsidRPr="006025C7" w:rsidRDefault="005B678A" w:rsidP="00B81B9E">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190B87DE" w14:textId="2DFD802D" w:rsidR="00461F31" w:rsidRPr="006025C7" w:rsidRDefault="002F20B8" w:rsidP="00B81B9E">
            <w:pPr>
              <w:spacing w:line="360" w:lineRule="auto"/>
              <w:jc w:val="center"/>
              <w:rPr>
                <w:rFonts w:ascii="Times New Roman" w:hAnsi="Times New Roman"/>
              </w:rPr>
            </w:pPr>
            <w:r>
              <w:rPr>
                <w:rFonts w:ascii="Times New Roman" w:hAnsi="Times New Roman"/>
              </w:rPr>
              <w:t>57</w:t>
            </w:r>
            <w:r w:rsidR="005B678A" w:rsidRPr="006025C7">
              <w:rPr>
                <w:rFonts w:ascii="Times New Roman" w:hAnsi="Times New Roman"/>
              </w:rPr>
              <w:t>.00</w:t>
            </w:r>
          </w:p>
        </w:tc>
      </w:tr>
      <w:tr w:rsidR="005B678A" w:rsidRPr="00D43DBA" w14:paraId="0FC2EDD4" w14:textId="77777777" w:rsidTr="00B81B9E">
        <w:tc>
          <w:tcPr>
            <w:tcW w:w="1536" w:type="dxa"/>
            <w:tcBorders>
              <w:top w:val="nil"/>
              <w:left w:val="nil"/>
              <w:bottom w:val="single" w:sz="4" w:space="0" w:color="auto"/>
              <w:right w:val="nil"/>
            </w:tcBorders>
          </w:tcPr>
          <w:p w14:paraId="7201A9D7" w14:textId="6B06CD9A" w:rsidR="005B678A" w:rsidRPr="006025C7" w:rsidRDefault="005B678A" w:rsidP="00B81B9E">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DD9E35" w14:textId="3649DCD0" w:rsidR="005B678A" w:rsidRPr="006025C7" w:rsidRDefault="005B678A" w:rsidP="00B81B9E">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050B2FE6" w14:textId="7401E65C" w:rsidR="005B678A" w:rsidRPr="006025C7" w:rsidRDefault="005B678A" w:rsidP="00B81B9E">
            <w:pPr>
              <w:spacing w:line="360" w:lineRule="auto"/>
              <w:jc w:val="center"/>
              <w:rPr>
                <w:rFonts w:ascii="Times New Roman" w:hAnsi="Times New Roman"/>
              </w:rPr>
            </w:pPr>
            <w:r w:rsidRPr="006025C7">
              <w:rPr>
                <w:rFonts w:ascii="Times New Roman" w:hAnsi="Times New Roman"/>
              </w:rPr>
              <w:t>8</w:t>
            </w:r>
            <w:r w:rsidR="00F90A9B">
              <w:rPr>
                <w:rFonts w:ascii="Times New Roman" w:hAnsi="Times New Roman"/>
              </w:rPr>
              <w:t>1</w:t>
            </w:r>
            <w:r w:rsidRPr="006025C7">
              <w:rPr>
                <w:rFonts w:ascii="Times New Roman" w:hAnsi="Times New Roman"/>
              </w:rPr>
              <w:t>.</w:t>
            </w:r>
            <w:r w:rsidR="00F90A9B">
              <w:rPr>
                <w:rFonts w:ascii="Times New Roman" w:hAnsi="Times New Roman"/>
              </w:rPr>
              <w:t>94</w:t>
            </w:r>
            <w:r w:rsidRPr="006025C7">
              <w:rPr>
                <w:rFonts w:ascii="Times New Roman" w:hAnsi="Times New Roman"/>
              </w:rPr>
              <w:t xml:space="preserve"> (7</w:t>
            </w:r>
            <w:r w:rsidR="002F20B8">
              <w:rPr>
                <w:rFonts w:ascii="Times New Roman" w:hAnsi="Times New Roman"/>
              </w:rPr>
              <w:t>3</w:t>
            </w:r>
            <w:r w:rsidRPr="006025C7">
              <w:rPr>
                <w:rFonts w:ascii="Times New Roman" w:hAnsi="Times New Roman"/>
              </w:rPr>
              <w:t>.</w:t>
            </w:r>
            <w:r w:rsidR="002F20B8">
              <w:rPr>
                <w:rFonts w:ascii="Times New Roman" w:hAnsi="Times New Roman"/>
              </w:rPr>
              <w:t>59</w:t>
            </w:r>
            <w:r w:rsidRPr="006025C7">
              <w:rPr>
                <w:rFonts w:ascii="Times New Roman" w:hAnsi="Times New Roman"/>
              </w:rPr>
              <w:t>)</w:t>
            </w:r>
          </w:p>
        </w:tc>
        <w:tc>
          <w:tcPr>
            <w:tcW w:w="1177" w:type="dxa"/>
            <w:tcBorders>
              <w:top w:val="nil"/>
              <w:left w:val="nil"/>
              <w:bottom w:val="single" w:sz="4" w:space="0" w:color="auto"/>
              <w:right w:val="nil"/>
            </w:tcBorders>
          </w:tcPr>
          <w:p w14:paraId="19393976" w14:textId="58F5F03F" w:rsidR="005B678A" w:rsidRPr="006025C7" w:rsidRDefault="002F20B8" w:rsidP="00B81B9E">
            <w:pPr>
              <w:spacing w:line="360" w:lineRule="auto"/>
              <w:jc w:val="center"/>
              <w:rPr>
                <w:rFonts w:ascii="Times New Roman" w:hAnsi="Times New Roman"/>
              </w:rPr>
            </w:pPr>
            <w:r>
              <w:rPr>
                <w:rFonts w:ascii="Times New Roman" w:hAnsi="Times New Roman"/>
              </w:rPr>
              <w:t>1</w:t>
            </w:r>
            <w:r w:rsidR="005B678A" w:rsidRPr="006025C7">
              <w:rPr>
                <w:rFonts w:ascii="Times New Roman" w:hAnsi="Times New Roman"/>
              </w:rPr>
              <w:t>.00</w:t>
            </w:r>
          </w:p>
        </w:tc>
        <w:tc>
          <w:tcPr>
            <w:tcW w:w="1344" w:type="dxa"/>
            <w:tcBorders>
              <w:top w:val="nil"/>
              <w:left w:val="nil"/>
              <w:bottom w:val="single" w:sz="4" w:space="0" w:color="auto"/>
              <w:right w:val="nil"/>
            </w:tcBorders>
          </w:tcPr>
          <w:p w14:paraId="435E3278" w14:textId="3AD12170" w:rsidR="005B678A" w:rsidRPr="006025C7" w:rsidRDefault="005B678A" w:rsidP="00B81B9E">
            <w:pPr>
              <w:spacing w:line="360" w:lineRule="auto"/>
              <w:jc w:val="center"/>
              <w:rPr>
                <w:rFonts w:ascii="Times New Roman" w:hAnsi="Times New Roman"/>
              </w:rPr>
            </w:pPr>
            <w:r w:rsidRPr="006025C7">
              <w:rPr>
                <w:rFonts w:ascii="Times New Roman" w:hAnsi="Times New Roman"/>
              </w:rPr>
              <w:t>347.00</w:t>
            </w:r>
          </w:p>
        </w:tc>
      </w:tr>
    </w:tbl>
    <w:p w14:paraId="2E6AA8EE" w14:textId="77777777" w:rsidR="00B81B9E" w:rsidRDefault="00B81B9E" w:rsidP="00F16962"/>
    <w:p w14:paraId="0A326B99" w14:textId="67887BDE" w:rsidR="003B4217" w:rsidRDefault="00B81B9E" w:rsidP="00F16962">
      <w:r w:rsidRPr="00511A99">
        <w:rPr>
          <w:i/>
        </w:rPr>
        <w:t>Note</w:t>
      </w:r>
      <w:r>
        <w:t xml:space="preserve">: </w:t>
      </w:r>
      <w:r>
        <w:tab/>
        <w:t>QSS: Cue Set Size, Ortho N: Orthographic Neighborhood Size, Phone N: Phonographic Neighborhood Size, AOA: Age of Acquisition, FSS: Feature Set Size, COSC: Cosine Connectedness.</w:t>
      </w:r>
    </w:p>
    <w:p w14:paraId="067325D6" w14:textId="059F5302" w:rsidR="00F16962" w:rsidRDefault="00F16962" w:rsidP="00F16962"/>
    <w:p w14:paraId="4C40270D" w14:textId="77777777" w:rsidR="00F16962" w:rsidRDefault="00F16962" w:rsidP="00F16962"/>
    <w:p w14:paraId="0435BB86" w14:textId="101BFECF" w:rsidR="00812EDB" w:rsidRDefault="00812EDB" w:rsidP="00812EDB">
      <w:pPr>
        <w:spacing w:line="480" w:lineRule="auto"/>
      </w:pPr>
      <w:r>
        <w:t xml:space="preserve">overview of how words are related by meaning and showed examples of concepts with both high and low feature overlap. </w:t>
      </w:r>
      <w:r>
        <w:rPr>
          <w:i/>
        </w:rPr>
        <w:t>Tortoise</w:t>
      </w:r>
      <w:r>
        <w:t xml:space="preserve"> and </w:t>
      </w:r>
      <w:r>
        <w:rPr>
          <w:i/>
        </w:rPr>
        <w:t>turtle</w:t>
      </w:r>
      <w:r>
        <w:t xml:space="preserve"> were provided as an example of</w:t>
      </w:r>
    </w:p>
    <w:p w14:paraId="527A04BC" w14:textId="268557FD" w:rsidR="00812EDB" w:rsidRDefault="00812EDB" w:rsidP="00812EDB">
      <w:pPr>
        <w:spacing w:line="480" w:lineRule="auto"/>
        <w:ind w:left="1"/>
      </w:pPr>
      <w:r>
        <w:t xml:space="preserve">two concepts with significant overlap. Other examples were then provided to illustrate concepts with little or no overlap. For the thematic judgments, participants were provided with an explanation of thematic relatedness. </w:t>
      </w:r>
      <w:r>
        <w:rPr>
          <w:i/>
        </w:rPr>
        <w:t xml:space="preserve">Tree </w:t>
      </w:r>
      <w:r>
        <w:t xml:space="preserve">is explained to be related to </w:t>
      </w:r>
      <w:r>
        <w:rPr>
          <w:i/>
        </w:rPr>
        <w:t>leaf</w:t>
      </w:r>
      <w:r>
        <w:t xml:space="preserve">, </w:t>
      </w:r>
      <w:r>
        <w:rPr>
          <w:i/>
        </w:rPr>
        <w:t>fruit</w:t>
      </w:r>
      <w:r>
        <w:t xml:space="preserve">, and </w:t>
      </w:r>
      <w:r>
        <w:rPr>
          <w:i/>
        </w:rPr>
        <w:t>branch</w:t>
      </w:r>
      <w:r>
        <w:t xml:space="preserve">, but not </w:t>
      </w:r>
      <w:r>
        <w:rPr>
          <w:i/>
        </w:rPr>
        <w:t>computer</w:t>
      </w:r>
      <w:r>
        <w:t>. Participants were then given three concepts (</w:t>
      </w:r>
      <w:r>
        <w:rPr>
          <w:i/>
        </w:rPr>
        <w:t>lost</w:t>
      </w:r>
      <w:r>
        <w:t xml:space="preserve">, </w:t>
      </w:r>
      <w:r>
        <w:rPr>
          <w:i/>
        </w:rPr>
        <w:t>old</w:t>
      </w:r>
      <w:r>
        <w:t xml:space="preserve">, </w:t>
      </w:r>
    </w:p>
    <w:p w14:paraId="69B919F2" w14:textId="77777777" w:rsidR="00D007DF" w:rsidRPr="009F19C2" w:rsidRDefault="00D007DF" w:rsidP="00812EDB">
      <w:pPr>
        <w:spacing w:line="480" w:lineRule="auto"/>
        <w:ind w:left="1"/>
      </w:pPr>
    </w:p>
    <w:p w14:paraId="7175B0FC" w14:textId="40B40B38" w:rsidR="002255F0" w:rsidRDefault="002255F0" w:rsidP="002255F0">
      <w:pPr>
        <w:spacing w:line="480" w:lineRule="auto"/>
      </w:pPr>
      <w:bookmarkStart w:id="9" w:name="_Hlk509009548"/>
      <w:bookmarkStart w:id="10" w:name="_Hlk509081758"/>
      <w:r>
        <w:t>Table 2. Summary Statistics of Single Word Norms for Experiment Two Target Items.</w:t>
      </w:r>
    </w:p>
    <w:tbl>
      <w:tblPr>
        <w:tblStyle w:val="TableGrid"/>
        <w:tblW w:w="8185" w:type="dxa"/>
        <w:tblLook w:val="04A0" w:firstRow="1" w:lastRow="0" w:firstColumn="1" w:lastColumn="0" w:noHBand="0" w:noVBand="1"/>
      </w:tblPr>
      <w:tblGrid>
        <w:gridCol w:w="1536"/>
        <w:gridCol w:w="2599"/>
        <w:gridCol w:w="1529"/>
        <w:gridCol w:w="1177"/>
        <w:gridCol w:w="1344"/>
      </w:tblGrid>
      <w:tr w:rsidR="002255F0" w14:paraId="4B543EC7" w14:textId="77777777" w:rsidTr="00F03C29">
        <w:tc>
          <w:tcPr>
            <w:tcW w:w="1536" w:type="dxa"/>
            <w:tcBorders>
              <w:top w:val="single" w:sz="4" w:space="0" w:color="auto"/>
              <w:left w:val="nil"/>
              <w:bottom w:val="single" w:sz="4" w:space="0" w:color="auto"/>
              <w:right w:val="nil"/>
            </w:tcBorders>
          </w:tcPr>
          <w:p w14:paraId="4B139C4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4A5FE70D"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Citation</w:t>
            </w:r>
          </w:p>
        </w:tc>
        <w:tc>
          <w:tcPr>
            <w:tcW w:w="1529" w:type="dxa"/>
            <w:tcBorders>
              <w:top w:val="single" w:sz="4" w:space="0" w:color="auto"/>
              <w:left w:val="nil"/>
              <w:bottom w:val="single" w:sz="4" w:space="0" w:color="auto"/>
              <w:right w:val="nil"/>
            </w:tcBorders>
          </w:tcPr>
          <w:p w14:paraId="5C2FB696"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Mean (SD)</w:t>
            </w:r>
          </w:p>
        </w:tc>
        <w:tc>
          <w:tcPr>
            <w:tcW w:w="1177" w:type="dxa"/>
            <w:tcBorders>
              <w:top w:val="single" w:sz="4" w:space="0" w:color="auto"/>
              <w:left w:val="nil"/>
              <w:bottom w:val="single" w:sz="4" w:space="0" w:color="auto"/>
              <w:right w:val="nil"/>
            </w:tcBorders>
          </w:tcPr>
          <w:p w14:paraId="2D7C82AB"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Minimum</w:t>
            </w:r>
          </w:p>
        </w:tc>
        <w:tc>
          <w:tcPr>
            <w:tcW w:w="1344" w:type="dxa"/>
            <w:tcBorders>
              <w:top w:val="single" w:sz="4" w:space="0" w:color="auto"/>
              <w:left w:val="nil"/>
              <w:bottom w:val="single" w:sz="4" w:space="0" w:color="auto"/>
              <w:right w:val="nil"/>
            </w:tcBorders>
          </w:tcPr>
          <w:p w14:paraId="1CAD9C5C" w14:textId="77777777" w:rsidR="002255F0" w:rsidRPr="00D43DBA" w:rsidRDefault="002255F0" w:rsidP="00F03C29">
            <w:pPr>
              <w:spacing w:line="360" w:lineRule="auto"/>
              <w:jc w:val="center"/>
              <w:rPr>
                <w:rFonts w:ascii="Times New Roman" w:hAnsi="Times New Roman"/>
              </w:rPr>
            </w:pPr>
            <w:r w:rsidRPr="00D43DBA">
              <w:rPr>
                <w:rFonts w:ascii="Times New Roman" w:hAnsi="Times New Roman"/>
              </w:rPr>
              <w:t>Maximum</w:t>
            </w:r>
          </w:p>
        </w:tc>
      </w:tr>
      <w:tr w:rsidR="002255F0" w14:paraId="56BB6402" w14:textId="77777777" w:rsidTr="00F03C29">
        <w:tc>
          <w:tcPr>
            <w:tcW w:w="1536" w:type="dxa"/>
            <w:tcBorders>
              <w:top w:val="single" w:sz="4" w:space="0" w:color="auto"/>
              <w:left w:val="nil"/>
              <w:bottom w:val="nil"/>
              <w:right w:val="nil"/>
            </w:tcBorders>
          </w:tcPr>
          <w:p w14:paraId="79F92B76" w14:textId="1FAD6AA7" w:rsidR="002255F0" w:rsidRPr="006025C7" w:rsidRDefault="002255F0" w:rsidP="00F03C29">
            <w:pPr>
              <w:spacing w:line="360" w:lineRule="auto"/>
              <w:jc w:val="center"/>
              <w:rPr>
                <w:rFonts w:ascii="Times New Roman" w:hAnsi="Times New Roman"/>
              </w:rPr>
            </w:pPr>
            <w:r w:rsidRPr="006025C7">
              <w:rPr>
                <w:rFonts w:ascii="Times New Roman" w:hAnsi="Times New Roman"/>
              </w:rPr>
              <w:t>TSS</w:t>
            </w:r>
          </w:p>
        </w:tc>
        <w:tc>
          <w:tcPr>
            <w:tcW w:w="2599" w:type="dxa"/>
            <w:tcBorders>
              <w:top w:val="single" w:sz="4" w:space="0" w:color="auto"/>
              <w:left w:val="nil"/>
              <w:bottom w:val="nil"/>
              <w:right w:val="nil"/>
            </w:tcBorders>
          </w:tcPr>
          <w:p w14:paraId="67053F8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single" w:sz="4" w:space="0" w:color="auto"/>
              <w:left w:val="nil"/>
              <w:bottom w:val="nil"/>
              <w:right w:val="nil"/>
            </w:tcBorders>
          </w:tcPr>
          <w:p w14:paraId="4F633360" w14:textId="2646C66A" w:rsidR="002255F0" w:rsidRPr="006025C7" w:rsidRDefault="00F03C29"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4</w:t>
            </w:r>
            <w:r w:rsidRPr="006025C7">
              <w:rPr>
                <w:rFonts w:ascii="Times New Roman" w:hAnsi="Times New Roman"/>
              </w:rPr>
              <w:t>.</w:t>
            </w:r>
            <w:r w:rsidR="00E23650">
              <w:rPr>
                <w:rFonts w:ascii="Times New Roman" w:hAnsi="Times New Roman"/>
              </w:rPr>
              <w:t>79</w:t>
            </w:r>
            <w:r w:rsidRPr="006025C7">
              <w:rPr>
                <w:rFonts w:ascii="Times New Roman" w:hAnsi="Times New Roman"/>
              </w:rPr>
              <w:t xml:space="preserve"> (</w:t>
            </w:r>
            <w:r w:rsidR="007E41D6">
              <w:rPr>
                <w:rFonts w:ascii="Times New Roman" w:hAnsi="Times New Roman"/>
              </w:rPr>
              <w:t>5.06</w:t>
            </w:r>
            <w:r w:rsidRPr="006025C7">
              <w:rPr>
                <w:rFonts w:ascii="Times New Roman" w:hAnsi="Times New Roman"/>
              </w:rPr>
              <w:t>)</w:t>
            </w:r>
          </w:p>
        </w:tc>
        <w:tc>
          <w:tcPr>
            <w:tcW w:w="1177" w:type="dxa"/>
            <w:tcBorders>
              <w:top w:val="single" w:sz="4" w:space="0" w:color="auto"/>
              <w:left w:val="nil"/>
              <w:bottom w:val="nil"/>
              <w:right w:val="nil"/>
            </w:tcBorders>
          </w:tcPr>
          <w:p w14:paraId="2BB6C417" w14:textId="65CD0B4C" w:rsidR="002255F0" w:rsidRPr="006025C7" w:rsidRDefault="00F03C29"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single" w:sz="4" w:space="0" w:color="auto"/>
              <w:left w:val="nil"/>
              <w:bottom w:val="nil"/>
              <w:right w:val="nil"/>
            </w:tcBorders>
          </w:tcPr>
          <w:p w14:paraId="1D8D7482" w14:textId="53F3EB0A" w:rsidR="002255F0" w:rsidRPr="006025C7" w:rsidRDefault="00F03C29"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9</w:t>
            </w:r>
            <w:r w:rsidRPr="006025C7">
              <w:rPr>
                <w:rFonts w:ascii="Times New Roman" w:hAnsi="Times New Roman"/>
              </w:rPr>
              <w:t>.00</w:t>
            </w:r>
          </w:p>
        </w:tc>
      </w:tr>
      <w:tr w:rsidR="002255F0" w14:paraId="3CD70944" w14:textId="77777777" w:rsidTr="00F03C29">
        <w:tc>
          <w:tcPr>
            <w:tcW w:w="1536" w:type="dxa"/>
            <w:tcBorders>
              <w:top w:val="nil"/>
              <w:left w:val="nil"/>
              <w:bottom w:val="nil"/>
              <w:right w:val="nil"/>
            </w:tcBorders>
          </w:tcPr>
          <w:p w14:paraId="6DF8973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Concreteness</w:t>
            </w:r>
          </w:p>
        </w:tc>
        <w:tc>
          <w:tcPr>
            <w:tcW w:w="2599" w:type="dxa"/>
            <w:tcBorders>
              <w:top w:val="nil"/>
              <w:left w:val="nil"/>
              <w:bottom w:val="nil"/>
              <w:right w:val="nil"/>
            </w:tcBorders>
          </w:tcPr>
          <w:p w14:paraId="74CCECF1"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Nelson et al., 2004</w:t>
            </w:r>
          </w:p>
        </w:tc>
        <w:tc>
          <w:tcPr>
            <w:tcW w:w="1529" w:type="dxa"/>
            <w:tcBorders>
              <w:top w:val="nil"/>
              <w:left w:val="nil"/>
              <w:bottom w:val="nil"/>
              <w:right w:val="nil"/>
            </w:tcBorders>
          </w:tcPr>
          <w:p w14:paraId="74AAD7F4" w14:textId="3BE21BAA"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E23650">
              <w:rPr>
                <w:rFonts w:ascii="Times New Roman" w:hAnsi="Times New Roman"/>
              </w:rPr>
              <w:t>34</w:t>
            </w:r>
            <w:r w:rsidRPr="006025C7">
              <w:rPr>
                <w:rFonts w:ascii="Times New Roman" w:hAnsi="Times New Roman"/>
              </w:rPr>
              <w:t xml:space="preserve"> (1.0</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592B95F6" w14:textId="0080B8F7" w:rsidR="002255F0" w:rsidRPr="006025C7" w:rsidRDefault="006025C7" w:rsidP="00F03C29">
            <w:pPr>
              <w:spacing w:line="360" w:lineRule="auto"/>
              <w:jc w:val="center"/>
              <w:rPr>
                <w:rFonts w:ascii="Times New Roman" w:hAnsi="Times New Roman"/>
              </w:rPr>
            </w:pPr>
            <w:r w:rsidRPr="006025C7">
              <w:rPr>
                <w:rFonts w:ascii="Times New Roman" w:hAnsi="Times New Roman"/>
              </w:rPr>
              <w:t>1.28</w:t>
            </w:r>
          </w:p>
        </w:tc>
        <w:tc>
          <w:tcPr>
            <w:tcW w:w="1344" w:type="dxa"/>
            <w:tcBorders>
              <w:top w:val="nil"/>
              <w:left w:val="nil"/>
              <w:bottom w:val="nil"/>
              <w:right w:val="nil"/>
            </w:tcBorders>
          </w:tcPr>
          <w:p w14:paraId="7824F4FA" w14:textId="57BA5350" w:rsidR="002255F0" w:rsidRPr="006025C7" w:rsidRDefault="006025C7" w:rsidP="00F03C29">
            <w:pPr>
              <w:spacing w:line="360" w:lineRule="auto"/>
              <w:jc w:val="center"/>
              <w:rPr>
                <w:rFonts w:ascii="Times New Roman" w:hAnsi="Times New Roman"/>
              </w:rPr>
            </w:pPr>
            <w:r w:rsidRPr="006025C7">
              <w:rPr>
                <w:rFonts w:ascii="Times New Roman" w:hAnsi="Times New Roman"/>
              </w:rPr>
              <w:t>7.00</w:t>
            </w:r>
          </w:p>
        </w:tc>
      </w:tr>
      <w:tr w:rsidR="002255F0" w14:paraId="537E2D0A" w14:textId="77777777" w:rsidTr="00F03C29">
        <w:tc>
          <w:tcPr>
            <w:tcW w:w="1536" w:type="dxa"/>
            <w:tcBorders>
              <w:top w:val="nil"/>
              <w:left w:val="nil"/>
              <w:bottom w:val="nil"/>
              <w:right w:val="nil"/>
            </w:tcBorders>
          </w:tcPr>
          <w:p w14:paraId="208B45A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SUBTLEX</w:t>
            </w:r>
          </w:p>
        </w:tc>
        <w:tc>
          <w:tcPr>
            <w:tcW w:w="2599" w:type="dxa"/>
            <w:tcBorders>
              <w:top w:val="nil"/>
              <w:left w:val="nil"/>
              <w:bottom w:val="nil"/>
              <w:right w:val="nil"/>
            </w:tcBorders>
          </w:tcPr>
          <w:p w14:paraId="19FBEA3E"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Brysbaert</w:t>
            </w:r>
            <w:proofErr w:type="spellEnd"/>
            <w:r w:rsidRPr="006025C7">
              <w:rPr>
                <w:rFonts w:ascii="Times New Roman" w:hAnsi="Times New Roman"/>
              </w:rPr>
              <w:t xml:space="preserve"> &amp; New, 2009</w:t>
            </w:r>
          </w:p>
        </w:tc>
        <w:tc>
          <w:tcPr>
            <w:tcW w:w="1529" w:type="dxa"/>
            <w:tcBorders>
              <w:top w:val="nil"/>
              <w:left w:val="nil"/>
              <w:bottom w:val="nil"/>
              <w:right w:val="nil"/>
            </w:tcBorders>
          </w:tcPr>
          <w:p w14:paraId="70560671" w14:textId="4136C97A"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34</w:t>
            </w:r>
            <w:r w:rsidRPr="006025C7">
              <w:rPr>
                <w:rFonts w:ascii="Times New Roman" w:hAnsi="Times New Roman"/>
              </w:rPr>
              <w:t xml:space="preserve"> (0.6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2F42068D" w14:textId="07C300D2" w:rsidR="002255F0" w:rsidRPr="006025C7" w:rsidRDefault="006025C7" w:rsidP="00F03C29">
            <w:pPr>
              <w:spacing w:line="360" w:lineRule="auto"/>
              <w:jc w:val="center"/>
              <w:rPr>
                <w:rFonts w:ascii="Times New Roman" w:hAnsi="Times New Roman"/>
              </w:rPr>
            </w:pPr>
            <w:r w:rsidRPr="006025C7">
              <w:rPr>
                <w:rFonts w:ascii="Times New Roman" w:hAnsi="Times New Roman"/>
              </w:rPr>
              <w:t>1.59</w:t>
            </w:r>
          </w:p>
        </w:tc>
        <w:tc>
          <w:tcPr>
            <w:tcW w:w="1344" w:type="dxa"/>
            <w:tcBorders>
              <w:top w:val="nil"/>
              <w:left w:val="nil"/>
              <w:bottom w:val="nil"/>
              <w:right w:val="nil"/>
            </w:tcBorders>
          </w:tcPr>
          <w:p w14:paraId="13021F79" w14:textId="65E21A99" w:rsidR="002255F0" w:rsidRPr="006025C7" w:rsidRDefault="007E41D6" w:rsidP="00F03C29">
            <w:pPr>
              <w:spacing w:line="360" w:lineRule="auto"/>
              <w:jc w:val="center"/>
              <w:rPr>
                <w:rFonts w:ascii="Times New Roman" w:hAnsi="Times New Roman"/>
              </w:rPr>
            </w:pPr>
            <w:r>
              <w:rPr>
                <w:rFonts w:ascii="Times New Roman" w:hAnsi="Times New Roman"/>
              </w:rPr>
              <w:t>5.36</w:t>
            </w:r>
          </w:p>
        </w:tc>
      </w:tr>
      <w:bookmarkEnd w:id="9"/>
      <w:tr w:rsidR="002255F0" w14:paraId="23F30590" w14:textId="77777777" w:rsidTr="00F03C29">
        <w:tc>
          <w:tcPr>
            <w:tcW w:w="1536" w:type="dxa"/>
            <w:tcBorders>
              <w:top w:val="nil"/>
              <w:left w:val="nil"/>
              <w:bottom w:val="nil"/>
              <w:right w:val="nil"/>
            </w:tcBorders>
          </w:tcPr>
          <w:p w14:paraId="2A92A86F"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Length</w:t>
            </w:r>
          </w:p>
        </w:tc>
        <w:tc>
          <w:tcPr>
            <w:tcW w:w="2599" w:type="dxa"/>
            <w:tcBorders>
              <w:top w:val="nil"/>
              <w:left w:val="nil"/>
              <w:bottom w:val="nil"/>
              <w:right w:val="nil"/>
            </w:tcBorders>
          </w:tcPr>
          <w:p w14:paraId="57546EF5"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319587" w14:textId="312AA954"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81</w:t>
            </w:r>
            <w:r w:rsidRPr="006025C7">
              <w:rPr>
                <w:rFonts w:ascii="Times New Roman" w:hAnsi="Times New Roman"/>
              </w:rPr>
              <w:t xml:space="preserve"> (1.6</w:t>
            </w:r>
            <w:r w:rsidR="007E41D6">
              <w:rPr>
                <w:rFonts w:ascii="Times New Roman" w:hAnsi="Times New Roman"/>
              </w:rPr>
              <w:t>8</w:t>
            </w:r>
            <w:r w:rsidRPr="006025C7">
              <w:rPr>
                <w:rFonts w:ascii="Times New Roman" w:hAnsi="Times New Roman"/>
              </w:rPr>
              <w:t>)</w:t>
            </w:r>
          </w:p>
        </w:tc>
        <w:tc>
          <w:tcPr>
            <w:tcW w:w="1177" w:type="dxa"/>
            <w:tcBorders>
              <w:top w:val="nil"/>
              <w:left w:val="nil"/>
              <w:bottom w:val="nil"/>
              <w:right w:val="nil"/>
            </w:tcBorders>
          </w:tcPr>
          <w:p w14:paraId="524244CB" w14:textId="0F55625C"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nil"/>
              <w:right w:val="nil"/>
            </w:tcBorders>
          </w:tcPr>
          <w:p w14:paraId="5355F709" w14:textId="17D8C9D4"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7F374315" w14:textId="77777777" w:rsidTr="00F03C29">
        <w:tc>
          <w:tcPr>
            <w:tcW w:w="1536" w:type="dxa"/>
            <w:tcBorders>
              <w:top w:val="nil"/>
              <w:left w:val="nil"/>
              <w:bottom w:val="nil"/>
              <w:right w:val="nil"/>
            </w:tcBorders>
          </w:tcPr>
          <w:p w14:paraId="3D29315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Ortho N</w:t>
            </w:r>
          </w:p>
        </w:tc>
        <w:tc>
          <w:tcPr>
            <w:tcW w:w="2599" w:type="dxa"/>
            <w:tcBorders>
              <w:top w:val="nil"/>
              <w:left w:val="nil"/>
              <w:bottom w:val="nil"/>
              <w:right w:val="nil"/>
            </w:tcBorders>
          </w:tcPr>
          <w:p w14:paraId="7057A4A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6D53D19C" w14:textId="546D43FB" w:rsidR="002255F0" w:rsidRPr="006025C7" w:rsidRDefault="00E23650" w:rsidP="00F03C29">
            <w:pPr>
              <w:spacing w:line="360" w:lineRule="auto"/>
              <w:jc w:val="center"/>
              <w:rPr>
                <w:rFonts w:ascii="Times New Roman" w:hAnsi="Times New Roman"/>
              </w:rPr>
            </w:pPr>
            <w:r>
              <w:rPr>
                <w:rFonts w:ascii="Times New Roman" w:hAnsi="Times New Roman"/>
              </w:rPr>
              <w:t>8.10</w:t>
            </w:r>
            <w:r w:rsidR="006025C7" w:rsidRPr="006025C7">
              <w:rPr>
                <w:rFonts w:ascii="Times New Roman" w:hAnsi="Times New Roman"/>
              </w:rPr>
              <w:t xml:space="preserve"> (7.</w:t>
            </w:r>
            <w:r w:rsidR="007E41D6">
              <w:rPr>
                <w:rFonts w:ascii="Times New Roman" w:hAnsi="Times New Roman"/>
              </w:rPr>
              <w:t>47</w:t>
            </w:r>
            <w:r w:rsidR="006025C7" w:rsidRPr="006025C7">
              <w:rPr>
                <w:rFonts w:ascii="Times New Roman" w:hAnsi="Times New Roman"/>
              </w:rPr>
              <w:t>)</w:t>
            </w:r>
          </w:p>
        </w:tc>
        <w:tc>
          <w:tcPr>
            <w:tcW w:w="1177" w:type="dxa"/>
            <w:tcBorders>
              <w:top w:val="nil"/>
              <w:left w:val="nil"/>
              <w:bottom w:val="nil"/>
              <w:right w:val="nil"/>
            </w:tcBorders>
          </w:tcPr>
          <w:p w14:paraId="439D4A21" w14:textId="2F5C679B"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0431A298" w14:textId="5AD882E4" w:rsidR="002255F0" w:rsidRPr="006025C7" w:rsidRDefault="006025C7" w:rsidP="00F03C29">
            <w:pPr>
              <w:spacing w:line="360" w:lineRule="auto"/>
              <w:jc w:val="center"/>
              <w:rPr>
                <w:rFonts w:ascii="Times New Roman" w:hAnsi="Times New Roman"/>
              </w:rPr>
            </w:pPr>
            <w:r w:rsidRPr="006025C7">
              <w:rPr>
                <w:rFonts w:ascii="Times New Roman" w:hAnsi="Times New Roman"/>
              </w:rPr>
              <w:t>29.00</w:t>
            </w:r>
          </w:p>
        </w:tc>
      </w:tr>
      <w:tr w:rsidR="002255F0" w:rsidRPr="00D43DBA" w14:paraId="738BD8FE" w14:textId="77777777" w:rsidTr="00F03C29">
        <w:tc>
          <w:tcPr>
            <w:tcW w:w="1536" w:type="dxa"/>
            <w:tcBorders>
              <w:top w:val="nil"/>
              <w:left w:val="nil"/>
              <w:bottom w:val="nil"/>
              <w:right w:val="nil"/>
            </w:tcBorders>
          </w:tcPr>
          <w:p w14:paraId="061580B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Phono N</w:t>
            </w:r>
          </w:p>
        </w:tc>
        <w:tc>
          <w:tcPr>
            <w:tcW w:w="2599" w:type="dxa"/>
            <w:tcBorders>
              <w:top w:val="nil"/>
              <w:left w:val="nil"/>
              <w:bottom w:val="nil"/>
              <w:right w:val="nil"/>
            </w:tcBorders>
          </w:tcPr>
          <w:p w14:paraId="01F8426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2C18334C" w14:textId="5AAF9C4F" w:rsidR="002255F0" w:rsidRPr="006025C7" w:rsidRDefault="00E23650" w:rsidP="00F03C29">
            <w:pPr>
              <w:spacing w:line="360" w:lineRule="auto"/>
              <w:jc w:val="center"/>
              <w:rPr>
                <w:rFonts w:ascii="Times New Roman" w:hAnsi="Times New Roman"/>
              </w:rPr>
            </w:pPr>
            <w:r>
              <w:rPr>
                <w:rFonts w:ascii="Times New Roman" w:hAnsi="Times New Roman"/>
              </w:rPr>
              <w:t>19.16</w:t>
            </w:r>
            <w:r w:rsidR="006025C7" w:rsidRPr="006025C7">
              <w:rPr>
                <w:rFonts w:ascii="Times New Roman" w:hAnsi="Times New Roman"/>
              </w:rPr>
              <w:t xml:space="preserve"> (1</w:t>
            </w:r>
            <w:r w:rsidR="007E41D6">
              <w:rPr>
                <w:rFonts w:ascii="Times New Roman" w:hAnsi="Times New Roman"/>
              </w:rPr>
              <w:t>5.93</w:t>
            </w:r>
            <w:r w:rsidR="006025C7" w:rsidRPr="006025C7">
              <w:rPr>
                <w:rFonts w:ascii="Times New Roman" w:hAnsi="Times New Roman"/>
              </w:rPr>
              <w:t>)</w:t>
            </w:r>
          </w:p>
        </w:tc>
        <w:tc>
          <w:tcPr>
            <w:tcW w:w="1177" w:type="dxa"/>
            <w:tcBorders>
              <w:top w:val="nil"/>
              <w:left w:val="nil"/>
              <w:bottom w:val="nil"/>
              <w:right w:val="nil"/>
            </w:tcBorders>
          </w:tcPr>
          <w:p w14:paraId="3774C833" w14:textId="2A5CB3AD" w:rsidR="002255F0" w:rsidRPr="006025C7" w:rsidRDefault="006025C7" w:rsidP="00F03C29">
            <w:pPr>
              <w:spacing w:line="360" w:lineRule="auto"/>
              <w:jc w:val="center"/>
              <w:rPr>
                <w:rFonts w:ascii="Times New Roman" w:hAnsi="Times New Roman"/>
              </w:rPr>
            </w:pPr>
            <w:r w:rsidRPr="006025C7">
              <w:rPr>
                <w:rFonts w:ascii="Times New Roman" w:hAnsi="Times New Roman"/>
              </w:rPr>
              <w:t>0.00</w:t>
            </w:r>
          </w:p>
        </w:tc>
        <w:tc>
          <w:tcPr>
            <w:tcW w:w="1344" w:type="dxa"/>
            <w:tcBorders>
              <w:top w:val="nil"/>
              <w:left w:val="nil"/>
              <w:bottom w:val="nil"/>
              <w:right w:val="nil"/>
            </w:tcBorders>
          </w:tcPr>
          <w:p w14:paraId="163111FD" w14:textId="55E92F9D" w:rsidR="002255F0" w:rsidRPr="006025C7" w:rsidRDefault="006025C7" w:rsidP="00F03C29">
            <w:pPr>
              <w:spacing w:line="360" w:lineRule="auto"/>
              <w:jc w:val="center"/>
              <w:rPr>
                <w:rFonts w:ascii="Times New Roman" w:hAnsi="Times New Roman"/>
              </w:rPr>
            </w:pPr>
            <w:r w:rsidRPr="006025C7">
              <w:rPr>
                <w:rFonts w:ascii="Times New Roman" w:hAnsi="Times New Roman"/>
              </w:rPr>
              <w:t>59.00</w:t>
            </w:r>
          </w:p>
        </w:tc>
      </w:tr>
      <w:tr w:rsidR="002255F0" w:rsidRPr="00D43DBA" w14:paraId="59C8718D" w14:textId="77777777" w:rsidTr="00F03C29">
        <w:tc>
          <w:tcPr>
            <w:tcW w:w="1536" w:type="dxa"/>
            <w:tcBorders>
              <w:top w:val="nil"/>
              <w:left w:val="nil"/>
              <w:bottom w:val="nil"/>
              <w:right w:val="nil"/>
            </w:tcBorders>
          </w:tcPr>
          <w:p w14:paraId="5710906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Phonemes</w:t>
            </w:r>
          </w:p>
        </w:tc>
        <w:tc>
          <w:tcPr>
            <w:tcW w:w="2599" w:type="dxa"/>
            <w:tcBorders>
              <w:top w:val="nil"/>
              <w:left w:val="nil"/>
              <w:bottom w:val="nil"/>
              <w:right w:val="nil"/>
            </w:tcBorders>
          </w:tcPr>
          <w:p w14:paraId="3181345C"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4C27EF2" w14:textId="28C4EDD8" w:rsidR="002255F0" w:rsidRPr="006025C7" w:rsidRDefault="006025C7" w:rsidP="00F03C29">
            <w:pPr>
              <w:spacing w:line="360" w:lineRule="auto"/>
              <w:jc w:val="center"/>
              <w:rPr>
                <w:rFonts w:ascii="Times New Roman" w:hAnsi="Times New Roman"/>
              </w:rPr>
            </w:pPr>
            <w:r w:rsidRPr="006025C7">
              <w:rPr>
                <w:rFonts w:ascii="Times New Roman" w:hAnsi="Times New Roman"/>
              </w:rPr>
              <w:t>3.</w:t>
            </w:r>
            <w:r w:rsidR="00E23650">
              <w:rPr>
                <w:rFonts w:ascii="Times New Roman" w:hAnsi="Times New Roman"/>
              </w:rPr>
              <w:t>86</w:t>
            </w:r>
            <w:r w:rsidRPr="006025C7">
              <w:rPr>
                <w:rFonts w:ascii="Times New Roman" w:hAnsi="Times New Roman"/>
              </w:rPr>
              <w:t xml:space="preserve"> (1.50)</w:t>
            </w:r>
          </w:p>
        </w:tc>
        <w:tc>
          <w:tcPr>
            <w:tcW w:w="1177" w:type="dxa"/>
            <w:tcBorders>
              <w:top w:val="nil"/>
              <w:left w:val="nil"/>
              <w:bottom w:val="nil"/>
              <w:right w:val="nil"/>
            </w:tcBorders>
          </w:tcPr>
          <w:p w14:paraId="748CD55D" w14:textId="2CECB605"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59E24D9D" w14:textId="22ED1F7A" w:rsidR="002255F0" w:rsidRPr="006025C7" w:rsidRDefault="006025C7" w:rsidP="00F03C29">
            <w:pPr>
              <w:spacing w:line="360" w:lineRule="auto"/>
              <w:jc w:val="center"/>
              <w:rPr>
                <w:rFonts w:ascii="Times New Roman" w:hAnsi="Times New Roman"/>
              </w:rPr>
            </w:pPr>
            <w:r w:rsidRPr="006025C7">
              <w:rPr>
                <w:rFonts w:ascii="Times New Roman" w:hAnsi="Times New Roman"/>
              </w:rPr>
              <w:t>10.00</w:t>
            </w:r>
          </w:p>
        </w:tc>
      </w:tr>
      <w:tr w:rsidR="002255F0" w:rsidRPr="00D43DBA" w14:paraId="5BB35021" w14:textId="77777777" w:rsidTr="00F03C29">
        <w:tc>
          <w:tcPr>
            <w:tcW w:w="1536" w:type="dxa"/>
            <w:tcBorders>
              <w:top w:val="nil"/>
              <w:left w:val="nil"/>
              <w:bottom w:val="nil"/>
              <w:right w:val="nil"/>
            </w:tcBorders>
          </w:tcPr>
          <w:p w14:paraId="79B90F2D"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Syllables</w:t>
            </w:r>
          </w:p>
        </w:tc>
        <w:tc>
          <w:tcPr>
            <w:tcW w:w="2599" w:type="dxa"/>
            <w:tcBorders>
              <w:top w:val="nil"/>
              <w:left w:val="nil"/>
              <w:bottom w:val="nil"/>
              <w:right w:val="nil"/>
            </w:tcBorders>
          </w:tcPr>
          <w:p w14:paraId="4B88333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320FD20" w14:textId="6C80EA9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E23650">
              <w:rPr>
                <w:rFonts w:ascii="Times New Roman" w:hAnsi="Times New Roman"/>
              </w:rPr>
              <w:t>35</w:t>
            </w:r>
            <w:r w:rsidRPr="006025C7">
              <w:rPr>
                <w:rFonts w:ascii="Times New Roman" w:hAnsi="Times New Roman"/>
              </w:rPr>
              <w:t xml:space="preserve"> (0.</w:t>
            </w:r>
            <w:r w:rsidR="007E41D6">
              <w:rPr>
                <w:rFonts w:ascii="Times New Roman" w:hAnsi="Times New Roman"/>
              </w:rPr>
              <w:t>65</w:t>
            </w:r>
            <w:r w:rsidRPr="006025C7">
              <w:rPr>
                <w:rFonts w:ascii="Times New Roman" w:hAnsi="Times New Roman"/>
              </w:rPr>
              <w:t>)</w:t>
            </w:r>
          </w:p>
        </w:tc>
        <w:tc>
          <w:tcPr>
            <w:tcW w:w="1177" w:type="dxa"/>
            <w:tcBorders>
              <w:top w:val="nil"/>
              <w:left w:val="nil"/>
              <w:bottom w:val="nil"/>
              <w:right w:val="nil"/>
            </w:tcBorders>
          </w:tcPr>
          <w:p w14:paraId="639B870B" w14:textId="4C018890"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6098A9B4" w14:textId="1D18DF76" w:rsidR="002255F0" w:rsidRPr="006025C7" w:rsidRDefault="007E41D6" w:rsidP="00F03C29">
            <w:pPr>
              <w:spacing w:line="360" w:lineRule="auto"/>
              <w:jc w:val="center"/>
              <w:rPr>
                <w:rFonts w:ascii="Times New Roman" w:hAnsi="Times New Roman"/>
              </w:rPr>
            </w:pPr>
            <w:r>
              <w:rPr>
                <w:rFonts w:ascii="Times New Roman" w:hAnsi="Times New Roman"/>
              </w:rPr>
              <w:t>4</w:t>
            </w:r>
            <w:r w:rsidR="006025C7" w:rsidRPr="006025C7">
              <w:rPr>
                <w:rFonts w:ascii="Times New Roman" w:hAnsi="Times New Roman"/>
              </w:rPr>
              <w:t>.00</w:t>
            </w:r>
          </w:p>
        </w:tc>
      </w:tr>
      <w:tr w:rsidR="002255F0" w:rsidRPr="00D43DBA" w14:paraId="5785E747" w14:textId="77777777" w:rsidTr="00F03C29">
        <w:tc>
          <w:tcPr>
            <w:tcW w:w="1536" w:type="dxa"/>
            <w:tcBorders>
              <w:top w:val="nil"/>
              <w:left w:val="nil"/>
              <w:bottom w:val="nil"/>
              <w:right w:val="nil"/>
            </w:tcBorders>
          </w:tcPr>
          <w:p w14:paraId="0915F7DB"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Morphemes</w:t>
            </w:r>
          </w:p>
        </w:tc>
        <w:tc>
          <w:tcPr>
            <w:tcW w:w="2599" w:type="dxa"/>
            <w:tcBorders>
              <w:top w:val="nil"/>
              <w:left w:val="nil"/>
              <w:bottom w:val="nil"/>
              <w:right w:val="nil"/>
            </w:tcBorders>
          </w:tcPr>
          <w:p w14:paraId="2AD23552"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5D545D6F" w14:textId="30BE77CA" w:rsidR="002255F0" w:rsidRPr="006025C7" w:rsidRDefault="006025C7" w:rsidP="00F03C29">
            <w:pPr>
              <w:spacing w:line="360" w:lineRule="auto"/>
              <w:jc w:val="center"/>
              <w:rPr>
                <w:rFonts w:ascii="Times New Roman" w:hAnsi="Times New Roman"/>
              </w:rPr>
            </w:pPr>
            <w:r w:rsidRPr="006025C7">
              <w:rPr>
                <w:rFonts w:ascii="Times New Roman" w:hAnsi="Times New Roman"/>
              </w:rPr>
              <w:t>1.0</w:t>
            </w:r>
            <w:r w:rsidR="00E23650">
              <w:rPr>
                <w:rFonts w:ascii="Times New Roman" w:hAnsi="Times New Roman"/>
              </w:rPr>
              <w:t>6</w:t>
            </w:r>
            <w:r w:rsidRPr="006025C7">
              <w:rPr>
                <w:rFonts w:ascii="Times New Roman" w:hAnsi="Times New Roman"/>
              </w:rPr>
              <w:t xml:space="preserve"> (0.2</w:t>
            </w:r>
            <w:r w:rsidR="007E41D6">
              <w:rPr>
                <w:rFonts w:ascii="Times New Roman" w:hAnsi="Times New Roman"/>
              </w:rPr>
              <w:t>3</w:t>
            </w:r>
            <w:r w:rsidRPr="006025C7">
              <w:rPr>
                <w:rFonts w:ascii="Times New Roman" w:hAnsi="Times New Roman"/>
              </w:rPr>
              <w:t>)</w:t>
            </w:r>
          </w:p>
        </w:tc>
        <w:tc>
          <w:tcPr>
            <w:tcW w:w="1177" w:type="dxa"/>
            <w:tcBorders>
              <w:top w:val="nil"/>
              <w:left w:val="nil"/>
              <w:bottom w:val="nil"/>
              <w:right w:val="nil"/>
            </w:tcBorders>
          </w:tcPr>
          <w:p w14:paraId="08915294" w14:textId="5F560281" w:rsidR="002255F0" w:rsidRPr="006025C7" w:rsidRDefault="006025C7" w:rsidP="00F03C29">
            <w:pPr>
              <w:spacing w:line="360" w:lineRule="auto"/>
              <w:jc w:val="center"/>
              <w:rPr>
                <w:rFonts w:ascii="Times New Roman" w:hAnsi="Times New Roman"/>
              </w:rPr>
            </w:pPr>
            <w:r w:rsidRPr="006025C7">
              <w:rPr>
                <w:rFonts w:ascii="Times New Roman" w:hAnsi="Times New Roman"/>
              </w:rPr>
              <w:t>1.00</w:t>
            </w:r>
          </w:p>
        </w:tc>
        <w:tc>
          <w:tcPr>
            <w:tcW w:w="1344" w:type="dxa"/>
            <w:tcBorders>
              <w:top w:val="nil"/>
              <w:left w:val="nil"/>
              <w:bottom w:val="nil"/>
              <w:right w:val="nil"/>
            </w:tcBorders>
          </w:tcPr>
          <w:p w14:paraId="4A19B6C8" w14:textId="421C9F64" w:rsidR="002255F0" w:rsidRPr="006025C7" w:rsidRDefault="006025C7" w:rsidP="00F03C29">
            <w:pPr>
              <w:spacing w:line="360" w:lineRule="auto"/>
              <w:jc w:val="center"/>
              <w:rPr>
                <w:rFonts w:ascii="Times New Roman" w:hAnsi="Times New Roman"/>
              </w:rPr>
            </w:pPr>
            <w:r w:rsidRPr="006025C7">
              <w:rPr>
                <w:rFonts w:ascii="Times New Roman" w:hAnsi="Times New Roman"/>
              </w:rPr>
              <w:t>2.00</w:t>
            </w:r>
          </w:p>
        </w:tc>
      </w:tr>
      <w:tr w:rsidR="002255F0" w:rsidRPr="00D43DBA" w14:paraId="0E5161A7" w14:textId="77777777" w:rsidTr="00F03C29">
        <w:tc>
          <w:tcPr>
            <w:tcW w:w="1536" w:type="dxa"/>
            <w:tcBorders>
              <w:top w:val="nil"/>
              <w:left w:val="nil"/>
              <w:bottom w:val="nil"/>
              <w:right w:val="nil"/>
            </w:tcBorders>
          </w:tcPr>
          <w:p w14:paraId="470679B7"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AOA</w:t>
            </w:r>
          </w:p>
        </w:tc>
        <w:tc>
          <w:tcPr>
            <w:tcW w:w="2599" w:type="dxa"/>
            <w:tcBorders>
              <w:top w:val="nil"/>
              <w:left w:val="nil"/>
              <w:bottom w:val="nil"/>
              <w:right w:val="nil"/>
            </w:tcBorders>
          </w:tcPr>
          <w:p w14:paraId="5E784309"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Kuperman</w:t>
            </w:r>
            <w:proofErr w:type="spellEnd"/>
            <w:r w:rsidRPr="006025C7">
              <w:rPr>
                <w:rFonts w:ascii="Times New Roman" w:hAnsi="Times New Roman"/>
              </w:rPr>
              <w:t xml:space="preserve"> et al., 2012</w:t>
            </w:r>
          </w:p>
        </w:tc>
        <w:tc>
          <w:tcPr>
            <w:tcW w:w="1529" w:type="dxa"/>
            <w:tcBorders>
              <w:top w:val="nil"/>
              <w:left w:val="nil"/>
              <w:bottom w:val="nil"/>
              <w:right w:val="nil"/>
            </w:tcBorders>
          </w:tcPr>
          <w:p w14:paraId="46B09D24" w14:textId="4B2897B1" w:rsidR="002255F0" w:rsidRPr="006025C7" w:rsidRDefault="006025C7" w:rsidP="00F03C29">
            <w:pPr>
              <w:spacing w:line="360" w:lineRule="auto"/>
              <w:jc w:val="center"/>
              <w:rPr>
                <w:rFonts w:ascii="Times New Roman" w:hAnsi="Times New Roman"/>
              </w:rPr>
            </w:pPr>
            <w:r w:rsidRPr="006025C7">
              <w:rPr>
                <w:rFonts w:ascii="Times New Roman" w:hAnsi="Times New Roman"/>
              </w:rPr>
              <w:t>4.</w:t>
            </w:r>
            <w:r w:rsidR="00E23650">
              <w:rPr>
                <w:rFonts w:ascii="Times New Roman" w:hAnsi="Times New Roman"/>
              </w:rPr>
              <w:t>92</w:t>
            </w:r>
            <w:r w:rsidRPr="006025C7">
              <w:rPr>
                <w:rFonts w:ascii="Times New Roman" w:hAnsi="Times New Roman"/>
              </w:rPr>
              <w:t xml:space="preserve"> (1.</w:t>
            </w:r>
            <w:r w:rsidR="007E41D6">
              <w:rPr>
                <w:rFonts w:ascii="Times New Roman" w:hAnsi="Times New Roman"/>
              </w:rPr>
              <w:t>66</w:t>
            </w:r>
            <w:r w:rsidRPr="006025C7">
              <w:rPr>
                <w:rFonts w:ascii="Times New Roman" w:hAnsi="Times New Roman"/>
              </w:rPr>
              <w:t>)</w:t>
            </w:r>
          </w:p>
        </w:tc>
        <w:tc>
          <w:tcPr>
            <w:tcW w:w="1177" w:type="dxa"/>
            <w:tcBorders>
              <w:top w:val="nil"/>
              <w:left w:val="nil"/>
              <w:bottom w:val="nil"/>
              <w:right w:val="nil"/>
            </w:tcBorders>
          </w:tcPr>
          <w:p w14:paraId="00894500" w14:textId="49F24AFA" w:rsidR="002255F0" w:rsidRPr="006025C7" w:rsidRDefault="006025C7" w:rsidP="00F03C29">
            <w:pPr>
              <w:spacing w:line="360" w:lineRule="auto"/>
              <w:jc w:val="center"/>
              <w:rPr>
                <w:rFonts w:ascii="Times New Roman" w:hAnsi="Times New Roman"/>
              </w:rPr>
            </w:pPr>
            <w:r w:rsidRPr="006025C7">
              <w:rPr>
                <w:rFonts w:ascii="Times New Roman" w:hAnsi="Times New Roman"/>
              </w:rPr>
              <w:t>2.</w:t>
            </w:r>
            <w:r w:rsidR="007E41D6">
              <w:rPr>
                <w:rFonts w:ascii="Times New Roman" w:hAnsi="Times New Roman"/>
              </w:rPr>
              <w:t>47</w:t>
            </w:r>
          </w:p>
        </w:tc>
        <w:tc>
          <w:tcPr>
            <w:tcW w:w="1344" w:type="dxa"/>
            <w:tcBorders>
              <w:top w:val="nil"/>
              <w:left w:val="nil"/>
              <w:bottom w:val="nil"/>
              <w:right w:val="nil"/>
            </w:tcBorders>
          </w:tcPr>
          <w:p w14:paraId="2D28B917" w14:textId="7453980A" w:rsidR="002255F0" w:rsidRPr="006025C7" w:rsidRDefault="007E41D6" w:rsidP="00F03C29">
            <w:pPr>
              <w:spacing w:line="360" w:lineRule="auto"/>
              <w:jc w:val="center"/>
              <w:rPr>
                <w:rFonts w:ascii="Times New Roman" w:hAnsi="Times New Roman"/>
              </w:rPr>
            </w:pPr>
            <w:r>
              <w:rPr>
                <w:rFonts w:ascii="Times New Roman" w:hAnsi="Times New Roman"/>
              </w:rPr>
              <w:t>11.63</w:t>
            </w:r>
          </w:p>
        </w:tc>
      </w:tr>
      <w:tr w:rsidR="002255F0" w:rsidRPr="00D43DBA" w14:paraId="00463B25" w14:textId="77777777" w:rsidTr="00F03C29">
        <w:tc>
          <w:tcPr>
            <w:tcW w:w="1536" w:type="dxa"/>
            <w:tcBorders>
              <w:top w:val="nil"/>
              <w:left w:val="nil"/>
              <w:bottom w:val="nil"/>
              <w:right w:val="nil"/>
            </w:tcBorders>
          </w:tcPr>
          <w:p w14:paraId="631C0EC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Valence</w:t>
            </w:r>
          </w:p>
        </w:tc>
        <w:tc>
          <w:tcPr>
            <w:tcW w:w="2599" w:type="dxa"/>
            <w:tcBorders>
              <w:top w:val="nil"/>
              <w:left w:val="nil"/>
              <w:bottom w:val="nil"/>
              <w:right w:val="nil"/>
            </w:tcBorders>
          </w:tcPr>
          <w:p w14:paraId="466FFF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Warriner et al., 2013</w:t>
            </w:r>
          </w:p>
        </w:tc>
        <w:tc>
          <w:tcPr>
            <w:tcW w:w="1529" w:type="dxa"/>
            <w:tcBorders>
              <w:top w:val="nil"/>
              <w:left w:val="nil"/>
              <w:bottom w:val="nil"/>
              <w:right w:val="nil"/>
            </w:tcBorders>
          </w:tcPr>
          <w:p w14:paraId="51A26A64" w14:textId="7F71B1CA" w:rsidR="002255F0" w:rsidRPr="006025C7" w:rsidRDefault="006025C7" w:rsidP="00F03C29">
            <w:pPr>
              <w:spacing w:line="360" w:lineRule="auto"/>
              <w:jc w:val="center"/>
              <w:rPr>
                <w:rFonts w:ascii="Times New Roman" w:hAnsi="Times New Roman"/>
              </w:rPr>
            </w:pPr>
            <w:r w:rsidRPr="006025C7">
              <w:rPr>
                <w:rFonts w:ascii="Times New Roman" w:hAnsi="Times New Roman"/>
              </w:rPr>
              <w:t>5.8</w:t>
            </w:r>
            <w:r w:rsidR="007E41D6">
              <w:rPr>
                <w:rFonts w:ascii="Times New Roman" w:hAnsi="Times New Roman"/>
              </w:rPr>
              <w:t>1</w:t>
            </w:r>
            <w:r w:rsidRPr="006025C7">
              <w:rPr>
                <w:rFonts w:ascii="Times New Roman" w:hAnsi="Times New Roman"/>
              </w:rPr>
              <w:t xml:space="preserve"> (1.</w:t>
            </w:r>
            <w:r w:rsidR="007E41D6">
              <w:rPr>
                <w:rFonts w:ascii="Times New Roman" w:hAnsi="Times New Roman"/>
              </w:rPr>
              <w:t>13</w:t>
            </w:r>
            <w:r w:rsidRPr="006025C7">
              <w:rPr>
                <w:rFonts w:ascii="Times New Roman" w:hAnsi="Times New Roman"/>
              </w:rPr>
              <w:t>)</w:t>
            </w:r>
          </w:p>
        </w:tc>
        <w:tc>
          <w:tcPr>
            <w:tcW w:w="1177" w:type="dxa"/>
            <w:tcBorders>
              <w:top w:val="nil"/>
              <w:left w:val="nil"/>
              <w:bottom w:val="nil"/>
              <w:right w:val="nil"/>
            </w:tcBorders>
          </w:tcPr>
          <w:p w14:paraId="5ED85F5C" w14:textId="45C9C397" w:rsidR="002255F0" w:rsidRPr="006025C7" w:rsidRDefault="006025C7" w:rsidP="00F03C29">
            <w:pPr>
              <w:spacing w:line="360" w:lineRule="auto"/>
              <w:jc w:val="center"/>
              <w:rPr>
                <w:rFonts w:ascii="Times New Roman" w:hAnsi="Times New Roman"/>
              </w:rPr>
            </w:pPr>
            <w:r w:rsidRPr="006025C7">
              <w:rPr>
                <w:rFonts w:ascii="Times New Roman" w:hAnsi="Times New Roman"/>
              </w:rPr>
              <w:t>1.95</w:t>
            </w:r>
          </w:p>
        </w:tc>
        <w:tc>
          <w:tcPr>
            <w:tcW w:w="1344" w:type="dxa"/>
            <w:tcBorders>
              <w:top w:val="nil"/>
              <w:left w:val="nil"/>
              <w:bottom w:val="nil"/>
              <w:right w:val="nil"/>
            </w:tcBorders>
          </w:tcPr>
          <w:p w14:paraId="2DCF2EE1" w14:textId="7220E27D" w:rsidR="002255F0" w:rsidRPr="006025C7" w:rsidRDefault="006025C7" w:rsidP="00F03C29">
            <w:pPr>
              <w:spacing w:line="360" w:lineRule="auto"/>
              <w:jc w:val="center"/>
              <w:rPr>
                <w:rFonts w:ascii="Times New Roman" w:hAnsi="Times New Roman"/>
              </w:rPr>
            </w:pPr>
            <w:r w:rsidRPr="006025C7">
              <w:rPr>
                <w:rFonts w:ascii="Times New Roman" w:hAnsi="Times New Roman"/>
              </w:rPr>
              <w:t>7.89</w:t>
            </w:r>
          </w:p>
        </w:tc>
      </w:tr>
      <w:tr w:rsidR="002255F0" w:rsidRPr="00D43DBA" w14:paraId="1683D2FE" w14:textId="77777777" w:rsidTr="00F03C29">
        <w:tc>
          <w:tcPr>
            <w:tcW w:w="1536" w:type="dxa"/>
            <w:tcBorders>
              <w:top w:val="nil"/>
              <w:left w:val="nil"/>
              <w:bottom w:val="nil"/>
              <w:right w:val="nil"/>
            </w:tcBorders>
          </w:tcPr>
          <w:p w14:paraId="21579FE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Imageability</w:t>
            </w:r>
          </w:p>
        </w:tc>
        <w:tc>
          <w:tcPr>
            <w:tcW w:w="2599" w:type="dxa"/>
            <w:tcBorders>
              <w:top w:val="nil"/>
              <w:left w:val="nil"/>
              <w:bottom w:val="nil"/>
              <w:right w:val="nil"/>
            </w:tcBorders>
          </w:tcPr>
          <w:p w14:paraId="399E5A3B"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0AF84E39" w14:textId="7432BFDC"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46</w:t>
            </w:r>
            <w:r w:rsidRPr="006025C7">
              <w:rPr>
                <w:rFonts w:ascii="Times New Roman" w:hAnsi="Times New Roman"/>
              </w:rPr>
              <w:t xml:space="preserve"> (0.7</w:t>
            </w:r>
            <w:r w:rsidR="007E41D6">
              <w:rPr>
                <w:rFonts w:ascii="Times New Roman" w:hAnsi="Times New Roman"/>
              </w:rPr>
              <w:t>5</w:t>
            </w:r>
            <w:r w:rsidRPr="006025C7">
              <w:rPr>
                <w:rFonts w:ascii="Times New Roman" w:hAnsi="Times New Roman"/>
              </w:rPr>
              <w:t>)</w:t>
            </w:r>
          </w:p>
        </w:tc>
        <w:tc>
          <w:tcPr>
            <w:tcW w:w="1177" w:type="dxa"/>
            <w:tcBorders>
              <w:top w:val="nil"/>
              <w:left w:val="nil"/>
              <w:bottom w:val="nil"/>
              <w:right w:val="nil"/>
            </w:tcBorders>
          </w:tcPr>
          <w:p w14:paraId="72DD8A70" w14:textId="5A56F030" w:rsidR="002255F0" w:rsidRPr="006025C7" w:rsidRDefault="006025C7" w:rsidP="00F03C29">
            <w:pPr>
              <w:spacing w:line="360" w:lineRule="auto"/>
              <w:jc w:val="center"/>
              <w:rPr>
                <w:rFonts w:ascii="Times New Roman" w:hAnsi="Times New Roman"/>
              </w:rPr>
            </w:pPr>
            <w:r w:rsidRPr="006025C7">
              <w:rPr>
                <w:rFonts w:ascii="Times New Roman" w:hAnsi="Times New Roman"/>
              </w:rPr>
              <w:t>2.95</w:t>
            </w:r>
          </w:p>
        </w:tc>
        <w:tc>
          <w:tcPr>
            <w:tcW w:w="1344" w:type="dxa"/>
            <w:tcBorders>
              <w:top w:val="nil"/>
              <w:left w:val="nil"/>
              <w:bottom w:val="nil"/>
              <w:right w:val="nil"/>
            </w:tcBorders>
          </w:tcPr>
          <w:p w14:paraId="3814F18F" w14:textId="0911967E" w:rsidR="002255F0" w:rsidRPr="006025C7" w:rsidRDefault="006025C7" w:rsidP="00F03C29">
            <w:pPr>
              <w:spacing w:line="360" w:lineRule="auto"/>
              <w:jc w:val="center"/>
              <w:rPr>
                <w:rFonts w:ascii="Times New Roman" w:hAnsi="Times New Roman"/>
              </w:rPr>
            </w:pPr>
            <w:r w:rsidRPr="006025C7">
              <w:rPr>
                <w:rFonts w:ascii="Times New Roman" w:hAnsi="Times New Roman"/>
              </w:rPr>
              <w:t>6.4</w:t>
            </w:r>
            <w:r w:rsidR="007E41D6">
              <w:rPr>
                <w:rFonts w:ascii="Times New Roman" w:hAnsi="Times New Roman"/>
              </w:rPr>
              <w:t>5</w:t>
            </w:r>
          </w:p>
        </w:tc>
      </w:tr>
      <w:tr w:rsidR="002255F0" w:rsidRPr="00D43DBA" w14:paraId="7696EC43" w14:textId="77777777" w:rsidTr="00F03C29">
        <w:tc>
          <w:tcPr>
            <w:tcW w:w="1536" w:type="dxa"/>
            <w:tcBorders>
              <w:top w:val="nil"/>
              <w:left w:val="nil"/>
              <w:bottom w:val="nil"/>
              <w:right w:val="nil"/>
            </w:tcBorders>
          </w:tcPr>
          <w:p w14:paraId="5A421E28"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Familiarity</w:t>
            </w:r>
          </w:p>
        </w:tc>
        <w:tc>
          <w:tcPr>
            <w:tcW w:w="2599" w:type="dxa"/>
            <w:tcBorders>
              <w:top w:val="nil"/>
              <w:left w:val="nil"/>
              <w:bottom w:val="nil"/>
              <w:right w:val="nil"/>
            </w:tcBorders>
          </w:tcPr>
          <w:p w14:paraId="358BD41A" w14:textId="77777777" w:rsidR="002255F0" w:rsidRPr="006025C7" w:rsidRDefault="002255F0" w:rsidP="00F03C29">
            <w:pPr>
              <w:spacing w:line="360" w:lineRule="auto"/>
              <w:jc w:val="center"/>
              <w:rPr>
                <w:rFonts w:ascii="Times New Roman" w:hAnsi="Times New Roman"/>
              </w:rPr>
            </w:pPr>
            <w:proofErr w:type="spellStart"/>
            <w:r w:rsidRPr="006025C7">
              <w:rPr>
                <w:rFonts w:ascii="Times New Roman" w:hAnsi="Times New Roman"/>
              </w:rPr>
              <w:t>Toglia</w:t>
            </w:r>
            <w:proofErr w:type="spellEnd"/>
            <w:r w:rsidRPr="006025C7">
              <w:rPr>
                <w:rFonts w:ascii="Times New Roman" w:hAnsi="Times New Roman"/>
              </w:rPr>
              <w:t xml:space="preserve"> &amp; </w:t>
            </w:r>
            <w:proofErr w:type="spellStart"/>
            <w:r w:rsidRPr="006025C7">
              <w:rPr>
                <w:rFonts w:ascii="Times New Roman" w:hAnsi="Times New Roman"/>
              </w:rPr>
              <w:t>Battig</w:t>
            </w:r>
            <w:proofErr w:type="spellEnd"/>
            <w:r w:rsidRPr="006025C7">
              <w:rPr>
                <w:rFonts w:ascii="Times New Roman" w:hAnsi="Times New Roman"/>
              </w:rPr>
              <w:t>, 1978</w:t>
            </w:r>
          </w:p>
        </w:tc>
        <w:tc>
          <w:tcPr>
            <w:tcW w:w="1529" w:type="dxa"/>
            <w:tcBorders>
              <w:top w:val="nil"/>
              <w:left w:val="nil"/>
              <w:bottom w:val="nil"/>
              <w:right w:val="nil"/>
            </w:tcBorders>
          </w:tcPr>
          <w:p w14:paraId="5054AEAE" w14:textId="1AFB0BAD" w:rsidR="002255F0" w:rsidRPr="006025C7" w:rsidRDefault="006025C7" w:rsidP="00F03C29">
            <w:pPr>
              <w:spacing w:line="360" w:lineRule="auto"/>
              <w:jc w:val="center"/>
              <w:rPr>
                <w:rFonts w:ascii="Times New Roman" w:hAnsi="Times New Roman"/>
              </w:rPr>
            </w:pPr>
            <w:r w:rsidRPr="006025C7">
              <w:rPr>
                <w:rFonts w:ascii="Times New Roman" w:hAnsi="Times New Roman"/>
              </w:rPr>
              <w:t>6.28 (0.</w:t>
            </w:r>
            <w:r w:rsidR="007E41D6">
              <w:rPr>
                <w:rFonts w:ascii="Times New Roman" w:hAnsi="Times New Roman"/>
              </w:rPr>
              <w:t>29</w:t>
            </w:r>
            <w:r w:rsidRPr="006025C7">
              <w:rPr>
                <w:rFonts w:ascii="Times New Roman" w:hAnsi="Times New Roman"/>
              </w:rPr>
              <w:t>)</w:t>
            </w:r>
          </w:p>
        </w:tc>
        <w:tc>
          <w:tcPr>
            <w:tcW w:w="1177" w:type="dxa"/>
            <w:tcBorders>
              <w:top w:val="nil"/>
              <w:left w:val="nil"/>
              <w:bottom w:val="nil"/>
              <w:right w:val="nil"/>
            </w:tcBorders>
          </w:tcPr>
          <w:p w14:paraId="5BBE1CC1" w14:textId="76C62849" w:rsidR="002255F0" w:rsidRPr="006025C7" w:rsidRDefault="006025C7" w:rsidP="00F03C29">
            <w:pPr>
              <w:spacing w:line="360" w:lineRule="auto"/>
              <w:jc w:val="center"/>
              <w:rPr>
                <w:rFonts w:ascii="Times New Roman" w:hAnsi="Times New Roman"/>
              </w:rPr>
            </w:pPr>
            <w:r w:rsidRPr="006025C7">
              <w:rPr>
                <w:rFonts w:ascii="Times New Roman" w:hAnsi="Times New Roman"/>
              </w:rPr>
              <w:t>5.19</w:t>
            </w:r>
          </w:p>
        </w:tc>
        <w:tc>
          <w:tcPr>
            <w:tcW w:w="1344" w:type="dxa"/>
            <w:tcBorders>
              <w:top w:val="nil"/>
              <w:left w:val="nil"/>
              <w:bottom w:val="nil"/>
              <w:right w:val="nil"/>
            </w:tcBorders>
          </w:tcPr>
          <w:p w14:paraId="27620642" w14:textId="7618CD15" w:rsidR="002255F0" w:rsidRPr="006025C7" w:rsidRDefault="006025C7" w:rsidP="00F03C29">
            <w:pPr>
              <w:spacing w:line="360" w:lineRule="auto"/>
              <w:jc w:val="center"/>
              <w:rPr>
                <w:rFonts w:ascii="Times New Roman" w:hAnsi="Times New Roman"/>
              </w:rPr>
            </w:pPr>
            <w:r w:rsidRPr="006025C7">
              <w:rPr>
                <w:rFonts w:ascii="Times New Roman" w:hAnsi="Times New Roman"/>
              </w:rPr>
              <w:t>6.85</w:t>
            </w:r>
          </w:p>
        </w:tc>
      </w:tr>
      <w:tr w:rsidR="002255F0" w:rsidRPr="00D43DBA" w14:paraId="2EC8345D" w14:textId="77777777" w:rsidTr="00F03C29">
        <w:tc>
          <w:tcPr>
            <w:tcW w:w="1536" w:type="dxa"/>
            <w:tcBorders>
              <w:top w:val="nil"/>
              <w:left w:val="nil"/>
              <w:bottom w:val="nil"/>
              <w:right w:val="nil"/>
            </w:tcBorders>
          </w:tcPr>
          <w:p w14:paraId="16F2C1D3"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FSS</w:t>
            </w:r>
          </w:p>
        </w:tc>
        <w:tc>
          <w:tcPr>
            <w:tcW w:w="2599" w:type="dxa"/>
            <w:tcBorders>
              <w:top w:val="nil"/>
              <w:left w:val="nil"/>
              <w:bottom w:val="nil"/>
              <w:right w:val="nil"/>
            </w:tcBorders>
          </w:tcPr>
          <w:p w14:paraId="7A027C50"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nil"/>
              <w:right w:val="nil"/>
            </w:tcBorders>
          </w:tcPr>
          <w:p w14:paraId="4C67FFE6" w14:textId="749DBA87" w:rsidR="002255F0" w:rsidRPr="006025C7" w:rsidRDefault="006025C7" w:rsidP="00F03C29">
            <w:pPr>
              <w:spacing w:line="360" w:lineRule="auto"/>
              <w:jc w:val="center"/>
              <w:rPr>
                <w:rFonts w:ascii="Times New Roman" w:hAnsi="Times New Roman"/>
              </w:rPr>
            </w:pPr>
            <w:r w:rsidRPr="006025C7">
              <w:rPr>
                <w:rFonts w:ascii="Times New Roman" w:hAnsi="Times New Roman"/>
              </w:rPr>
              <w:t>1</w:t>
            </w:r>
            <w:r w:rsidR="007E41D6">
              <w:rPr>
                <w:rFonts w:ascii="Times New Roman" w:hAnsi="Times New Roman"/>
              </w:rPr>
              <w:t>6</w:t>
            </w:r>
            <w:r w:rsidRPr="006025C7">
              <w:rPr>
                <w:rFonts w:ascii="Times New Roman" w:hAnsi="Times New Roman"/>
              </w:rPr>
              <w:t>.</w:t>
            </w:r>
            <w:r w:rsidR="007E41D6">
              <w:rPr>
                <w:rFonts w:ascii="Times New Roman" w:hAnsi="Times New Roman"/>
              </w:rPr>
              <w:t>58</w:t>
            </w:r>
            <w:r w:rsidRPr="006025C7">
              <w:rPr>
                <w:rFonts w:ascii="Times New Roman" w:hAnsi="Times New Roman"/>
              </w:rPr>
              <w:t xml:space="preserve"> (</w:t>
            </w:r>
            <w:r w:rsidR="007E41D6">
              <w:rPr>
                <w:rFonts w:ascii="Times New Roman" w:hAnsi="Times New Roman"/>
              </w:rPr>
              <w:t>12.95</w:t>
            </w:r>
            <w:r w:rsidRPr="006025C7">
              <w:rPr>
                <w:rFonts w:ascii="Times New Roman" w:hAnsi="Times New Roman"/>
              </w:rPr>
              <w:t>)</w:t>
            </w:r>
          </w:p>
        </w:tc>
        <w:tc>
          <w:tcPr>
            <w:tcW w:w="1177" w:type="dxa"/>
            <w:tcBorders>
              <w:top w:val="nil"/>
              <w:left w:val="nil"/>
              <w:bottom w:val="nil"/>
              <w:right w:val="nil"/>
            </w:tcBorders>
          </w:tcPr>
          <w:p w14:paraId="4CD0F7B1" w14:textId="2B3B1AE0" w:rsidR="002255F0" w:rsidRPr="006025C7" w:rsidRDefault="006025C7" w:rsidP="00F03C29">
            <w:pPr>
              <w:spacing w:line="360" w:lineRule="auto"/>
              <w:jc w:val="center"/>
              <w:rPr>
                <w:rFonts w:ascii="Times New Roman" w:hAnsi="Times New Roman"/>
              </w:rPr>
            </w:pPr>
            <w:r w:rsidRPr="006025C7">
              <w:rPr>
                <w:rFonts w:ascii="Times New Roman" w:hAnsi="Times New Roman"/>
              </w:rPr>
              <w:t>5.00</w:t>
            </w:r>
          </w:p>
        </w:tc>
        <w:tc>
          <w:tcPr>
            <w:tcW w:w="1344" w:type="dxa"/>
            <w:tcBorders>
              <w:top w:val="nil"/>
              <w:left w:val="nil"/>
              <w:bottom w:val="nil"/>
              <w:right w:val="nil"/>
            </w:tcBorders>
          </w:tcPr>
          <w:p w14:paraId="07BB12AD" w14:textId="2B84E10D" w:rsidR="002255F0" w:rsidRPr="006025C7" w:rsidRDefault="006025C7" w:rsidP="00F03C29">
            <w:pPr>
              <w:spacing w:line="360" w:lineRule="auto"/>
              <w:jc w:val="center"/>
              <w:rPr>
                <w:rFonts w:ascii="Times New Roman" w:hAnsi="Times New Roman"/>
              </w:rPr>
            </w:pPr>
            <w:r w:rsidRPr="006025C7">
              <w:rPr>
                <w:rFonts w:ascii="Times New Roman" w:hAnsi="Times New Roman"/>
              </w:rPr>
              <w:t>5</w:t>
            </w:r>
            <w:r w:rsidR="007E41D6">
              <w:rPr>
                <w:rFonts w:ascii="Times New Roman" w:hAnsi="Times New Roman"/>
              </w:rPr>
              <w:t>7</w:t>
            </w:r>
            <w:r w:rsidRPr="006025C7">
              <w:rPr>
                <w:rFonts w:ascii="Times New Roman" w:hAnsi="Times New Roman"/>
              </w:rPr>
              <w:t>.00</w:t>
            </w:r>
          </w:p>
        </w:tc>
      </w:tr>
      <w:tr w:rsidR="002255F0" w:rsidRPr="00D43DBA" w14:paraId="6DBE2F0C" w14:textId="77777777" w:rsidTr="00F03C29">
        <w:tc>
          <w:tcPr>
            <w:tcW w:w="1536" w:type="dxa"/>
            <w:tcBorders>
              <w:top w:val="nil"/>
              <w:left w:val="nil"/>
              <w:bottom w:val="single" w:sz="4" w:space="0" w:color="auto"/>
              <w:right w:val="nil"/>
            </w:tcBorders>
          </w:tcPr>
          <w:p w14:paraId="518DB27E"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COSC</w:t>
            </w:r>
          </w:p>
        </w:tc>
        <w:tc>
          <w:tcPr>
            <w:tcW w:w="2599" w:type="dxa"/>
            <w:tcBorders>
              <w:top w:val="nil"/>
              <w:left w:val="nil"/>
              <w:bottom w:val="single" w:sz="4" w:space="0" w:color="auto"/>
              <w:right w:val="nil"/>
            </w:tcBorders>
          </w:tcPr>
          <w:p w14:paraId="44057C64" w14:textId="77777777" w:rsidR="002255F0" w:rsidRPr="006025C7" w:rsidRDefault="002255F0" w:rsidP="00F03C29">
            <w:pPr>
              <w:spacing w:line="360" w:lineRule="auto"/>
              <w:jc w:val="center"/>
              <w:rPr>
                <w:rFonts w:ascii="Times New Roman" w:hAnsi="Times New Roman"/>
              </w:rPr>
            </w:pPr>
            <w:r w:rsidRPr="006025C7">
              <w:rPr>
                <w:rFonts w:ascii="Times New Roman" w:hAnsi="Times New Roman"/>
              </w:rPr>
              <w:t>Buchanan et al., 2013</w:t>
            </w:r>
          </w:p>
        </w:tc>
        <w:tc>
          <w:tcPr>
            <w:tcW w:w="1529" w:type="dxa"/>
            <w:tcBorders>
              <w:top w:val="nil"/>
              <w:left w:val="nil"/>
              <w:bottom w:val="single" w:sz="4" w:space="0" w:color="auto"/>
              <w:right w:val="nil"/>
            </w:tcBorders>
          </w:tcPr>
          <w:p w14:paraId="2181E265" w14:textId="6A6899A9" w:rsidR="002255F0" w:rsidRPr="006025C7" w:rsidRDefault="006025C7" w:rsidP="00F03C29">
            <w:pPr>
              <w:spacing w:line="360" w:lineRule="auto"/>
              <w:jc w:val="center"/>
              <w:rPr>
                <w:rFonts w:ascii="Times New Roman" w:hAnsi="Times New Roman"/>
              </w:rPr>
            </w:pPr>
            <w:r w:rsidRPr="006025C7">
              <w:rPr>
                <w:rFonts w:ascii="Times New Roman" w:hAnsi="Times New Roman"/>
              </w:rPr>
              <w:t>91.</w:t>
            </w:r>
            <w:r w:rsidR="007E41D6">
              <w:rPr>
                <w:rFonts w:ascii="Times New Roman" w:hAnsi="Times New Roman"/>
              </w:rPr>
              <w:t>28</w:t>
            </w:r>
            <w:r w:rsidRPr="006025C7">
              <w:rPr>
                <w:rFonts w:ascii="Times New Roman" w:hAnsi="Times New Roman"/>
              </w:rPr>
              <w:t xml:space="preserve"> (</w:t>
            </w:r>
            <w:r w:rsidR="007E41D6">
              <w:rPr>
                <w:rFonts w:ascii="Times New Roman" w:hAnsi="Times New Roman"/>
              </w:rPr>
              <w:t>8</w:t>
            </w:r>
            <w:r w:rsidRPr="006025C7">
              <w:rPr>
                <w:rFonts w:ascii="Times New Roman" w:hAnsi="Times New Roman"/>
              </w:rPr>
              <w:t>9.</w:t>
            </w:r>
            <w:r w:rsidR="007E41D6">
              <w:rPr>
                <w:rFonts w:ascii="Times New Roman" w:hAnsi="Times New Roman"/>
              </w:rPr>
              <w:t>90</w:t>
            </w:r>
            <w:r w:rsidRPr="006025C7">
              <w:rPr>
                <w:rFonts w:ascii="Times New Roman" w:hAnsi="Times New Roman"/>
              </w:rPr>
              <w:t>)</w:t>
            </w:r>
          </w:p>
        </w:tc>
        <w:tc>
          <w:tcPr>
            <w:tcW w:w="1177" w:type="dxa"/>
            <w:tcBorders>
              <w:top w:val="nil"/>
              <w:left w:val="nil"/>
              <w:bottom w:val="single" w:sz="4" w:space="0" w:color="auto"/>
              <w:right w:val="nil"/>
            </w:tcBorders>
          </w:tcPr>
          <w:p w14:paraId="0ED6FCE9" w14:textId="1ABB089A" w:rsidR="002255F0" w:rsidRPr="006025C7" w:rsidRDefault="007E41D6" w:rsidP="00F03C29">
            <w:pPr>
              <w:spacing w:line="360" w:lineRule="auto"/>
              <w:jc w:val="center"/>
              <w:rPr>
                <w:rFonts w:ascii="Times New Roman" w:hAnsi="Times New Roman"/>
              </w:rPr>
            </w:pPr>
            <w:r>
              <w:rPr>
                <w:rFonts w:ascii="Times New Roman" w:hAnsi="Times New Roman"/>
              </w:rPr>
              <w:t>2</w:t>
            </w:r>
            <w:r w:rsidR="006025C7" w:rsidRPr="006025C7">
              <w:rPr>
                <w:rFonts w:ascii="Times New Roman" w:hAnsi="Times New Roman"/>
              </w:rPr>
              <w:t>.00</w:t>
            </w:r>
          </w:p>
        </w:tc>
        <w:tc>
          <w:tcPr>
            <w:tcW w:w="1344" w:type="dxa"/>
            <w:tcBorders>
              <w:top w:val="nil"/>
              <w:left w:val="nil"/>
              <w:bottom w:val="single" w:sz="4" w:space="0" w:color="auto"/>
              <w:right w:val="nil"/>
            </w:tcBorders>
          </w:tcPr>
          <w:p w14:paraId="68B11D4E" w14:textId="3BACD1EE" w:rsidR="002255F0" w:rsidRPr="006025C7" w:rsidRDefault="007E41D6" w:rsidP="00F03C29">
            <w:pPr>
              <w:spacing w:line="360" w:lineRule="auto"/>
              <w:jc w:val="center"/>
              <w:rPr>
                <w:rFonts w:ascii="Times New Roman" w:hAnsi="Times New Roman"/>
              </w:rPr>
            </w:pPr>
            <w:r>
              <w:rPr>
                <w:rFonts w:ascii="Times New Roman" w:hAnsi="Times New Roman"/>
              </w:rPr>
              <w:t>462</w:t>
            </w:r>
            <w:r w:rsidR="006025C7" w:rsidRPr="006025C7">
              <w:rPr>
                <w:rFonts w:ascii="Times New Roman" w:hAnsi="Times New Roman"/>
              </w:rPr>
              <w:t>.00</w:t>
            </w:r>
          </w:p>
        </w:tc>
      </w:tr>
    </w:tbl>
    <w:p w14:paraId="341FC6E9" w14:textId="77777777" w:rsidR="002255F0" w:rsidRDefault="002255F0" w:rsidP="002255F0"/>
    <w:p w14:paraId="425EEADF" w14:textId="27AE2375" w:rsidR="00511A99" w:rsidRPr="00F53C86" w:rsidRDefault="002255F0" w:rsidP="00F53C86">
      <w:r w:rsidRPr="00511A99">
        <w:rPr>
          <w:i/>
        </w:rPr>
        <w:t>Note</w:t>
      </w:r>
      <w:r>
        <w:t xml:space="preserve">: </w:t>
      </w:r>
      <w:r>
        <w:tab/>
      </w:r>
      <w:r w:rsidR="002660AF">
        <w:t>T</w:t>
      </w:r>
      <w:r>
        <w:t xml:space="preserve">SS: </w:t>
      </w:r>
      <w:r w:rsidR="002660AF">
        <w:t>Target</w:t>
      </w:r>
      <w:r>
        <w:t xml:space="preserve"> Set Size, Ortho N: Orthographic Neighborhood Size, Phone N: Phonographic Neighborhood Size, AOA: Age of Acquisition, FSS: Feature Set Size, COSC: Cosine Connectedness.</w:t>
      </w:r>
      <w:bookmarkEnd w:id="10"/>
    </w:p>
    <w:p w14:paraId="648D432C" w14:textId="43342A81" w:rsidR="00D30C10" w:rsidRDefault="00D30C10" w:rsidP="00D30C10">
      <w:pPr>
        <w:spacing w:line="480" w:lineRule="auto"/>
        <w:ind w:left="1"/>
      </w:pPr>
      <w:r>
        <w:rPr>
          <w:i/>
        </w:rPr>
        <w:lastRenderedPageBreak/>
        <w:t>article</w:t>
      </w:r>
      <w:r>
        <w:t>) and were asked to generate words that they felt were thematically related to each concept.</w:t>
      </w:r>
      <w:r w:rsidR="00954600">
        <w:t xml:space="preserve"> Complete instructions for each judgment condition are available in </w:t>
      </w:r>
      <w:r w:rsidR="00954600" w:rsidRPr="00954600">
        <w:rPr>
          <w:highlight w:val="red"/>
        </w:rPr>
        <w:t>Appendices A1-A3</w:t>
      </w:r>
      <w:r w:rsidR="00954600">
        <w:t>.</w:t>
      </w:r>
    </w:p>
    <w:p w14:paraId="597E7750" w14:textId="1646B3F5" w:rsidR="00CF714E" w:rsidRDefault="00294F87" w:rsidP="00D30C10">
      <w:pPr>
        <w:spacing w:line="480" w:lineRule="auto"/>
        <w:ind w:firstLine="720"/>
      </w:pPr>
      <w:r>
        <w:t xml:space="preserve">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w:t>
      </w:r>
      <w:r w:rsidRPr="00294F87">
        <w:rPr>
          <w:highlight w:val="yellow"/>
        </w:rPr>
        <w:t>Buchanan (2010)</w:t>
      </w:r>
      <w:r>
        <w:t xml:space="preserve"> and </w:t>
      </w:r>
      <w:r w:rsidRPr="00294F87">
        <w:rPr>
          <w:highlight w:val="yellow"/>
        </w:rPr>
        <w:t>Valentine &amp; Buchanan (2013)</w:t>
      </w:r>
      <w:r>
        <w:t>.</w:t>
      </w:r>
    </w:p>
    <w:p w14:paraId="513B3483" w14:textId="5867EA83" w:rsidR="00812EDB" w:rsidRDefault="00812EDB" w:rsidP="00103E6A">
      <w:pPr>
        <w:spacing w:line="480" w:lineRule="auto"/>
      </w:pPr>
    </w:p>
    <w:p w14:paraId="6C2A16B6" w14:textId="77777777" w:rsidR="00103E6A" w:rsidRDefault="00103E6A" w:rsidP="00103E6A">
      <w:pPr>
        <w:spacing w:line="480" w:lineRule="auto"/>
      </w:pPr>
      <w:r>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103E6A" w14:paraId="278E287E" w14:textId="77777777" w:rsidTr="00FF1CFB">
        <w:tc>
          <w:tcPr>
            <w:tcW w:w="1080" w:type="dxa"/>
            <w:tcBorders>
              <w:top w:val="single" w:sz="4" w:space="0" w:color="auto"/>
              <w:left w:val="nil"/>
              <w:bottom w:val="single" w:sz="4" w:space="0" w:color="auto"/>
              <w:right w:val="nil"/>
            </w:tcBorders>
          </w:tcPr>
          <w:p w14:paraId="25B64057"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BCF1A74"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336AD9B"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53AEE880"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781A647E" w14:textId="77777777" w:rsidR="00103E6A" w:rsidRPr="00D43DBA" w:rsidRDefault="00103E6A" w:rsidP="00FF1CFB">
            <w:pPr>
              <w:spacing w:line="360" w:lineRule="auto"/>
              <w:jc w:val="center"/>
              <w:rPr>
                <w:rFonts w:ascii="Times New Roman" w:hAnsi="Times New Roman"/>
              </w:rPr>
            </w:pPr>
            <w:r w:rsidRPr="00D43DBA">
              <w:rPr>
                <w:rFonts w:ascii="Times New Roman" w:hAnsi="Times New Roman"/>
              </w:rPr>
              <w:t>Maximum</w:t>
            </w:r>
          </w:p>
        </w:tc>
      </w:tr>
      <w:tr w:rsidR="00103E6A" w14:paraId="176A1FF6" w14:textId="77777777" w:rsidTr="00FF1CFB">
        <w:tc>
          <w:tcPr>
            <w:tcW w:w="1080" w:type="dxa"/>
            <w:tcBorders>
              <w:top w:val="single" w:sz="4" w:space="0" w:color="auto"/>
              <w:left w:val="nil"/>
              <w:bottom w:val="nil"/>
              <w:right w:val="nil"/>
            </w:tcBorders>
          </w:tcPr>
          <w:p w14:paraId="13B420D9" w14:textId="77777777" w:rsidR="00103E6A" w:rsidRPr="006025C7" w:rsidRDefault="00103E6A" w:rsidP="00FF1CFB">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005CEBB8" w14:textId="77777777" w:rsidR="00103E6A" w:rsidRPr="006025C7" w:rsidRDefault="00103E6A" w:rsidP="00FF1CFB">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07CB9EE1" w14:textId="77777777" w:rsidR="00103E6A" w:rsidRPr="006025C7" w:rsidRDefault="00103E6A" w:rsidP="00FF1CFB">
            <w:pPr>
              <w:spacing w:line="360" w:lineRule="auto"/>
              <w:jc w:val="center"/>
              <w:rPr>
                <w:rFonts w:ascii="Times New Roman" w:hAnsi="Times New Roman"/>
              </w:rPr>
            </w:pPr>
            <w:r>
              <w:rPr>
                <w:rFonts w:ascii="Times New Roman" w:hAnsi="Times New Roman"/>
              </w:rPr>
              <w:t>0.15 (0.19)</w:t>
            </w:r>
          </w:p>
        </w:tc>
        <w:tc>
          <w:tcPr>
            <w:tcW w:w="1516" w:type="dxa"/>
            <w:tcBorders>
              <w:top w:val="single" w:sz="4" w:space="0" w:color="auto"/>
              <w:left w:val="nil"/>
              <w:bottom w:val="nil"/>
              <w:right w:val="nil"/>
            </w:tcBorders>
          </w:tcPr>
          <w:p w14:paraId="299AD796" w14:textId="77777777" w:rsidR="00103E6A" w:rsidRPr="006025C7" w:rsidRDefault="00103E6A" w:rsidP="00FF1CFB">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344D600A" w14:textId="77777777" w:rsidR="00103E6A" w:rsidRPr="006025C7" w:rsidRDefault="00103E6A" w:rsidP="00FF1CFB">
            <w:pPr>
              <w:spacing w:line="360" w:lineRule="auto"/>
              <w:jc w:val="center"/>
              <w:rPr>
                <w:rFonts w:ascii="Times New Roman" w:hAnsi="Times New Roman"/>
              </w:rPr>
            </w:pPr>
            <w:r>
              <w:rPr>
                <w:rFonts w:ascii="Times New Roman" w:hAnsi="Times New Roman"/>
              </w:rPr>
              <w:t>0.75</w:t>
            </w:r>
          </w:p>
        </w:tc>
      </w:tr>
      <w:tr w:rsidR="00103E6A" w14:paraId="184E8893" w14:textId="77777777" w:rsidTr="00FF1CFB">
        <w:tc>
          <w:tcPr>
            <w:tcW w:w="1080" w:type="dxa"/>
            <w:tcBorders>
              <w:top w:val="nil"/>
              <w:left w:val="nil"/>
              <w:bottom w:val="nil"/>
              <w:right w:val="nil"/>
            </w:tcBorders>
          </w:tcPr>
          <w:p w14:paraId="5D58E4AA" w14:textId="77777777" w:rsidR="00103E6A" w:rsidRPr="006025C7" w:rsidRDefault="00103E6A" w:rsidP="00FF1CFB">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6492A1C" w14:textId="77777777" w:rsidR="00103E6A" w:rsidRPr="006025C7" w:rsidRDefault="00103E6A" w:rsidP="00FF1CFB">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2FE135F6" w14:textId="77777777" w:rsidR="00103E6A" w:rsidRPr="006025C7" w:rsidRDefault="00103E6A" w:rsidP="00FF1CFB">
            <w:pPr>
              <w:spacing w:line="360" w:lineRule="auto"/>
              <w:jc w:val="center"/>
              <w:rPr>
                <w:rFonts w:ascii="Times New Roman" w:hAnsi="Times New Roman"/>
              </w:rPr>
            </w:pPr>
            <w:r>
              <w:rPr>
                <w:rFonts w:ascii="Times New Roman" w:hAnsi="Times New Roman"/>
              </w:rPr>
              <w:t>0.44 (0.28)</w:t>
            </w:r>
          </w:p>
        </w:tc>
        <w:tc>
          <w:tcPr>
            <w:tcW w:w="1516" w:type="dxa"/>
            <w:tcBorders>
              <w:top w:val="nil"/>
              <w:left w:val="nil"/>
              <w:bottom w:val="nil"/>
              <w:right w:val="nil"/>
            </w:tcBorders>
          </w:tcPr>
          <w:p w14:paraId="6DDFE446" w14:textId="77777777" w:rsidR="00103E6A" w:rsidRPr="006025C7" w:rsidRDefault="00103E6A" w:rsidP="00FF1CFB">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41453D54" w14:textId="77777777" w:rsidR="00103E6A" w:rsidRPr="006025C7" w:rsidRDefault="00103E6A" w:rsidP="00FF1CFB">
            <w:pPr>
              <w:spacing w:line="360" w:lineRule="auto"/>
              <w:jc w:val="center"/>
              <w:rPr>
                <w:rFonts w:ascii="Times New Roman" w:hAnsi="Times New Roman"/>
              </w:rPr>
            </w:pPr>
            <w:r>
              <w:rPr>
                <w:rFonts w:ascii="Times New Roman" w:hAnsi="Times New Roman"/>
              </w:rPr>
              <w:t>0.88</w:t>
            </w:r>
          </w:p>
        </w:tc>
      </w:tr>
      <w:tr w:rsidR="00103E6A" w14:paraId="663BAF67" w14:textId="77777777" w:rsidTr="00FF1CFB">
        <w:tc>
          <w:tcPr>
            <w:tcW w:w="1080" w:type="dxa"/>
            <w:tcBorders>
              <w:top w:val="nil"/>
              <w:left w:val="nil"/>
              <w:bottom w:val="single" w:sz="4" w:space="0" w:color="auto"/>
              <w:right w:val="nil"/>
            </w:tcBorders>
          </w:tcPr>
          <w:p w14:paraId="17DA26B4" w14:textId="77777777" w:rsidR="00103E6A" w:rsidRPr="006025C7" w:rsidRDefault="00103E6A" w:rsidP="00FF1CFB">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270B7CD1" w14:textId="77777777" w:rsidR="00103E6A" w:rsidRPr="006025C7" w:rsidRDefault="00103E6A" w:rsidP="00FF1CFB">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7EC024F4" w14:textId="77777777" w:rsidR="00103E6A" w:rsidRPr="006025C7" w:rsidRDefault="00103E6A" w:rsidP="00FF1CFB">
            <w:pPr>
              <w:spacing w:line="360" w:lineRule="auto"/>
              <w:jc w:val="center"/>
              <w:rPr>
                <w:rFonts w:ascii="Times New Roman" w:hAnsi="Times New Roman"/>
              </w:rPr>
            </w:pPr>
            <w:r>
              <w:rPr>
                <w:rFonts w:ascii="Times New Roman" w:hAnsi="Times New Roman"/>
              </w:rPr>
              <w:t>0.36 (0.19)</w:t>
            </w:r>
          </w:p>
        </w:tc>
        <w:tc>
          <w:tcPr>
            <w:tcW w:w="1516" w:type="dxa"/>
            <w:tcBorders>
              <w:top w:val="nil"/>
              <w:left w:val="nil"/>
              <w:bottom w:val="single" w:sz="4" w:space="0" w:color="auto"/>
              <w:right w:val="nil"/>
            </w:tcBorders>
          </w:tcPr>
          <w:p w14:paraId="2C56AC56" w14:textId="77777777" w:rsidR="00103E6A" w:rsidRPr="006025C7" w:rsidRDefault="00103E6A" w:rsidP="00FF1CFB">
            <w:pPr>
              <w:spacing w:line="360" w:lineRule="auto"/>
              <w:jc w:val="center"/>
              <w:rPr>
                <w:rFonts w:ascii="Times New Roman" w:hAnsi="Times New Roman"/>
              </w:rPr>
            </w:pPr>
            <w:r>
              <w:rPr>
                <w:rFonts w:ascii="Times New Roman" w:hAnsi="Times New Roman"/>
              </w:rPr>
              <w:t>0.03</w:t>
            </w:r>
          </w:p>
        </w:tc>
        <w:tc>
          <w:tcPr>
            <w:tcW w:w="1216" w:type="dxa"/>
            <w:tcBorders>
              <w:top w:val="nil"/>
              <w:left w:val="nil"/>
              <w:bottom w:val="single" w:sz="4" w:space="0" w:color="auto"/>
              <w:right w:val="nil"/>
            </w:tcBorders>
          </w:tcPr>
          <w:p w14:paraId="141E3749" w14:textId="77777777" w:rsidR="00103E6A" w:rsidRPr="006025C7" w:rsidRDefault="00103E6A" w:rsidP="00FF1CFB">
            <w:pPr>
              <w:spacing w:line="360" w:lineRule="auto"/>
              <w:jc w:val="center"/>
              <w:rPr>
                <w:rFonts w:ascii="Times New Roman" w:hAnsi="Times New Roman"/>
              </w:rPr>
            </w:pPr>
            <w:r>
              <w:rPr>
                <w:rFonts w:ascii="Times New Roman" w:hAnsi="Times New Roman"/>
              </w:rPr>
              <w:t>0.90</w:t>
            </w:r>
          </w:p>
        </w:tc>
      </w:tr>
    </w:tbl>
    <w:p w14:paraId="10843C26" w14:textId="77777777" w:rsidR="00103E6A" w:rsidRDefault="00103E6A" w:rsidP="00103E6A">
      <w:r w:rsidRPr="00511A99">
        <w:rPr>
          <w:i/>
        </w:rPr>
        <w:t>Note</w:t>
      </w:r>
      <w:r>
        <w:t>: COS: Cosine, FSG: Forward Strength, LSA: Latent Semantic Analysis</w:t>
      </w:r>
    </w:p>
    <w:p w14:paraId="259C921C" w14:textId="3C042AFD" w:rsidR="00103E6A" w:rsidRDefault="00103E6A" w:rsidP="00103E6A">
      <w:pPr>
        <w:spacing w:line="480" w:lineRule="auto"/>
      </w:pPr>
      <w:r>
        <w:t>After viewing the examples at the start of the block, participants completed the</w:t>
      </w:r>
    </w:p>
    <w:p w14:paraId="05496811" w14:textId="77777777" w:rsidR="00103E6A" w:rsidRDefault="00103E6A" w:rsidP="00103E6A">
      <w:pPr>
        <w:spacing w:line="480" w:lineRule="auto"/>
      </w:pPr>
    </w:p>
    <w:p w14:paraId="637F3A4B" w14:textId="77777777" w:rsidR="00812EDB" w:rsidRDefault="00812EDB" w:rsidP="00812EDB">
      <w:pPr>
        <w:spacing w:line="480" w:lineRule="auto"/>
      </w:pPr>
      <w:r>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812EDB" w14:paraId="3C0E622F" w14:textId="77777777" w:rsidTr="00557480">
        <w:tc>
          <w:tcPr>
            <w:tcW w:w="1080" w:type="dxa"/>
            <w:tcBorders>
              <w:top w:val="single" w:sz="4" w:space="0" w:color="auto"/>
              <w:left w:val="nil"/>
              <w:bottom w:val="single" w:sz="4" w:space="0" w:color="auto"/>
              <w:right w:val="nil"/>
            </w:tcBorders>
          </w:tcPr>
          <w:p w14:paraId="22EC4D4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Variable</w:t>
            </w:r>
          </w:p>
        </w:tc>
        <w:tc>
          <w:tcPr>
            <w:tcW w:w="2970" w:type="dxa"/>
            <w:tcBorders>
              <w:top w:val="single" w:sz="4" w:space="0" w:color="auto"/>
              <w:left w:val="nil"/>
              <w:bottom w:val="single" w:sz="4" w:space="0" w:color="auto"/>
              <w:right w:val="nil"/>
            </w:tcBorders>
          </w:tcPr>
          <w:p w14:paraId="5E5D6433"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Citation</w:t>
            </w:r>
          </w:p>
        </w:tc>
        <w:tc>
          <w:tcPr>
            <w:tcW w:w="1498" w:type="dxa"/>
            <w:tcBorders>
              <w:top w:val="single" w:sz="4" w:space="0" w:color="auto"/>
              <w:left w:val="nil"/>
              <w:bottom w:val="single" w:sz="4" w:space="0" w:color="auto"/>
              <w:right w:val="nil"/>
            </w:tcBorders>
          </w:tcPr>
          <w:p w14:paraId="3FD9D657"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Mean (SD)</w:t>
            </w:r>
          </w:p>
        </w:tc>
        <w:tc>
          <w:tcPr>
            <w:tcW w:w="1516" w:type="dxa"/>
            <w:tcBorders>
              <w:top w:val="single" w:sz="4" w:space="0" w:color="auto"/>
              <w:left w:val="nil"/>
              <w:bottom w:val="single" w:sz="4" w:space="0" w:color="auto"/>
              <w:right w:val="nil"/>
            </w:tcBorders>
          </w:tcPr>
          <w:p w14:paraId="23008AF8"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Minimum</w:t>
            </w:r>
          </w:p>
        </w:tc>
        <w:tc>
          <w:tcPr>
            <w:tcW w:w="1216" w:type="dxa"/>
            <w:tcBorders>
              <w:top w:val="single" w:sz="4" w:space="0" w:color="auto"/>
              <w:left w:val="nil"/>
              <w:bottom w:val="single" w:sz="4" w:space="0" w:color="auto"/>
              <w:right w:val="nil"/>
            </w:tcBorders>
          </w:tcPr>
          <w:p w14:paraId="66E00AE2" w14:textId="77777777" w:rsidR="00812EDB" w:rsidRPr="00D43DBA" w:rsidRDefault="00812EDB" w:rsidP="00557480">
            <w:pPr>
              <w:spacing w:line="360" w:lineRule="auto"/>
              <w:jc w:val="center"/>
              <w:rPr>
                <w:rFonts w:ascii="Times New Roman" w:hAnsi="Times New Roman"/>
              </w:rPr>
            </w:pPr>
            <w:r w:rsidRPr="00D43DBA">
              <w:rPr>
                <w:rFonts w:ascii="Times New Roman" w:hAnsi="Times New Roman"/>
              </w:rPr>
              <w:t>Maximum</w:t>
            </w:r>
          </w:p>
        </w:tc>
      </w:tr>
      <w:tr w:rsidR="00812EDB" w14:paraId="5B6D31C5" w14:textId="77777777" w:rsidTr="00557480">
        <w:tc>
          <w:tcPr>
            <w:tcW w:w="1080" w:type="dxa"/>
            <w:tcBorders>
              <w:top w:val="single" w:sz="4" w:space="0" w:color="auto"/>
              <w:left w:val="nil"/>
              <w:bottom w:val="nil"/>
              <w:right w:val="nil"/>
            </w:tcBorders>
          </w:tcPr>
          <w:p w14:paraId="0ED97600" w14:textId="77777777" w:rsidR="00812EDB" w:rsidRPr="006025C7" w:rsidRDefault="00812EDB" w:rsidP="00557480">
            <w:pPr>
              <w:spacing w:line="360" w:lineRule="auto"/>
              <w:jc w:val="center"/>
              <w:rPr>
                <w:rFonts w:ascii="Times New Roman" w:hAnsi="Times New Roman"/>
              </w:rPr>
            </w:pPr>
            <w:r>
              <w:rPr>
                <w:rFonts w:ascii="Times New Roman" w:hAnsi="Times New Roman"/>
              </w:rPr>
              <w:t>FSG</w:t>
            </w:r>
          </w:p>
        </w:tc>
        <w:tc>
          <w:tcPr>
            <w:tcW w:w="2970" w:type="dxa"/>
            <w:tcBorders>
              <w:top w:val="single" w:sz="4" w:space="0" w:color="auto"/>
              <w:left w:val="nil"/>
              <w:bottom w:val="nil"/>
              <w:right w:val="nil"/>
            </w:tcBorders>
          </w:tcPr>
          <w:p w14:paraId="47909812" w14:textId="77777777" w:rsidR="00812EDB" w:rsidRPr="006025C7" w:rsidRDefault="00812EDB" w:rsidP="00557480">
            <w:pPr>
              <w:spacing w:line="360" w:lineRule="auto"/>
              <w:jc w:val="center"/>
              <w:rPr>
                <w:rFonts w:ascii="Times New Roman" w:hAnsi="Times New Roman"/>
              </w:rPr>
            </w:pPr>
            <w:r w:rsidRPr="006025C7">
              <w:rPr>
                <w:rFonts w:ascii="Times New Roman" w:hAnsi="Times New Roman"/>
              </w:rPr>
              <w:t>Nelson et al., 2004</w:t>
            </w:r>
          </w:p>
        </w:tc>
        <w:tc>
          <w:tcPr>
            <w:tcW w:w="1498" w:type="dxa"/>
            <w:tcBorders>
              <w:top w:val="single" w:sz="4" w:space="0" w:color="auto"/>
              <w:left w:val="nil"/>
              <w:bottom w:val="nil"/>
              <w:right w:val="nil"/>
            </w:tcBorders>
          </w:tcPr>
          <w:p w14:paraId="1126BB9D" w14:textId="77777777" w:rsidR="00812EDB" w:rsidRPr="006025C7" w:rsidRDefault="00812EDB" w:rsidP="00557480">
            <w:pPr>
              <w:spacing w:line="360" w:lineRule="auto"/>
              <w:jc w:val="center"/>
              <w:rPr>
                <w:rFonts w:ascii="Times New Roman" w:hAnsi="Times New Roman"/>
              </w:rPr>
            </w:pPr>
            <w:r>
              <w:rPr>
                <w:rFonts w:ascii="Times New Roman" w:hAnsi="Times New Roman"/>
              </w:rPr>
              <w:t>0.13 (0.19)</w:t>
            </w:r>
          </w:p>
        </w:tc>
        <w:tc>
          <w:tcPr>
            <w:tcW w:w="1516" w:type="dxa"/>
            <w:tcBorders>
              <w:top w:val="single" w:sz="4" w:space="0" w:color="auto"/>
              <w:left w:val="nil"/>
              <w:bottom w:val="nil"/>
              <w:right w:val="nil"/>
            </w:tcBorders>
          </w:tcPr>
          <w:p w14:paraId="15F83E0B" w14:textId="77777777" w:rsidR="00812EDB" w:rsidRPr="006025C7" w:rsidRDefault="00812EDB" w:rsidP="00557480">
            <w:pPr>
              <w:spacing w:line="360" w:lineRule="auto"/>
              <w:jc w:val="center"/>
              <w:rPr>
                <w:rFonts w:ascii="Times New Roman" w:hAnsi="Times New Roman"/>
              </w:rPr>
            </w:pPr>
            <w:r>
              <w:rPr>
                <w:rFonts w:ascii="Times New Roman" w:hAnsi="Times New Roman"/>
              </w:rPr>
              <w:t>0.01</w:t>
            </w:r>
          </w:p>
        </w:tc>
        <w:tc>
          <w:tcPr>
            <w:tcW w:w="1216" w:type="dxa"/>
            <w:tcBorders>
              <w:top w:val="single" w:sz="4" w:space="0" w:color="auto"/>
              <w:left w:val="nil"/>
              <w:bottom w:val="nil"/>
              <w:right w:val="nil"/>
            </w:tcBorders>
          </w:tcPr>
          <w:p w14:paraId="6F70F4D3" w14:textId="77777777" w:rsidR="00812EDB" w:rsidRPr="006025C7" w:rsidRDefault="00812EDB" w:rsidP="00557480">
            <w:pPr>
              <w:spacing w:line="360" w:lineRule="auto"/>
              <w:jc w:val="center"/>
              <w:rPr>
                <w:rFonts w:ascii="Times New Roman" w:hAnsi="Times New Roman"/>
              </w:rPr>
            </w:pPr>
            <w:r>
              <w:rPr>
                <w:rFonts w:ascii="Times New Roman" w:hAnsi="Times New Roman"/>
              </w:rPr>
              <w:t>0.83</w:t>
            </w:r>
          </w:p>
        </w:tc>
      </w:tr>
      <w:tr w:rsidR="00812EDB" w14:paraId="49829F52" w14:textId="77777777" w:rsidTr="00557480">
        <w:tc>
          <w:tcPr>
            <w:tcW w:w="1080" w:type="dxa"/>
            <w:tcBorders>
              <w:top w:val="nil"/>
              <w:left w:val="nil"/>
              <w:bottom w:val="nil"/>
              <w:right w:val="nil"/>
            </w:tcBorders>
          </w:tcPr>
          <w:p w14:paraId="071B3ACC" w14:textId="77777777" w:rsidR="00812EDB" w:rsidRPr="006025C7" w:rsidRDefault="00812EDB" w:rsidP="00557480">
            <w:pPr>
              <w:spacing w:line="360" w:lineRule="auto"/>
              <w:jc w:val="center"/>
              <w:rPr>
                <w:rFonts w:ascii="Times New Roman" w:hAnsi="Times New Roman"/>
              </w:rPr>
            </w:pPr>
            <w:r>
              <w:rPr>
                <w:rFonts w:ascii="Times New Roman" w:hAnsi="Times New Roman"/>
              </w:rPr>
              <w:t>COS</w:t>
            </w:r>
          </w:p>
        </w:tc>
        <w:tc>
          <w:tcPr>
            <w:tcW w:w="2970" w:type="dxa"/>
            <w:tcBorders>
              <w:top w:val="nil"/>
              <w:left w:val="nil"/>
              <w:bottom w:val="nil"/>
              <w:right w:val="nil"/>
            </w:tcBorders>
          </w:tcPr>
          <w:p w14:paraId="3AAB4AA0" w14:textId="77777777" w:rsidR="00812EDB" w:rsidRPr="006025C7" w:rsidRDefault="00812EDB" w:rsidP="00557480">
            <w:pPr>
              <w:spacing w:line="360" w:lineRule="auto"/>
              <w:jc w:val="center"/>
              <w:rPr>
                <w:rFonts w:ascii="Times New Roman" w:hAnsi="Times New Roman"/>
              </w:rPr>
            </w:pPr>
            <w:r>
              <w:rPr>
                <w:rFonts w:ascii="Times New Roman" w:hAnsi="Times New Roman"/>
              </w:rPr>
              <w:t xml:space="preserve">Maki et al., 2004 </w:t>
            </w:r>
          </w:p>
        </w:tc>
        <w:tc>
          <w:tcPr>
            <w:tcW w:w="1498" w:type="dxa"/>
            <w:tcBorders>
              <w:top w:val="nil"/>
              <w:left w:val="nil"/>
              <w:bottom w:val="nil"/>
              <w:right w:val="nil"/>
            </w:tcBorders>
          </w:tcPr>
          <w:p w14:paraId="585A9D89" w14:textId="77777777" w:rsidR="00812EDB" w:rsidRPr="006025C7" w:rsidRDefault="00812EDB" w:rsidP="00557480">
            <w:pPr>
              <w:spacing w:line="360" w:lineRule="auto"/>
              <w:jc w:val="center"/>
              <w:rPr>
                <w:rFonts w:ascii="Times New Roman" w:hAnsi="Times New Roman"/>
              </w:rPr>
            </w:pPr>
            <w:r>
              <w:rPr>
                <w:rFonts w:ascii="Times New Roman" w:hAnsi="Times New Roman"/>
              </w:rPr>
              <w:t>0.42 (0.29)</w:t>
            </w:r>
          </w:p>
        </w:tc>
        <w:tc>
          <w:tcPr>
            <w:tcW w:w="1516" w:type="dxa"/>
            <w:tcBorders>
              <w:top w:val="nil"/>
              <w:left w:val="nil"/>
              <w:bottom w:val="nil"/>
              <w:right w:val="nil"/>
            </w:tcBorders>
          </w:tcPr>
          <w:p w14:paraId="275A8090" w14:textId="77777777" w:rsidR="00812EDB" w:rsidRPr="006025C7" w:rsidRDefault="00812EDB" w:rsidP="00557480">
            <w:pPr>
              <w:spacing w:line="360" w:lineRule="auto"/>
              <w:jc w:val="center"/>
              <w:rPr>
                <w:rFonts w:ascii="Times New Roman" w:hAnsi="Times New Roman"/>
              </w:rPr>
            </w:pPr>
            <w:r>
              <w:rPr>
                <w:rFonts w:ascii="Times New Roman" w:hAnsi="Times New Roman"/>
              </w:rPr>
              <w:t>0.00</w:t>
            </w:r>
          </w:p>
        </w:tc>
        <w:tc>
          <w:tcPr>
            <w:tcW w:w="1216" w:type="dxa"/>
            <w:tcBorders>
              <w:top w:val="nil"/>
              <w:left w:val="nil"/>
              <w:bottom w:val="nil"/>
              <w:right w:val="nil"/>
            </w:tcBorders>
          </w:tcPr>
          <w:p w14:paraId="5602EE73" w14:textId="77777777" w:rsidR="00812EDB" w:rsidRPr="006025C7" w:rsidRDefault="00812EDB" w:rsidP="00557480">
            <w:pPr>
              <w:spacing w:line="360" w:lineRule="auto"/>
              <w:jc w:val="center"/>
              <w:rPr>
                <w:rFonts w:ascii="Times New Roman" w:hAnsi="Times New Roman"/>
              </w:rPr>
            </w:pPr>
            <w:r>
              <w:rPr>
                <w:rFonts w:ascii="Times New Roman" w:hAnsi="Times New Roman"/>
              </w:rPr>
              <w:t>0.84</w:t>
            </w:r>
          </w:p>
        </w:tc>
      </w:tr>
      <w:tr w:rsidR="00812EDB" w14:paraId="3CB0DD30" w14:textId="77777777" w:rsidTr="00557480">
        <w:tc>
          <w:tcPr>
            <w:tcW w:w="1080" w:type="dxa"/>
            <w:tcBorders>
              <w:top w:val="nil"/>
              <w:left w:val="nil"/>
              <w:bottom w:val="single" w:sz="4" w:space="0" w:color="auto"/>
              <w:right w:val="nil"/>
            </w:tcBorders>
          </w:tcPr>
          <w:p w14:paraId="3326FC0F" w14:textId="77777777" w:rsidR="00812EDB" w:rsidRPr="006025C7" w:rsidRDefault="00812EDB" w:rsidP="00557480">
            <w:pPr>
              <w:spacing w:line="360" w:lineRule="auto"/>
              <w:jc w:val="center"/>
              <w:rPr>
                <w:rFonts w:ascii="Times New Roman" w:hAnsi="Times New Roman"/>
              </w:rPr>
            </w:pPr>
            <w:r>
              <w:rPr>
                <w:rFonts w:ascii="Times New Roman" w:hAnsi="Times New Roman"/>
              </w:rPr>
              <w:t>LSA</w:t>
            </w:r>
          </w:p>
        </w:tc>
        <w:tc>
          <w:tcPr>
            <w:tcW w:w="2970" w:type="dxa"/>
            <w:tcBorders>
              <w:top w:val="nil"/>
              <w:left w:val="nil"/>
              <w:bottom w:val="single" w:sz="4" w:space="0" w:color="auto"/>
              <w:right w:val="nil"/>
            </w:tcBorders>
          </w:tcPr>
          <w:p w14:paraId="79A09B2B" w14:textId="77777777" w:rsidR="00812EDB" w:rsidRPr="006025C7" w:rsidRDefault="00812EDB" w:rsidP="00557480">
            <w:pPr>
              <w:spacing w:line="360" w:lineRule="auto"/>
              <w:jc w:val="center"/>
              <w:rPr>
                <w:rFonts w:ascii="Times New Roman" w:hAnsi="Times New Roman"/>
              </w:rPr>
            </w:pPr>
            <w:proofErr w:type="spellStart"/>
            <w:r>
              <w:rPr>
                <w:rFonts w:ascii="Times New Roman" w:hAnsi="Times New Roman"/>
              </w:rPr>
              <w:t>Landauer</w:t>
            </w:r>
            <w:proofErr w:type="spellEnd"/>
            <w:r>
              <w:rPr>
                <w:rFonts w:ascii="Times New Roman" w:hAnsi="Times New Roman"/>
              </w:rPr>
              <w:t xml:space="preserve"> &amp; </w:t>
            </w:r>
            <w:proofErr w:type="spellStart"/>
            <w:r>
              <w:rPr>
                <w:rFonts w:ascii="Times New Roman" w:hAnsi="Times New Roman"/>
              </w:rPr>
              <w:t>Dumais</w:t>
            </w:r>
            <w:proofErr w:type="spellEnd"/>
            <w:r>
              <w:rPr>
                <w:rFonts w:ascii="Times New Roman" w:hAnsi="Times New Roman"/>
              </w:rPr>
              <w:t>, 1997</w:t>
            </w:r>
          </w:p>
        </w:tc>
        <w:tc>
          <w:tcPr>
            <w:tcW w:w="1498" w:type="dxa"/>
            <w:tcBorders>
              <w:top w:val="nil"/>
              <w:left w:val="nil"/>
              <w:bottom w:val="single" w:sz="4" w:space="0" w:color="auto"/>
              <w:right w:val="nil"/>
            </w:tcBorders>
          </w:tcPr>
          <w:p w14:paraId="216DCB04" w14:textId="77777777" w:rsidR="00812EDB" w:rsidRPr="006025C7" w:rsidRDefault="00812EDB" w:rsidP="00557480">
            <w:pPr>
              <w:spacing w:line="360" w:lineRule="auto"/>
              <w:jc w:val="center"/>
              <w:rPr>
                <w:rFonts w:ascii="Times New Roman" w:hAnsi="Times New Roman"/>
              </w:rPr>
            </w:pPr>
            <w:r>
              <w:rPr>
                <w:rFonts w:ascii="Times New Roman" w:hAnsi="Times New Roman"/>
              </w:rPr>
              <w:t>0.38 (0.20)</w:t>
            </w:r>
          </w:p>
        </w:tc>
        <w:tc>
          <w:tcPr>
            <w:tcW w:w="1516" w:type="dxa"/>
            <w:tcBorders>
              <w:top w:val="nil"/>
              <w:left w:val="nil"/>
              <w:bottom w:val="single" w:sz="4" w:space="0" w:color="auto"/>
              <w:right w:val="nil"/>
            </w:tcBorders>
          </w:tcPr>
          <w:p w14:paraId="0C121ED0" w14:textId="77777777" w:rsidR="00812EDB" w:rsidRPr="006025C7" w:rsidRDefault="00812EDB" w:rsidP="00557480">
            <w:pPr>
              <w:spacing w:line="360" w:lineRule="auto"/>
              <w:jc w:val="center"/>
              <w:rPr>
                <w:rFonts w:ascii="Times New Roman" w:hAnsi="Times New Roman"/>
              </w:rPr>
            </w:pPr>
            <w:r>
              <w:rPr>
                <w:rFonts w:ascii="Times New Roman" w:hAnsi="Times New Roman"/>
              </w:rPr>
              <w:t>0.05</w:t>
            </w:r>
          </w:p>
        </w:tc>
        <w:tc>
          <w:tcPr>
            <w:tcW w:w="1216" w:type="dxa"/>
            <w:tcBorders>
              <w:top w:val="nil"/>
              <w:left w:val="nil"/>
              <w:bottom w:val="single" w:sz="4" w:space="0" w:color="auto"/>
              <w:right w:val="nil"/>
            </w:tcBorders>
          </w:tcPr>
          <w:p w14:paraId="2E34DA8B" w14:textId="77777777" w:rsidR="00812EDB" w:rsidRPr="006025C7" w:rsidRDefault="00812EDB" w:rsidP="00557480">
            <w:pPr>
              <w:spacing w:line="360" w:lineRule="auto"/>
              <w:jc w:val="center"/>
              <w:rPr>
                <w:rFonts w:ascii="Times New Roman" w:hAnsi="Times New Roman"/>
              </w:rPr>
            </w:pPr>
            <w:r>
              <w:rPr>
                <w:rFonts w:ascii="Times New Roman" w:hAnsi="Times New Roman"/>
              </w:rPr>
              <w:t>0.88</w:t>
            </w:r>
          </w:p>
        </w:tc>
      </w:tr>
    </w:tbl>
    <w:p w14:paraId="08F0CEFE" w14:textId="77777777" w:rsidR="00812EDB" w:rsidRPr="006025C7" w:rsidRDefault="00812EDB" w:rsidP="00812EDB">
      <w:pPr>
        <w:spacing w:line="480" w:lineRule="auto"/>
      </w:pPr>
      <w:r w:rsidRPr="00511A99">
        <w:rPr>
          <w:i/>
        </w:rPr>
        <w:t>Note</w:t>
      </w:r>
      <w:r>
        <w:t>: COS: Cosine, FSG: Forward Strength, LSA: Latent Semantic Analysis</w:t>
      </w:r>
    </w:p>
    <w:p w14:paraId="32A54A28" w14:textId="77777777" w:rsidR="00812EDB" w:rsidRDefault="00812EDB" w:rsidP="00812EDB">
      <w:pPr>
        <w:spacing w:line="480" w:lineRule="auto"/>
      </w:pPr>
    </w:p>
    <w:p w14:paraId="65A9FFCC" w14:textId="01B2B8F4" w:rsidR="00294F87" w:rsidRDefault="00294F87" w:rsidP="00CF714E">
      <w:pPr>
        <w:spacing w:line="480" w:lineRule="auto"/>
        <w:ind w:left="1" w:firstLine="719"/>
      </w:pPr>
      <w:r>
        <w:lastRenderedPageBreak/>
        <w:t>Participants then rated the relatedness of the word pairs based on the set of instructions they received. In accordance with previous work on JOLs and JAM, item 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Default="00294F87" w:rsidP="00CF714E">
      <w:pPr>
        <w:spacing w:line="480" w:lineRule="auto"/>
        <w:ind w:left="1" w:firstLine="719"/>
      </w:pPr>
      <w:r>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t>This task was not timed, and participants were informed that they would incur no penalties for guessing. Additionally, the cued-recall task presented all stimuli in a randomized order.</w:t>
      </w:r>
    </w:p>
    <w:p w14:paraId="6FB59B67" w14:textId="7879A61E" w:rsidR="0076423F" w:rsidRDefault="0076423F" w:rsidP="0076423F">
      <w:pPr>
        <w:spacing w:line="480" w:lineRule="auto"/>
      </w:pPr>
    </w:p>
    <w:p w14:paraId="6DE6D723" w14:textId="77777777" w:rsidR="0076423F" w:rsidRDefault="0076423F">
      <w:r>
        <w:br w:type="page"/>
      </w:r>
    </w:p>
    <w:p w14:paraId="19915BC0" w14:textId="5CAFCA27" w:rsidR="0076423F" w:rsidRDefault="0076423F" w:rsidP="0076423F">
      <w:pPr>
        <w:spacing w:line="480" w:lineRule="auto"/>
        <w:jc w:val="center"/>
        <w:rPr>
          <w:b/>
        </w:rPr>
      </w:pPr>
      <w:r w:rsidRPr="0076423F">
        <w:rPr>
          <w:b/>
        </w:rPr>
        <w:lastRenderedPageBreak/>
        <w:t>RESULTS</w:t>
      </w:r>
    </w:p>
    <w:p w14:paraId="5EEB2DEE" w14:textId="7F4DF5A6" w:rsidR="0076423F" w:rsidRDefault="0076423F" w:rsidP="0076423F">
      <w:pPr>
        <w:spacing w:line="480" w:lineRule="auto"/>
        <w:jc w:val="center"/>
        <w:rPr>
          <w:b/>
        </w:rPr>
      </w:pPr>
    </w:p>
    <w:p w14:paraId="2ABF19F7" w14:textId="77777777" w:rsidR="0076423F" w:rsidRDefault="0076423F" w:rsidP="0076423F">
      <w:pPr>
        <w:spacing w:line="480" w:lineRule="auto"/>
      </w:pPr>
      <w:r>
        <w:rPr>
          <w:b/>
        </w:rPr>
        <w:t>Experiment One</w:t>
      </w:r>
      <w:r>
        <w:t xml:space="preserve"> </w:t>
      </w:r>
    </w:p>
    <w:p w14:paraId="1727E5AC" w14:textId="55CD9E4B" w:rsidR="0076423F" w:rsidRDefault="0076423F" w:rsidP="0076423F">
      <w:pPr>
        <w:spacing w:line="480" w:lineRule="auto"/>
        <w:ind w:firstLine="720"/>
      </w:pPr>
      <w:r>
        <w:rPr>
          <w:b/>
        </w:rPr>
        <w:t>Data Processing and Descriptive Statistics</w:t>
      </w:r>
      <w:r w:rsidR="00A41C1C">
        <w:rPr>
          <w:b/>
        </w:rPr>
        <w:t>.</w:t>
      </w:r>
      <w:r w:rsidR="005329EC">
        <w:rPr>
          <w:b/>
        </w:rPr>
        <w:t xml:space="preserve"> </w:t>
      </w:r>
      <w:r w:rsidR="005329EC">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Pr>
          <w:i/>
        </w:rPr>
        <w:t>reshape</w:t>
      </w:r>
      <w:r w:rsidR="005329EC">
        <w:t xml:space="preserve"> package in </w:t>
      </w:r>
      <w:r w:rsidR="005329EC">
        <w:rPr>
          <w:i/>
        </w:rPr>
        <w:t>R</w:t>
      </w:r>
      <w:r w:rsidR="005329EC">
        <w:t xml:space="preserve"> </w:t>
      </w:r>
      <w:r w:rsidR="005329EC" w:rsidRPr="005329EC">
        <w:rPr>
          <w:highlight w:val="yellow"/>
        </w:rPr>
        <w:t>(Wickham, 2007)</w:t>
      </w:r>
      <w:r w:rsidR="005329EC">
        <w:t xml:space="preserve">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t xml:space="preserve">from the analysis, which included word responses to judgment items (i.e., responding with </w:t>
      </w:r>
      <w:r w:rsidR="00D129F3">
        <w:rPr>
          <w:i/>
        </w:rPr>
        <w:t>cat</w:t>
      </w:r>
      <w:r w:rsidR="00D129F3">
        <w:t xml:space="preserve"> instead of a numerical rating). These types of responses excluded participants from receiving Amazon Mechanical Turk payment. In total, 787 data points were excluded from the analysis (188 judgment only, 279 </w:t>
      </w:r>
      <w:proofErr w:type="gramStart"/>
      <w:r w:rsidR="00D129F3">
        <w:t>recall</w:t>
      </w:r>
      <w:proofErr w:type="gramEnd"/>
      <w:r w:rsidR="00D129F3">
        <w:t xml:space="preserve"> only, and 320 across both judgments and recall), leading to a final </w:t>
      </w:r>
      <w:r w:rsidR="00D129F3">
        <w:rPr>
          <w:i/>
        </w:rPr>
        <w:t>N</w:t>
      </w:r>
      <w:r w:rsidR="00D129F3">
        <w:t xml:space="preserve"> of 105 participants and 6,269 observations. Recall and judgment scores were then screened for outliers using Mahalanobis distance at </w:t>
      </w:r>
      <w:r w:rsidR="00D129F3">
        <w:rPr>
          <w:i/>
        </w:rPr>
        <w:t>p</w:t>
      </w:r>
      <w:r w:rsidR="00D129F3">
        <w:t xml:space="preserve"> &lt; 0.001, and no outliers were found </w:t>
      </w:r>
      <w:r w:rsidR="00D129F3" w:rsidRPr="00D129F3">
        <w:rPr>
          <w:highlight w:val="yellow"/>
        </w:rPr>
        <w:t>(</w:t>
      </w:r>
      <w:proofErr w:type="spellStart"/>
      <w:r w:rsidR="00D129F3" w:rsidRPr="00D129F3">
        <w:rPr>
          <w:highlight w:val="yellow"/>
        </w:rPr>
        <w:t>Tabachnick</w:t>
      </w:r>
      <w:proofErr w:type="spellEnd"/>
      <w:r w:rsidR="00D129F3" w:rsidRPr="00D129F3">
        <w:rPr>
          <w:highlight w:val="yellow"/>
        </w:rPr>
        <w:t xml:space="preserve"> &amp; </w:t>
      </w:r>
      <w:proofErr w:type="spellStart"/>
      <w:r w:rsidR="00D129F3" w:rsidRPr="00D129F3">
        <w:rPr>
          <w:highlight w:val="yellow"/>
        </w:rPr>
        <w:t>Fidell</w:t>
      </w:r>
      <w:proofErr w:type="spellEnd"/>
      <w:r w:rsidR="00D129F3" w:rsidRPr="00D129F3">
        <w:rPr>
          <w:highlight w:val="yellow"/>
        </w:rPr>
        <w:t>, 2007)</w:t>
      </w:r>
      <w:r w:rsidR="00D129F3">
        <w:t xml:space="preserve">. To screen for multicollinearity, correlations between judgment items, COS, LSA, and FSG were examined, and </w:t>
      </w:r>
      <w:r w:rsidR="00D129F3" w:rsidRPr="00D129F3">
        <w:rPr>
          <w:i/>
        </w:rPr>
        <w:t>r</w:t>
      </w:r>
      <w:r w:rsidR="00D129F3">
        <w:t xml:space="preserve"> for</w:t>
      </w:r>
      <w:r w:rsidR="00D129F3">
        <w:rPr>
          <w:i/>
        </w:rPr>
        <w:t xml:space="preserve"> </w:t>
      </w:r>
      <w:r w:rsidR="00D129F3" w:rsidRPr="00D129F3">
        <w:t>all</w:t>
      </w:r>
      <w:r w:rsidR="00D129F3">
        <w:t xml:space="preserve"> correlations was found to be &lt; 0.50.</w:t>
      </w:r>
    </w:p>
    <w:p w14:paraId="21A06D0B" w14:textId="35FC4ABD" w:rsidR="00D129F3" w:rsidRDefault="00D129F3" w:rsidP="0076423F">
      <w:pPr>
        <w:spacing w:line="480" w:lineRule="auto"/>
        <w:ind w:firstLine="720"/>
      </w:pPr>
      <w:r>
        <w:lastRenderedPageBreak/>
        <w:t>The mean judgment of memory for the associative condition (</w:t>
      </w:r>
      <w:r>
        <w:rPr>
          <w:i/>
        </w:rPr>
        <w:t>M</w:t>
      </w:r>
      <w:r>
        <w:t xml:space="preserve"> = 58.74, </w:t>
      </w:r>
      <w:r>
        <w:rPr>
          <w:i/>
        </w:rPr>
        <w:t>SD</w:t>
      </w:r>
      <w:r>
        <w:t xml:space="preserve"> = 30.28) was lower than the semantic (</w:t>
      </w:r>
      <w:r>
        <w:rPr>
          <w:i/>
        </w:rPr>
        <w:t xml:space="preserve">M </w:t>
      </w:r>
      <w:r>
        <w:t xml:space="preserve">= 66.98, </w:t>
      </w:r>
      <w:r>
        <w:rPr>
          <w:i/>
        </w:rPr>
        <w:t>SD</w:t>
      </w:r>
      <w:r>
        <w:t xml:space="preserve"> = 28.31) and thematic (</w:t>
      </w:r>
      <w:r>
        <w:rPr>
          <w:i/>
        </w:rPr>
        <w:t>M</w:t>
      </w:r>
      <w:r>
        <w:t xml:space="preserve"> = 71.96, </w:t>
      </w:r>
      <w:r>
        <w:rPr>
          <w:i/>
        </w:rPr>
        <w:t>SD</w:t>
      </w:r>
      <w:r>
        <w:t xml:space="preserve"> = 27.80) judgment conditions. Recall averaged over 60% for all three conditions: associative </w:t>
      </w:r>
      <w:r>
        <w:rPr>
          <w:i/>
        </w:rPr>
        <w:t>M</w:t>
      </w:r>
      <w:r>
        <w:t xml:space="preserve"> = 63.40, </w:t>
      </w:r>
      <w:r>
        <w:rPr>
          <w:i/>
        </w:rPr>
        <w:t xml:space="preserve">SD </w:t>
      </w:r>
      <w:r>
        <w:t xml:space="preserve">= 48.18; semantic </w:t>
      </w:r>
      <w:r>
        <w:rPr>
          <w:i/>
        </w:rPr>
        <w:t>M</w:t>
      </w:r>
      <w:r>
        <w:t xml:space="preserve"> = 68.02, </w:t>
      </w:r>
      <w:r>
        <w:rPr>
          <w:i/>
        </w:rPr>
        <w:t>SD</w:t>
      </w:r>
      <w:r>
        <w:t xml:space="preserve"> </w:t>
      </w:r>
      <w:r w:rsidR="00A002B6">
        <w:t xml:space="preserve">= 46.65; thematic </w:t>
      </w:r>
      <w:r w:rsidR="00A002B6">
        <w:rPr>
          <w:i/>
        </w:rPr>
        <w:t>M</w:t>
      </w:r>
      <w:r w:rsidR="00A002B6">
        <w:t xml:space="preserve"> = 64.89, </w:t>
      </w:r>
      <w:r w:rsidR="00A002B6">
        <w:rPr>
          <w:i/>
        </w:rPr>
        <w:t>SD</w:t>
      </w:r>
      <w:r w:rsidR="00A002B6">
        <w:t xml:space="preserve"> = 47.74.</w:t>
      </w:r>
    </w:p>
    <w:p w14:paraId="2ACC07FB" w14:textId="360A3981" w:rsidR="00A002B6" w:rsidRDefault="00A002B6" w:rsidP="0076423F">
      <w:pPr>
        <w:spacing w:line="480" w:lineRule="auto"/>
        <w:ind w:firstLine="720"/>
      </w:pPr>
      <w:r>
        <w:rPr>
          <w:b/>
        </w:rPr>
        <w:t>Hypothesis One</w:t>
      </w:r>
      <w:r w:rsidR="00A41C1C">
        <w:rPr>
          <w:b/>
        </w:rPr>
        <w:t>.</w:t>
      </w:r>
      <w:r w:rsidR="00664244">
        <w:t xml:space="preserve"> </w:t>
      </w:r>
      <w:r w:rsidR="00D379C0">
        <w:t>The first hypothesis sought to replicate bias and sensitivity findings from pervious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t xml:space="preserve"> Single sample </w:t>
      </w:r>
      <w:r w:rsidR="008058C4">
        <w:rPr>
          <w:i/>
        </w:rPr>
        <w:t>t</w:t>
      </w:r>
      <w:r w:rsidR="008058C4">
        <w:t>-tests were then conducted to test whether slope and intercept values were significantly different from zero. The results</w:t>
      </w:r>
      <w:r w:rsidR="00AF0819">
        <w:t xml:space="preserve"> of these tests</w:t>
      </w:r>
      <w:r w:rsidR="008058C4">
        <w:t xml:space="preserve"> are reported in </w:t>
      </w:r>
      <w:r w:rsidR="008058C4" w:rsidRPr="008058C4">
        <w:rPr>
          <w:highlight w:val="green"/>
        </w:rPr>
        <w:t>Table 5</w:t>
      </w:r>
      <w:r w:rsidR="008058C4">
        <w:t>.</w:t>
      </w:r>
      <w:r w:rsidR="00946150">
        <w:t xml:space="preserve"> Slopes were then compared to the JAM function, which is characterized by high intercepts (between 40 and 60 on a 100-point scale) and shallow slopes (between 20 and 40). Because the scaling of the data, to replicate this function, intercepts should range from 0.40 to 0.60, and slopes should be in the range of 0.20 to 0.40. Intercepts for associative, semantic, and thematic judgments were each significant, and all fell within or near the expected range. Thematic judgments had the highest intercept at 0.6</w:t>
      </w:r>
      <w:r w:rsidR="004F36D3">
        <w:t>5</w:t>
      </w:r>
      <w:r w:rsidR="00946150">
        <w:t>6, while associative judgments had the lowest intercept at 0.51</w:t>
      </w:r>
      <w:r w:rsidR="004F36D3">
        <w:t>1</w:t>
      </w:r>
      <w:r w:rsidR="00946150">
        <w:t>.</w:t>
      </w:r>
    </w:p>
    <w:p w14:paraId="5A41F04C" w14:textId="3122E5C9" w:rsidR="008058C4" w:rsidRDefault="00946150" w:rsidP="00946150">
      <w:pPr>
        <w:spacing w:line="480" w:lineRule="auto"/>
        <w:ind w:firstLine="720"/>
      </w:pPr>
      <w:r>
        <w:t xml:space="preserve">The JAM slope was successfully replicated for FSG in the associative judgment condition, with FSG significantly predicting association, although the slope was slightly </w:t>
      </w:r>
    </w:p>
    <w:p w14:paraId="3E58AFA6" w14:textId="6FE6F2E8" w:rsidR="008058C4" w:rsidRDefault="008058C4" w:rsidP="00AF0819">
      <w:pPr>
        <w:spacing w:line="480" w:lineRule="auto"/>
      </w:pPr>
      <w:bookmarkStart w:id="11" w:name="_Hlk509091387"/>
      <w:r>
        <w:lastRenderedPageBreak/>
        <w:t xml:space="preserve">Table </w:t>
      </w:r>
      <w:r w:rsidR="00AF0819">
        <w:t>5</w:t>
      </w:r>
      <w:r>
        <w:t xml:space="preserve">. </w:t>
      </w:r>
      <w:bookmarkStart w:id="12" w:name="_Hlk509083420"/>
      <w:r>
        <w:t xml:space="preserve">Summary Statistics </w:t>
      </w:r>
      <w:r w:rsidR="00AF0819">
        <w:t>for Experiment One Hypothesis One</w:t>
      </w:r>
      <w:bookmarkEnd w:id="12"/>
      <w:r w:rsidR="00AF0819">
        <w:t>.</w:t>
      </w:r>
    </w:p>
    <w:tbl>
      <w:tblPr>
        <w:tblStyle w:val="TableGrid"/>
        <w:tblW w:w="6841" w:type="dxa"/>
        <w:tblLook w:val="04A0" w:firstRow="1" w:lastRow="0" w:firstColumn="1" w:lastColumn="0" w:noHBand="0" w:noVBand="1"/>
      </w:tblPr>
      <w:tblGrid>
        <w:gridCol w:w="1536"/>
        <w:gridCol w:w="2599"/>
        <w:gridCol w:w="1529"/>
        <w:gridCol w:w="1177"/>
      </w:tblGrid>
      <w:tr w:rsidR="00AF0819" w14:paraId="0E7ECDFE" w14:textId="77777777" w:rsidTr="00AF0819">
        <w:tc>
          <w:tcPr>
            <w:tcW w:w="1536" w:type="dxa"/>
            <w:tcBorders>
              <w:top w:val="single" w:sz="4" w:space="0" w:color="auto"/>
              <w:left w:val="nil"/>
              <w:bottom w:val="single" w:sz="4" w:space="0" w:color="auto"/>
              <w:right w:val="nil"/>
            </w:tcBorders>
          </w:tcPr>
          <w:p w14:paraId="6B574B1E" w14:textId="77777777" w:rsidR="00AF0819" w:rsidRPr="00D43DBA" w:rsidRDefault="00AF0819" w:rsidP="00AF0819">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0EE9B99C" w14:textId="7D301351" w:rsidR="00AF0819" w:rsidRPr="00D43DBA" w:rsidRDefault="00AF0819" w:rsidP="00AF0819">
            <w:pPr>
              <w:spacing w:line="360" w:lineRule="auto"/>
              <w:jc w:val="center"/>
              <w:rPr>
                <w:rFonts w:ascii="Times New Roman" w:hAnsi="Times New Roman"/>
              </w:rPr>
            </w:pPr>
            <w:r>
              <w:rPr>
                <w:rFonts w:ascii="Times New Roman" w:hAnsi="Times New Roman"/>
              </w:rPr>
              <w:t>Mean (SD)</w:t>
            </w:r>
          </w:p>
        </w:tc>
        <w:tc>
          <w:tcPr>
            <w:tcW w:w="1529" w:type="dxa"/>
            <w:tcBorders>
              <w:top w:val="single" w:sz="4" w:space="0" w:color="auto"/>
              <w:left w:val="nil"/>
              <w:bottom w:val="single" w:sz="4" w:space="0" w:color="auto"/>
              <w:right w:val="nil"/>
            </w:tcBorders>
          </w:tcPr>
          <w:p w14:paraId="378244F4" w14:textId="37FE99A9" w:rsidR="00AF0819" w:rsidRPr="008058C4" w:rsidRDefault="00AF0819" w:rsidP="00AF0819">
            <w:pPr>
              <w:spacing w:line="360" w:lineRule="auto"/>
              <w:jc w:val="center"/>
              <w:rPr>
                <w:rFonts w:ascii="Times New Roman" w:hAnsi="Times New Roman"/>
              </w:rPr>
            </w:pPr>
            <w:r>
              <w:rPr>
                <w:rFonts w:ascii="Times New Roman" w:hAnsi="Times New Roman"/>
                <w:i/>
              </w:rPr>
              <w:t xml:space="preserve">t </w:t>
            </w:r>
            <w:r>
              <w:rPr>
                <w:rFonts w:ascii="Times New Roman" w:hAnsi="Times New Roman"/>
              </w:rPr>
              <w:t>(</w:t>
            </w:r>
            <w:proofErr w:type="spellStart"/>
            <w:r>
              <w:rPr>
                <w:rFonts w:ascii="Times New Roman" w:hAnsi="Times New Roman"/>
              </w:rPr>
              <w:t>df</w:t>
            </w:r>
            <w:proofErr w:type="spellEnd"/>
            <w:r>
              <w:rPr>
                <w:rFonts w:ascii="Times New Roman" w:hAnsi="Times New Roman"/>
              </w:rPr>
              <w:t>)</w:t>
            </w:r>
          </w:p>
        </w:tc>
        <w:tc>
          <w:tcPr>
            <w:tcW w:w="1177" w:type="dxa"/>
            <w:tcBorders>
              <w:top w:val="single" w:sz="4" w:space="0" w:color="auto"/>
              <w:left w:val="nil"/>
              <w:bottom w:val="single" w:sz="4" w:space="0" w:color="auto"/>
              <w:right w:val="nil"/>
            </w:tcBorders>
          </w:tcPr>
          <w:p w14:paraId="1B9C0FB9" w14:textId="17FCC346" w:rsidR="00AF0819" w:rsidRPr="008058C4" w:rsidRDefault="00AF0819" w:rsidP="00AF0819">
            <w:pPr>
              <w:spacing w:line="360" w:lineRule="auto"/>
              <w:jc w:val="center"/>
              <w:rPr>
                <w:rFonts w:ascii="Times New Roman" w:hAnsi="Times New Roman"/>
              </w:rPr>
            </w:pPr>
            <w:r>
              <w:rPr>
                <w:rFonts w:ascii="Times New Roman" w:hAnsi="Times New Roman"/>
                <w:i/>
              </w:rPr>
              <w:t>p</w:t>
            </w:r>
          </w:p>
        </w:tc>
      </w:tr>
      <w:tr w:rsidR="00AF0819" w14:paraId="317E4B80" w14:textId="77777777" w:rsidTr="00AF0819">
        <w:tc>
          <w:tcPr>
            <w:tcW w:w="1536" w:type="dxa"/>
            <w:tcBorders>
              <w:top w:val="single" w:sz="4" w:space="0" w:color="auto"/>
              <w:left w:val="nil"/>
              <w:bottom w:val="nil"/>
              <w:right w:val="nil"/>
            </w:tcBorders>
          </w:tcPr>
          <w:p w14:paraId="31B1340F" w14:textId="4D76F6E0" w:rsidR="00AF0819" w:rsidRPr="006025C7" w:rsidRDefault="00AF0819" w:rsidP="00AF0819">
            <w:pPr>
              <w:spacing w:line="360" w:lineRule="auto"/>
              <w:jc w:val="center"/>
              <w:rPr>
                <w:rFonts w:ascii="Times New Roman" w:hAnsi="Times New Roman"/>
              </w:rPr>
            </w:pPr>
            <w:proofErr w:type="gramStart"/>
            <w:r>
              <w:rPr>
                <w:rFonts w:ascii="Times New Roman" w:hAnsi="Times New Roman"/>
              </w:rPr>
              <w:t>A</w:t>
            </w:r>
            <w:proofErr w:type="gramEnd"/>
            <w:r>
              <w:rPr>
                <w:rFonts w:ascii="Times New Roman" w:hAnsi="Times New Roman"/>
              </w:rPr>
              <w:t xml:space="preserve"> Intercept</w:t>
            </w:r>
          </w:p>
        </w:tc>
        <w:tc>
          <w:tcPr>
            <w:tcW w:w="2599" w:type="dxa"/>
            <w:tcBorders>
              <w:top w:val="single" w:sz="4" w:space="0" w:color="auto"/>
              <w:left w:val="nil"/>
              <w:bottom w:val="nil"/>
              <w:right w:val="nil"/>
            </w:tcBorders>
          </w:tcPr>
          <w:p w14:paraId="7626F26C" w14:textId="124619B4" w:rsidR="00AF0819" w:rsidRPr="006025C7" w:rsidRDefault="00AF0819" w:rsidP="00AF0819">
            <w:pPr>
              <w:spacing w:line="360" w:lineRule="auto"/>
              <w:jc w:val="center"/>
              <w:rPr>
                <w:rFonts w:ascii="Times New Roman" w:hAnsi="Times New Roman"/>
              </w:rPr>
            </w:pPr>
            <w:r>
              <w:rPr>
                <w:rFonts w:ascii="Times New Roman" w:hAnsi="Times New Roman"/>
              </w:rPr>
              <w:t>0.51</w:t>
            </w:r>
            <w:r w:rsidR="002608F9">
              <w:rPr>
                <w:rFonts w:ascii="Times New Roman" w:hAnsi="Times New Roman"/>
              </w:rPr>
              <w:t>1</w:t>
            </w:r>
            <w:r>
              <w:rPr>
                <w:rFonts w:ascii="Times New Roman" w:hAnsi="Times New Roman"/>
              </w:rPr>
              <w:t xml:space="preserve"> (0.2</w:t>
            </w:r>
            <w:r w:rsidR="002608F9">
              <w:rPr>
                <w:rFonts w:ascii="Times New Roman" w:hAnsi="Times New Roman"/>
              </w:rPr>
              <w:t>4</w:t>
            </w:r>
            <w:r>
              <w:rPr>
                <w:rFonts w:ascii="Times New Roman" w:hAnsi="Times New Roman"/>
              </w:rPr>
              <w:t>5)</w:t>
            </w:r>
          </w:p>
        </w:tc>
        <w:tc>
          <w:tcPr>
            <w:tcW w:w="1529" w:type="dxa"/>
            <w:tcBorders>
              <w:top w:val="single" w:sz="4" w:space="0" w:color="auto"/>
              <w:left w:val="nil"/>
              <w:bottom w:val="nil"/>
              <w:right w:val="nil"/>
            </w:tcBorders>
          </w:tcPr>
          <w:p w14:paraId="4F2F044E" w14:textId="1F785279" w:rsidR="00AF0819" w:rsidRPr="006025C7" w:rsidRDefault="00AF0819" w:rsidP="00AF0819">
            <w:pPr>
              <w:spacing w:line="360" w:lineRule="auto"/>
              <w:jc w:val="center"/>
              <w:rPr>
                <w:rFonts w:ascii="Times New Roman" w:hAnsi="Times New Roman"/>
              </w:rPr>
            </w:pPr>
            <w:r>
              <w:rPr>
                <w:rFonts w:ascii="Times New Roman" w:hAnsi="Times New Roman"/>
              </w:rPr>
              <w:t>20.86</w:t>
            </w:r>
            <w:r w:rsidR="002608F9">
              <w:rPr>
                <w:rFonts w:ascii="Times New Roman" w:hAnsi="Times New Roman"/>
              </w:rPr>
              <w:t>4</w:t>
            </w:r>
            <w:r>
              <w:rPr>
                <w:rFonts w:ascii="Times New Roman" w:hAnsi="Times New Roman"/>
              </w:rPr>
              <w:t xml:space="preserve"> (99)</w:t>
            </w:r>
          </w:p>
        </w:tc>
        <w:tc>
          <w:tcPr>
            <w:tcW w:w="1177" w:type="dxa"/>
            <w:tcBorders>
              <w:top w:val="single" w:sz="4" w:space="0" w:color="auto"/>
              <w:left w:val="nil"/>
              <w:bottom w:val="nil"/>
              <w:right w:val="nil"/>
            </w:tcBorders>
          </w:tcPr>
          <w:p w14:paraId="59C513E7" w14:textId="2DF01C69" w:rsidR="00AF0819" w:rsidRPr="006025C7" w:rsidRDefault="00AF0819" w:rsidP="00AF0819">
            <w:pPr>
              <w:spacing w:line="360" w:lineRule="auto"/>
              <w:jc w:val="center"/>
              <w:rPr>
                <w:rFonts w:ascii="Times New Roman" w:hAnsi="Times New Roman"/>
              </w:rPr>
            </w:pPr>
            <w:r>
              <w:rPr>
                <w:rFonts w:ascii="Times New Roman" w:hAnsi="Times New Roman"/>
              </w:rPr>
              <w:t>&lt; 0.001</w:t>
            </w:r>
          </w:p>
        </w:tc>
      </w:tr>
      <w:tr w:rsidR="00AF0819" w14:paraId="4BAC2B00" w14:textId="77777777" w:rsidTr="00AF0819">
        <w:tc>
          <w:tcPr>
            <w:tcW w:w="1536" w:type="dxa"/>
            <w:tcBorders>
              <w:top w:val="nil"/>
              <w:left w:val="nil"/>
              <w:bottom w:val="nil"/>
              <w:right w:val="nil"/>
            </w:tcBorders>
          </w:tcPr>
          <w:p w14:paraId="5523355B" w14:textId="03F8704F" w:rsidR="00AF0819" w:rsidRPr="006025C7" w:rsidRDefault="00AF0819" w:rsidP="00AF0819">
            <w:pPr>
              <w:spacing w:line="360" w:lineRule="auto"/>
              <w:jc w:val="center"/>
              <w:rPr>
                <w:rFonts w:ascii="Times New Roman" w:hAnsi="Times New Roman"/>
              </w:rPr>
            </w:pPr>
            <w:r>
              <w:rPr>
                <w:rFonts w:ascii="Times New Roman" w:hAnsi="Times New Roman"/>
              </w:rPr>
              <w:t>A COS</w:t>
            </w:r>
          </w:p>
        </w:tc>
        <w:tc>
          <w:tcPr>
            <w:tcW w:w="2599" w:type="dxa"/>
            <w:tcBorders>
              <w:top w:val="nil"/>
              <w:left w:val="nil"/>
              <w:bottom w:val="nil"/>
              <w:right w:val="nil"/>
            </w:tcBorders>
          </w:tcPr>
          <w:p w14:paraId="42C2C551" w14:textId="44FC0870" w:rsidR="00AF0819" w:rsidRPr="006025C7" w:rsidRDefault="00AF0819" w:rsidP="00AF0819">
            <w:pPr>
              <w:spacing w:line="360" w:lineRule="auto"/>
              <w:jc w:val="center"/>
              <w:rPr>
                <w:rFonts w:ascii="Times New Roman" w:hAnsi="Times New Roman"/>
              </w:rPr>
            </w:pPr>
            <w:r>
              <w:rPr>
                <w:rFonts w:ascii="Times New Roman" w:hAnsi="Times New Roman"/>
              </w:rPr>
              <w:t>-0.03</w:t>
            </w:r>
            <w:r w:rsidR="002608F9">
              <w:rPr>
                <w:rFonts w:ascii="Times New Roman" w:hAnsi="Times New Roman"/>
              </w:rPr>
              <w:t>0</w:t>
            </w:r>
            <w:r>
              <w:rPr>
                <w:rFonts w:ascii="Times New Roman" w:hAnsi="Times New Roman"/>
              </w:rPr>
              <w:t xml:space="preserve"> (0.28</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4518856C" w14:textId="6600BA68" w:rsidR="00AF0819" w:rsidRPr="006025C7" w:rsidRDefault="00AF0819" w:rsidP="00AF0819">
            <w:pPr>
              <w:spacing w:line="360" w:lineRule="auto"/>
              <w:jc w:val="center"/>
              <w:rPr>
                <w:rFonts w:ascii="Times New Roman" w:hAnsi="Times New Roman"/>
              </w:rPr>
            </w:pPr>
            <w:r>
              <w:rPr>
                <w:rFonts w:ascii="Times New Roman" w:hAnsi="Times New Roman"/>
              </w:rPr>
              <w:t>-1.07</w:t>
            </w:r>
            <w:r w:rsidR="002608F9">
              <w:rPr>
                <w:rFonts w:ascii="Times New Roman" w:hAnsi="Times New Roman"/>
              </w:rPr>
              <w:t>1</w:t>
            </w:r>
            <w:r>
              <w:rPr>
                <w:rFonts w:ascii="Times New Roman" w:hAnsi="Times New Roman"/>
              </w:rPr>
              <w:t xml:space="preserve"> (99)</w:t>
            </w:r>
          </w:p>
        </w:tc>
        <w:tc>
          <w:tcPr>
            <w:tcW w:w="1177" w:type="dxa"/>
            <w:tcBorders>
              <w:top w:val="nil"/>
              <w:left w:val="nil"/>
              <w:bottom w:val="nil"/>
              <w:right w:val="nil"/>
            </w:tcBorders>
          </w:tcPr>
          <w:p w14:paraId="58C367A2" w14:textId="609DDA23" w:rsidR="00AF0819" w:rsidRPr="006025C7" w:rsidRDefault="00AF0819" w:rsidP="00AF0819">
            <w:pPr>
              <w:spacing w:line="360" w:lineRule="auto"/>
              <w:jc w:val="center"/>
              <w:rPr>
                <w:rFonts w:ascii="Times New Roman" w:hAnsi="Times New Roman"/>
              </w:rPr>
            </w:pPr>
            <w:r>
              <w:rPr>
                <w:rFonts w:ascii="Times New Roman" w:hAnsi="Times New Roman"/>
              </w:rPr>
              <w:t>0.2</w:t>
            </w:r>
            <w:r w:rsidR="0080441B">
              <w:rPr>
                <w:rFonts w:ascii="Times New Roman" w:hAnsi="Times New Roman"/>
              </w:rPr>
              <w:t>87</w:t>
            </w:r>
          </w:p>
        </w:tc>
      </w:tr>
      <w:tr w:rsidR="00AF0819" w14:paraId="5A7655AB" w14:textId="77777777" w:rsidTr="00AF0819">
        <w:tc>
          <w:tcPr>
            <w:tcW w:w="1536" w:type="dxa"/>
            <w:tcBorders>
              <w:top w:val="nil"/>
              <w:left w:val="nil"/>
              <w:bottom w:val="nil"/>
              <w:right w:val="nil"/>
            </w:tcBorders>
          </w:tcPr>
          <w:p w14:paraId="26FA8AAC" w14:textId="275BB8A4" w:rsidR="00AF0819" w:rsidRPr="006025C7" w:rsidRDefault="00AF0819" w:rsidP="00AF0819">
            <w:pPr>
              <w:spacing w:line="360" w:lineRule="auto"/>
              <w:jc w:val="center"/>
              <w:rPr>
                <w:rFonts w:ascii="Times New Roman" w:hAnsi="Times New Roman"/>
              </w:rPr>
            </w:pPr>
            <w:r>
              <w:rPr>
                <w:rFonts w:ascii="Times New Roman" w:hAnsi="Times New Roman"/>
              </w:rPr>
              <w:t>A FSG</w:t>
            </w:r>
          </w:p>
        </w:tc>
        <w:tc>
          <w:tcPr>
            <w:tcW w:w="2599" w:type="dxa"/>
            <w:tcBorders>
              <w:top w:val="nil"/>
              <w:left w:val="nil"/>
              <w:bottom w:val="nil"/>
              <w:right w:val="nil"/>
            </w:tcBorders>
          </w:tcPr>
          <w:p w14:paraId="74A6C2FF" w14:textId="014601B2" w:rsidR="00AF0819" w:rsidRPr="006025C7" w:rsidRDefault="00AF0819" w:rsidP="00AF0819">
            <w:pPr>
              <w:spacing w:line="360" w:lineRule="auto"/>
              <w:jc w:val="center"/>
              <w:rPr>
                <w:rFonts w:ascii="Times New Roman" w:hAnsi="Times New Roman"/>
              </w:rPr>
            </w:pPr>
            <w:r>
              <w:rPr>
                <w:rFonts w:ascii="Times New Roman" w:hAnsi="Times New Roman"/>
              </w:rPr>
              <w:t>0.49</w:t>
            </w:r>
            <w:r w:rsidR="002608F9">
              <w:rPr>
                <w:rFonts w:ascii="Times New Roman" w:hAnsi="Times New Roman"/>
              </w:rPr>
              <w:t>1</w:t>
            </w:r>
            <w:r>
              <w:rPr>
                <w:rFonts w:ascii="Times New Roman" w:hAnsi="Times New Roman"/>
              </w:rPr>
              <w:t xml:space="preserve"> (0.3</w:t>
            </w:r>
            <w:r w:rsidR="002608F9">
              <w:rPr>
                <w:rFonts w:ascii="Times New Roman" w:hAnsi="Times New Roman"/>
              </w:rPr>
              <w:t>79</w:t>
            </w:r>
            <w:r>
              <w:rPr>
                <w:rFonts w:ascii="Times New Roman" w:hAnsi="Times New Roman"/>
              </w:rPr>
              <w:t>)</w:t>
            </w:r>
          </w:p>
        </w:tc>
        <w:tc>
          <w:tcPr>
            <w:tcW w:w="1529" w:type="dxa"/>
            <w:tcBorders>
              <w:top w:val="nil"/>
              <w:left w:val="nil"/>
              <w:bottom w:val="nil"/>
              <w:right w:val="nil"/>
            </w:tcBorders>
          </w:tcPr>
          <w:p w14:paraId="3C939AA9" w14:textId="6C32ACA2" w:rsidR="00AF0819" w:rsidRPr="006025C7" w:rsidRDefault="00AF0819" w:rsidP="00AF0819">
            <w:pPr>
              <w:spacing w:line="360" w:lineRule="auto"/>
              <w:jc w:val="center"/>
              <w:rPr>
                <w:rFonts w:ascii="Times New Roman" w:hAnsi="Times New Roman"/>
              </w:rPr>
            </w:pPr>
            <w:r>
              <w:rPr>
                <w:rFonts w:ascii="Times New Roman" w:hAnsi="Times New Roman"/>
              </w:rPr>
              <w:t>12.9</w:t>
            </w:r>
            <w:r w:rsidR="002608F9">
              <w:rPr>
                <w:rFonts w:ascii="Times New Roman" w:hAnsi="Times New Roman"/>
              </w:rPr>
              <w:t>46</w:t>
            </w:r>
            <w:r>
              <w:rPr>
                <w:rFonts w:ascii="Times New Roman" w:hAnsi="Times New Roman"/>
              </w:rPr>
              <w:t xml:space="preserve"> (99)</w:t>
            </w:r>
          </w:p>
        </w:tc>
        <w:tc>
          <w:tcPr>
            <w:tcW w:w="1177" w:type="dxa"/>
            <w:tcBorders>
              <w:top w:val="nil"/>
              <w:left w:val="nil"/>
              <w:bottom w:val="nil"/>
              <w:right w:val="nil"/>
            </w:tcBorders>
          </w:tcPr>
          <w:p w14:paraId="05A12023" w14:textId="289B482B"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Pr>
                <w:rFonts w:ascii="Times New Roman" w:hAnsi="Times New Roman"/>
              </w:rPr>
              <w:t>0.001</w:t>
            </w:r>
          </w:p>
        </w:tc>
      </w:tr>
      <w:tr w:rsidR="00AF0819" w14:paraId="30A89B06" w14:textId="77777777" w:rsidTr="00AF0819">
        <w:tc>
          <w:tcPr>
            <w:tcW w:w="1536" w:type="dxa"/>
            <w:tcBorders>
              <w:top w:val="nil"/>
              <w:left w:val="nil"/>
              <w:bottom w:val="nil"/>
              <w:right w:val="nil"/>
            </w:tcBorders>
          </w:tcPr>
          <w:p w14:paraId="08C17A35" w14:textId="4BC19469" w:rsidR="00AF0819" w:rsidRPr="006025C7" w:rsidRDefault="00AF0819" w:rsidP="00AF0819">
            <w:pPr>
              <w:spacing w:line="360" w:lineRule="auto"/>
              <w:jc w:val="center"/>
              <w:rPr>
                <w:rFonts w:ascii="Times New Roman" w:hAnsi="Times New Roman"/>
              </w:rPr>
            </w:pPr>
            <w:r>
              <w:rPr>
                <w:rFonts w:ascii="Times New Roman" w:hAnsi="Times New Roman"/>
              </w:rPr>
              <w:t>A LSA</w:t>
            </w:r>
          </w:p>
        </w:tc>
        <w:tc>
          <w:tcPr>
            <w:tcW w:w="2599" w:type="dxa"/>
            <w:tcBorders>
              <w:top w:val="nil"/>
              <w:left w:val="nil"/>
              <w:bottom w:val="nil"/>
              <w:right w:val="nil"/>
            </w:tcBorders>
          </w:tcPr>
          <w:p w14:paraId="017A0B1D" w14:textId="79B6B7CC"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35</w:t>
            </w:r>
            <w:r>
              <w:rPr>
                <w:rFonts w:ascii="Times New Roman" w:hAnsi="Times New Roman"/>
              </w:rPr>
              <w:t xml:space="preserve"> (0.3</w:t>
            </w:r>
            <w:r w:rsidR="002608F9">
              <w:rPr>
                <w:rFonts w:ascii="Times New Roman" w:hAnsi="Times New Roman"/>
              </w:rPr>
              <w:t>17</w:t>
            </w:r>
            <w:r>
              <w:rPr>
                <w:rFonts w:ascii="Times New Roman" w:hAnsi="Times New Roman"/>
              </w:rPr>
              <w:t>)</w:t>
            </w:r>
          </w:p>
        </w:tc>
        <w:tc>
          <w:tcPr>
            <w:tcW w:w="1529" w:type="dxa"/>
            <w:tcBorders>
              <w:top w:val="nil"/>
              <w:left w:val="nil"/>
              <w:bottom w:val="nil"/>
              <w:right w:val="nil"/>
            </w:tcBorders>
          </w:tcPr>
          <w:p w14:paraId="4209126E" w14:textId="687123B4" w:rsidR="00AF0819" w:rsidRPr="006025C7" w:rsidRDefault="00AF0819" w:rsidP="00AF0819">
            <w:pPr>
              <w:spacing w:line="360" w:lineRule="auto"/>
              <w:jc w:val="center"/>
              <w:rPr>
                <w:rFonts w:ascii="Times New Roman" w:hAnsi="Times New Roman"/>
              </w:rPr>
            </w:pPr>
            <w:r>
              <w:rPr>
                <w:rFonts w:ascii="Times New Roman" w:hAnsi="Times New Roman"/>
              </w:rPr>
              <w:t>1.1</w:t>
            </w:r>
            <w:r w:rsidR="002608F9">
              <w:rPr>
                <w:rFonts w:ascii="Times New Roman" w:hAnsi="Times New Roman"/>
              </w:rPr>
              <w:t>09</w:t>
            </w:r>
            <w:r>
              <w:rPr>
                <w:rFonts w:ascii="Times New Roman" w:hAnsi="Times New Roman"/>
              </w:rPr>
              <w:t xml:space="preserve"> (99)</w:t>
            </w:r>
          </w:p>
        </w:tc>
        <w:tc>
          <w:tcPr>
            <w:tcW w:w="1177" w:type="dxa"/>
            <w:tcBorders>
              <w:top w:val="nil"/>
              <w:left w:val="nil"/>
              <w:bottom w:val="nil"/>
              <w:right w:val="nil"/>
            </w:tcBorders>
          </w:tcPr>
          <w:p w14:paraId="7114D6F5" w14:textId="38B04B66" w:rsidR="00AF0819" w:rsidRPr="006025C7" w:rsidRDefault="00AF0819" w:rsidP="00AF0819">
            <w:pPr>
              <w:spacing w:line="360" w:lineRule="auto"/>
              <w:jc w:val="center"/>
              <w:rPr>
                <w:rFonts w:ascii="Times New Roman" w:hAnsi="Times New Roman"/>
              </w:rPr>
            </w:pPr>
            <w:r>
              <w:rPr>
                <w:rFonts w:ascii="Times New Roman" w:hAnsi="Times New Roman"/>
              </w:rPr>
              <w:t>0.27</w:t>
            </w:r>
            <w:r w:rsidR="0080441B">
              <w:rPr>
                <w:rFonts w:ascii="Times New Roman" w:hAnsi="Times New Roman"/>
              </w:rPr>
              <w:t>0</w:t>
            </w:r>
          </w:p>
        </w:tc>
      </w:tr>
      <w:tr w:rsidR="00AF0819" w:rsidRPr="00D43DBA" w14:paraId="66E6A998" w14:textId="77777777" w:rsidTr="00AF0819">
        <w:tc>
          <w:tcPr>
            <w:tcW w:w="1536" w:type="dxa"/>
            <w:tcBorders>
              <w:top w:val="nil"/>
              <w:left w:val="nil"/>
              <w:bottom w:val="nil"/>
              <w:right w:val="nil"/>
            </w:tcBorders>
          </w:tcPr>
          <w:p w14:paraId="4F4FF3D2" w14:textId="070C496B" w:rsidR="00AF0819" w:rsidRPr="006025C7" w:rsidRDefault="00AF0819" w:rsidP="00AF0819">
            <w:pPr>
              <w:spacing w:line="360" w:lineRule="auto"/>
              <w:jc w:val="center"/>
              <w:rPr>
                <w:rFonts w:ascii="Times New Roman" w:hAnsi="Times New Roman"/>
              </w:rPr>
            </w:pPr>
            <w:r>
              <w:rPr>
                <w:rFonts w:ascii="Times New Roman" w:hAnsi="Times New Roman"/>
              </w:rPr>
              <w:t>S Intercept</w:t>
            </w:r>
          </w:p>
        </w:tc>
        <w:tc>
          <w:tcPr>
            <w:tcW w:w="2599" w:type="dxa"/>
            <w:tcBorders>
              <w:top w:val="nil"/>
              <w:left w:val="nil"/>
              <w:bottom w:val="nil"/>
              <w:right w:val="nil"/>
            </w:tcBorders>
          </w:tcPr>
          <w:p w14:paraId="4949936F" w14:textId="1993CBA4" w:rsidR="00AF0819" w:rsidRPr="006025C7" w:rsidRDefault="00AF0819" w:rsidP="00AF0819">
            <w:pPr>
              <w:spacing w:line="360" w:lineRule="auto"/>
              <w:jc w:val="center"/>
              <w:rPr>
                <w:rFonts w:ascii="Times New Roman" w:hAnsi="Times New Roman"/>
              </w:rPr>
            </w:pPr>
            <w:r>
              <w:rPr>
                <w:rFonts w:ascii="Times New Roman" w:hAnsi="Times New Roman"/>
              </w:rPr>
              <w:t>0.5</w:t>
            </w:r>
            <w:r w:rsidR="002608F9">
              <w:rPr>
                <w:rFonts w:ascii="Times New Roman" w:hAnsi="Times New Roman"/>
              </w:rPr>
              <w:t>87</w:t>
            </w:r>
            <w:r>
              <w:rPr>
                <w:rFonts w:ascii="Times New Roman" w:hAnsi="Times New Roman"/>
              </w:rPr>
              <w:t xml:space="preserve"> (0.1</w:t>
            </w:r>
            <w:r w:rsidR="002608F9">
              <w:rPr>
                <w:rFonts w:ascii="Times New Roman" w:hAnsi="Times New Roman"/>
              </w:rPr>
              <w:t>88</w:t>
            </w:r>
            <w:r>
              <w:rPr>
                <w:rFonts w:ascii="Times New Roman" w:hAnsi="Times New Roman"/>
              </w:rPr>
              <w:t>)</w:t>
            </w:r>
          </w:p>
        </w:tc>
        <w:tc>
          <w:tcPr>
            <w:tcW w:w="1529" w:type="dxa"/>
            <w:tcBorders>
              <w:top w:val="nil"/>
              <w:left w:val="nil"/>
              <w:bottom w:val="nil"/>
              <w:right w:val="nil"/>
            </w:tcBorders>
          </w:tcPr>
          <w:p w14:paraId="26A9E27E" w14:textId="55F810EB" w:rsidR="00AF0819" w:rsidRPr="006025C7" w:rsidRDefault="00AF0819" w:rsidP="00AF0819">
            <w:pPr>
              <w:spacing w:line="360" w:lineRule="auto"/>
              <w:jc w:val="center"/>
              <w:rPr>
                <w:rFonts w:ascii="Times New Roman" w:hAnsi="Times New Roman"/>
              </w:rPr>
            </w:pPr>
            <w:r>
              <w:rPr>
                <w:rFonts w:ascii="Times New Roman" w:hAnsi="Times New Roman"/>
              </w:rPr>
              <w:t>31.53</w:t>
            </w:r>
            <w:r w:rsidR="002608F9">
              <w:rPr>
                <w:rFonts w:ascii="Times New Roman" w:hAnsi="Times New Roman"/>
              </w:rPr>
              <w:t>0</w:t>
            </w:r>
            <w:r>
              <w:rPr>
                <w:rFonts w:ascii="Times New Roman" w:hAnsi="Times New Roman"/>
              </w:rPr>
              <w:t xml:space="preserve"> (101)</w:t>
            </w:r>
          </w:p>
        </w:tc>
        <w:tc>
          <w:tcPr>
            <w:tcW w:w="1177" w:type="dxa"/>
            <w:tcBorders>
              <w:top w:val="nil"/>
              <w:left w:val="nil"/>
              <w:bottom w:val="nil"/>
              <w:right w:val="nil"/>
            </w:tcBorders>
          </w:tcPr>
          <w:p w14:paraId="5E62B518" w14:textId="07D59B67" w:rsidR="00AF0819" w:rsidRPr="006025C7" w:rsidRDefault="00AF0819"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0</w:t>
            </w:r>
            <w:r>
              <w:rPr>
                <w:rFonts w:ascii="Times New Roman" w:hAnsi="Times New Roman"/>
              </w:rPr>
              <w:t>.001</w:t>
            </w:r>
          </w:p>
        </w:tc>
      </w:tr>
      <w:tr w:rsidR="00AF0819" w:rsidRPr="00D43DBA" w14:paraId="2786FFE8" w14:textId="77777777" w:rsidTr="00AF0819">
        <w:tc>
          <w:tcPr>
            <w:tcW w:w="1536" w:type="dxa"/>
            <w:tcBorders>
              <w:top w:val="nil"/>
              <w:left w:val="nil"/>
              <w:bottom w:val="nil"/>
              <w:right w:val="nil"/>
            </w:tcBorders>
          </w:tcPr>
          <w:p w14:paraId="3A0517AB" w14:textId="3B120957" w:rsidR="00AF0819" w:rsidRPr="006025C7" w:rsidRDefault="00AF0819" w:rsidP="00AF0819">
            <w:pPr>
              <w:spacing w:line="360" w:lineRule="auto"/>
              <w:jc w:val="center"/>
              <w:rPr>
                <w:rFonts w:ascii="Times New Roman" w:hAnsi="Times New Roman"/>
              </w:rPr>
            </w:pPr>
            <w:r>
              <w:rPr>
                <w:rFonts w:ascii="Times New Roman" w:hAnsi="Times New Roman"/>
              </w:rPr>
              <w:t>S COS</w:t>
            </w:r>
          </w:p>
        </w:tc>
        <w:tc>
          <w:tcPr>
            <w:tcW w:w="2599" w:type="dxa"/>
            <w:tcBorders>
              <w:top w:val="nil"/>
              <w:left w:val="nil"/>
              <w:bottom w:val="nil"/>
              <w:right w:val="nil"/>
            </w:tcBorders>
          </w:tcPr>
          <w:p w14:paraId="7069C0BA" w14:textId="741ADEA1" w:rsidR="00AF0819" w:rsidRPr="006025C7" w:rsidRDefault="00AF0819"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59</w:t>
            </w:r>
            <w:r>
              <w:rPr>
                <w:rFonts w:ascii="Times New Roman" w:hAnsi="Times New Roman"/>
              </w:rPr>
              <w:t xml:space="preserve"> (0.24</w:t>
            </w:r>
            <w:r w:rsidR="002608F9">
              <w:rPr>
                <w:rFonts w:ascii="Times New Roman" w:hAnsi="Times New Roman"/>
              </w:rPr>
              <w:t>3</w:t>
            </w:r>
            <w:r>
              <w:rPr>
                <w:rFonts w:ascii="Times New Roman" w:hAnsi="Times New Roman"/>
              </w:rPr>
              <w:t>)</w:t>
            </w:r>
          </w:p>
        </w:tc>
        <w:tc>
          <w:tcPr>
            <w:tcW w:w="1529" w:type="dxa"/>
            <w:tcBorders>
              <w:top w:val="nil"/>
              <w:left w:val="nil"/>
              <w:bottom w:val="nil"/>
              <w:right w:val="nil"/>
            </w:tcBorders>
          </w:tcPr>
          <w:p w14:paraId="241395F6" w14:textId="3A0AD047" w:rsidR="00AF0819" w:rsidRPr="006025C7" w:rsidRDefault="00AF0819" w:rsidP="00AF0819">
            <w:pPr>
              <w:spacing w:line="360" w:lineRule="auto"/>
              <w:jc w:val="center"/>
              <w:rPr>
                <w:rFonts w:ascii="Times New Roman" w:hAnsi="Times New Roman"/>
              </w:rPr>
            </w:pPr>
            <w:r>
              <w:rPr>
                <w:rFonts w:ascii="Times New Roman" w:hAnsi="Times New Roman"/>
              </w:rPr>
              <w:t>2.4</w:t>
            </w:r>
            <w:r w:rsidR="002608F9">
              <w:rPr>
                <w:rFonts w:ascii="Times New Roman" w:hAnsi="Times New Roman"/>
              </w:rPr>
              <w:t>59</w:t>
            </w:r>
            <w:r>
              <w:rPr>
                <w:rFonts w:ascii="Times New Roman" w:hAnsi="Times New Roman"/>
              </w:rPr>
              <w:t xml:space="preserve"> (101)</w:t>
            </w:r>
          </w:p>
        </w:tc>
        <w:tc>
          <w:tcPr>
            <w:tcW w:w="1177" w:type="dxa"/>
            <w:tcBorders>
              <w:top w:val="nil"/>
              <w:left w:val="nil"/>
              <w:bottom w:val="nil"/>
              <w:right w:val="nil"/>
            </w:tcBorders>
          </w:tcPr>
          <w:p w14:paraId="1E6CB18C" w14:textId="27D53072" w:rsidR="00AF0819" w:rsidRPr="006025C7" w:rsidRDefault="00AF0819" w:rsidP="00AF0819">
            <w:pPr>
              <w:spacing w:line="360" w:lineRule="auto"/>
              <w:jc w:val="center"/>
              <w:rPr>
                <w:rFonts w:ascii="Times New Roman" w:hAnsi="Times New Roman"/>
              </w:rPr>
            </w:pPr>
            <w:r>
              <w:rPr>
                <w:rFonts w:ascii="Times New Roman" w:hAnsi="Times New Roman"/>
              </w:rPr>
              <w:t>0.0</w:t>
            </w:r>
            <w:r w:rsidR="0080441B">
              <w:rPr>
                <w:rFonts w:ascii="Times New Roman" w:hAnsi="Times New Roman"/>
              </w:rPr>
              <w:t>16</w:t>
            </w:r>
          </w:p>
        </w:tc>
      </w:tr>
      <w:tr w:rsidR="00AF0819" w:rsidRPr="00D43DBA" w14:paraId="3777D91C" w14:textId="77777777" w:rsidTr="00AF0819">
        <w:tc>
          <w:tcPr>
            <w:tcW w:w="1536" w:type="dxa"/>
            <w:tcBorders>
              <w:top w:val="nil"/>
              <w:left w:val="nil"/>
              <w:bottom w:val="nil"/>
              <w:right w:val="nil"/>
            </w:tcBorders>
          </w:tcPr>
          <w:p w14:paraId="01143403" w14:textId="24EB8745" w:rsidR="00AF0819" w:rsidRPr="006025C7" w:rsidRDefault="00AF0819" w:rsidP="00AF0819">
            <w:pPr>
              <w:spacing w:line="360" w:lineRule="auto"/>
              <w:jc w:val="center"/>
              <w:rPr>
                <w:rFonts w:ascii="Times New Roman" w:hAnsi="Times New Roman"/>
              </w:rPr>
            </w:pPr>
            <w:r>
              <w:rPr>
                <w:rFonts w:ascii="Times New Roman" w:hAnsi="Times New Roman"/>
              </w:rPr>
              <w:t>S FSG</w:t>
            </w:r>
          </w:p>
        </w:tc>
        <w:tc>
          <w:tcPr>
            <w:tcW w:w="2599" w:type="dxa"/>
            <w:tcBorders>
              <w:top w:val="nil"/>
              <w:left w:val="nil"/>
              <w:bottom w:val="nil"/>
              <w:right w:val="nil"/>
            </w:tcBorders>
          </w:tcPr>
          <w:p w14:paraId="7F1C0A90" w14:textId="00076F4A" w:rsidR="00AF0819" w:rsidRPr="006025C7" w:rsidRDefault="00AF0819"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18</w:t>
            </w:r>
            <w:r>
              <w:rPr>
                <w:rFonts w:ascii="Times New Roman" w:hAnsi="Times New Roman"/>
              </w:rPr>
              <w:t xml:space="preserve"> (</w:t>
            </w:r>
            <w:r w:rsidR="0080441B">
              <w:rPr>
                <w:rFonts w:ascii="Times New Roman" w:hAnsi="Times New Roman"/>
              </w:rPr>
              <w:t>0.38</w:t>
            </w:r>
            <w:r w:rsidR="002608F9">
              <w:rPr>
                <w:rFonts w:ascii="Times New Roman" w:hAnsi="Times New Roman"/>
              </w:rPr>
              <w:t>2</w:t>
            </w:r>
            <w:r w:rsidR="0080441B">
              <w:rPr>
                <w:rFonts w:ascii="Times New Roman" w:hAnsi="Times New Roman"/>
              </w:rPr>
              <w:t>)</w:t>
            </w:r>
          </w:p>
        </w:tc>
        <w:tc>
          <w:tcPr>
            <w:tcW w:w="1529" w:type="dxa"/>
            <w:tcBorders>
              <w:top w:val="nil"/>
              <w:left w:val="nil"/>
              <w:bottom w:val="nil"/>
              <w:right w:val="nil"/>
            </w:tcBorders>
          </w:tcPr>
          <w:p w14:paraId="71CE2E59" w14:textId="79A85995" w:rsidR="00AF0819" w:rsidRPr="006025C7" w:rsidRDefault="0080441B" w:rsidP="00AF0819">
            <w:pPr>
              <w:spacing w:line="360" w:lineRule="auto"/>
              <w:jc w:val="center"/>
              <w:rPr>
                <w:rFonts w:ascii="Times New Roman" w:hAnsi="Times New Roman"/>
              </w:rPr>
            </w:pPr>
            <w:r>
              <w:rPr>
                <w:rFonts w:ascii="Times New Roman" w:hAnsi="Times New Roman"/>
              </w:rPr>
              <w:t>3.1</w:t>
            </w:r>
            <w:r w:rsidR="002608F9">
              <w:rPr>
                <w:rFonts w:ascii="Times New Roman" w:hAnsi="Times New Roman"/>
              </w:rPr>
              <w:t>28</w:t>
            </w:r>
            <w:r>
              <w:rPr>
                <w:rFonts w:ascii="Times New Roman" w:hAnsi="Times New Roman"/>
              </w:rPr>
              <w:t xml:space="preserve"> (101)</w:t>
            </w:r>
          </w:p>
        </w:tc>
        <w:tc>
          <w:tcPr>
            <w:tcW w:w="1177" w:type="dxa"/>
            <w:tcBorders>
              <w:top w:val="nil"/>
              <w:left w:val="nil"/>
              <w:bottom w:val="nil"/>
              <w:right w:val="nil"/>
            </w:tcBorders>
          </w:tcPr>
          <w:p w14:paraId="0DD4F144" w14:textId="652C8CDE" w:rsidR="00AF0819" w:rsidRPr="006025C7" w:rsidRDefault="0080441B" w:rsidP="00AF0819">
            <w:pPr>
              <w:spacing w:line="360" w:lineRule="auto"/>
              <w:jc w:val="center"/>
              <w:rPr>
                <w:rFonts w:ascii="Times New Roman" w:hAnsi="Times New Roman"/>
              </w:rPr>
            </w:pPr>
            <w:r>
              <w:rPr>
                <w:rFonts w:ascii="Times New Roman" w:hAnsi="Times New Roman"/>
              </w:rPr>
              <w:t>0.002</w:t>
            </w:r>
          </w:p>
        </w:tc>
      </w:tr>
      <w:tr w:rsidR="00AF0819" w:rsidRPr="00D43DBA" w14:paraId="7D352D18" w14:textId="77777777" w:rsidTr="00AF0819">
        <w:tc>
          <w:tcPr>
            <w:tcW w:w="1536" w:type="dxa"/>
            <w:tcBorders>
              <w:top w:val="nil"/>
              <w:left w:val="nil"/>
              <w:bottom w:val="nil"/>
              <w:right w:val="nil"/>
            </w:tcBorders>
          </w:tcPr>
          <w:p w14:paraId="0BD0E25D" w14:textId="077D9A12" w:rsidR="00AF0819" w:rsidRPr="006025C7" w:rsidRDefault="00AF0819" w:rsidP="00AF0819">
            <w:pPr>
              <w:spacing w:line="360" w:lineRule="auto"/>
              <w:jc w:val="center"/>
              <w:rPr>
                <w:rFonts w:ascii="Times New Roman" w:hAnsi="Times New Roman"/>
              </w:rPr>
            </w:pPr>
            <w:r>
              <w:rPr>
                <w:rFonts w:ascii="Times New Roman" w:hAnsi="Times New Roman"/>
              </w:rPr>
              <w:t>S LSA</w:t>
            </w:r>
          </w:p>
        </w:tc>
        <w:tc>
          <w:tcPr>
            <w:tcW w:w="2599" w:type="dxa"/>
            <w:tcBorders>
              <w:top w:val="nil"/>
              <w:left w:val="nil"/>
              <w:bottom w:val="nil"/>
              <w:right w:val="nil"/>
            </w:tcBorders>
          </w:tcPr>
          <w:p w14:paraId="6788BF6F" w14:textId="5447357C" w:rsidR="00AF0819" w:rsidRPr="006025C7" w:rsidRDefault="0080441B" w:rsidP="00AF0819">
            <w:pPr>
              <w:spacing w:line="360" w:lineRule="auto"/>
              <w:jc w:val="center"/>
              <w:rPr>
                <w:rFonts w:ascii="Times New Roman" w:hAnsi="Times New Roman"/>
              </w:rPr>
            </w:pPr>
            <w:r>
              <w:rPr>
                <w:rFonts w:ascii="Times New Roman" w:hAnsi="Times New Roman"/>
              </w:rPr>
              <w:t>0.0</w:t>
            </w:r>
            <w:r w:rsidR="002608F9">
              <w:rPr>
                <w:rFonts w:ascii="Times New Roman" w:hAnsi="Times New Roman"/>
              </w:rPr>
              <w:t>85</w:t>
            </w:r>
            <w:r>
              <w:rPr>
                <w:rFonts w:ascii="Times New Roman" w:hAnsi="Times New Roman"/>
              </w:rPr>
              <w:t xml:space="preserve"> (0.30</w:t>
            </w:r>
            <w:r w:rsidR="002608F9">
              <w:rPr>
                <w:rFonts w:ascii="Times New Roman" w:hAnsi="Times New Roman"/>
              </w:rPr>
              <w:t>4</w:t>
            </w:r>
            <w:r>
              <w:rPr>
                <w:rFonts w:ascii="Times New Roman" w:hAnsi="Times New Roman"/>
              </w:rPr>
              <w:t>)</w:t>
            </w:r>
          </w:p>
        </w:tc>
        <w:tc>
          <w:tcPr>
            <w:tcW w:w="1529" w:type="dxa"/>
            <w:tcBorders>
              <w:top w:val="nil"/>
              <w:left w:val="nil"/>
              <w:bottom w:val="nil"/>
              <w:right w:val="nil"/>
            </w:tcBorders>
          </w:tcPr>
          <w:p w14:paraId="0424E144" w14:textId="2565C1B5" w:rsidR="00AF0819" w:rsidRPr="006025C7" w:rsidRDefault="0080441B" w:rsidP="00AF0819">
            <w:pPr>
              <w:spacing w:line="360" w:lineRule="auto"/>
              <w:jc w:val="center"/>
              <w:rPr>
                <w:rFonts w:ascii="Times New Roman" w:hAnsi="Times New Roman"/>
              </w:rPr>
            </w:pPr>
            <w:r>
              <w:rPr>
                <w:rFonts w:ascii="Times New Roman" w:hAnsi="Times New Roman"/>
              </w:rPr>
              <w:t>2.8</w:t>
            </w:r>
            <w:r w:rsidR="002608F9">
              <w:rPr>
                <w:rFonts w:ascii="Times New Roman" w:hAnsi="Times New Roman"/>
              </w:rPr>
              <w:t>16</w:t>
            </w:r>
            <w:r>
              <w:rPr>
                <w:rFonts w:ascii="Times New Roman" w:hAnsi="Times New Roman"/>
              </w:rPr>
              <w:t xml:space="preserve"> (101)</w:t>
            </w:r>
          </w:p>
        </w:tc>
        <w:tc>
          <w:tcPr>
            <w:tcW w:w="1177" w:type="dxa"/>
            <w:tcBorders>
              <w:top w:val="nil"/>
              <w:left w:val="nil"/>
              <w:bottom w:val="nil"/>
              <w:right w:val="nil"/>
            </w:tcBorders>
          </w:tcPr>
          <w:p w14:paraId="15E29C50" w14:textId="0089F8D1" w:rsidR="00AF0819" w:rsidRPr="006025C7" w:rsidRDefault="0080441B" w:rsidP="00AF0819">
            <w:pPr>
              <w:spacing w:line="360" w:lineRule="auto"/>
              <w:jc w:val="center"/>
              <w:rPr>
                <w:rFonts w:ascii="Times New Roman" w:hAnsi="Times New Roman"/>
              </w:rPr>
            </w:pPr>
            <w:r>
              <w:rPr>
                <w:rFonts w:ascii="Times New Roman" w:hAnsi="Times New Roman"/>
              </w:rPr>
              <w:t>0.006</w:t>
            </w:r>
          </w:p>
        </w:tc>
      </w:tr>
      <w:tr w:rsidR="00AF0819" w:rsidRPr="00D43DBA" w14:paraId="5EE5C111" w14:textId="77777777" w:rsidTr="00AF0819">
        <w:tc>
          <w:tcPr>
            <w:tcW w:w="1536" w:type="dxa"/>
            <w:tcBorders>
              <w:top w:val="nil"/>
              <w:left w:val="nil"/>
              <w:bottom w:val="nil"/>
              <w:right w:val="nil"/>
            </w:tcBorders>
          </w:tcPr>
          <w:p w14:paraId="7C0FF451" w14:textId="2C974F42" w:rsidR="00AF0819" w:rsidRPr="006025C7" w:rsidRDefault="00AF0819" w:rsidP="00AF0819">
            <w:pPr>
              <w:spacing w:line="360" w:lineRule="auto"/>
              <w:jc w:val="center"/>
              <w:rPr>
                <w:rFonts w:ascii="Times New Roman" w:hAnsi="Times New Roman"/>
              </w:rPr>
            </w:pPr>
            <w:r>
              <w:rPr>
                <w:rFonts w:ascii="Times New Roman" w:hAnsi="Times New Roman"/>
              </w:rPr>
              <w:t>T Intercept</w:t>
            </w:r>
          </w:p>
        </w:tc>
        <w:tc>
          <w:tcPr>
            <w:tcW w:w="2599" w:type="dxa"/>
            <w:tcBorders>
              <w:top w:val="nil"/>
              <w:left w:val="nil"/>
              <w:bottom w:val="nil"/>
              <w:right w:val="nil"/>
            </w:tcBorders>
          </w:tcPr>
          <w:p w14:paraId="0B1CB859" w14:textId="279545D4" w:rsidR="00AF0819" w:rsidRPr="006025C7" w:rsidRDefault="0080441B" w:rsidP="00AF0819">
            <w:pPr>
              <w:spacing w:line="360" w:lineRule="auto"/>
              <w:jc w:val="center"/>
              <w:rPr>
                <w:rFonts w:ascii="Times New Roman" w:hAnsi="Times New Roman"/>
              </w:rPr>
            </w:pPr>
            <w:r>
              <w:rPr>
                <w:rFonts w:ascii="Times New Roman" w:hAnsi="Times New Roman"/>
              </w:rPr>
              <w:t>0.6</w:t>
            </w:r>
            <w:r w:rsidR="002608F9">
              <w:rPr>
                <w:rFonts w:ascii="Times New Roman" w:hAnsi="Times New Roman"/>
              </w:rPr>
              <w:t>56</w:t>
            </w:r>
            <w:r>
              <w:rPr>
                <w:rFonts w:ascii="Times New Roman" w:hAnsi="Times New Roman"/>
              </w:rPr>
              <w:t xml:space="preserve"> (0.1</w:t>
            </w:r>
            <w:r w:rsidR="002608F9">
              <w:rPr>
                <w:rFonts w:ascii="Times New Roman" w:hAnsi="Times New Roman"/>
              </w:rPr>
              <w:t>86</w:t>
            </w:r>
            <w:r>
              <w:rPr>
                <w:rFonts w:ascii="Times New Roman" w:hAnsi="Times New Roman"/>
              </w:rPr>
              <w:t>)</w:t>
            </w:r>
          </w:p>
        </w:tc>
        <w:tc>
          <w:tcPr>
            <w:tcW w:w="1529" w:type="dxa"/>
            <w:tcBorders>
              <w:top w:val="nil"/>
              <w:left w:val="nil"/>
              <w:bottom w:val="nil"/>
              <w:right w:val="nil"/>
            </w:tcBorders>
          </w:tcPr>
          <w:p w14:paraId="67D8D79E" w14:textId="5BB547DA" w:rsidR="00AF0819" w:rsidRPr="006025C7" w:rsidRDefault="0080441B" w:rsidP="00AF0819">
            <w:pPr>
              <w:spacing w:line="360" w:lineRule="auto"/>
              <w:jc w:val="center"/>
              <w:rPr>
                <w:rFonts w:ascii="Times New Roman" w:hAnsi="Times New Roman"/>
              </w:rPr>
            </w:pPr>
            <w:r>
              <w:rPr>
                <w:rFonts w:ascii="Times New Roman" w:hAnsi="Times New Roman"/>
              </w:rPr>
              <w:t>35.4</w:t>
            </w:r>
            <w:r w:rsidR="002608F9">
              <w:rPr>
                <w:rFonts w:ascii="Times New Roman" w:hAnsi="Times New Roman"/>
              </w:rPr>
              <w:t>75</w:t>
            </w:r>
            <w:r>
              <w:rPr>
                <w:rFonts w:ascii="Times New Roman" w:hAnsi="Times New Roman"/>
              </w:rPr>
              <w:t xml:space="preserve"> (100)</w:t>
            </w:r>
          </w:p>
        </w:tc>
        <w:tc>
          <w:tcPr>
            <w:tcW w:w="1177" w:type="dxa"/>
            <w:tcBorders>
              <w:top w:val="nil"/>
              <w:left w:val="nil"/>
              <w:bottom w:val="nil"/>
              <w:right w:val="nil"/>
            </w:tcBorders>
          </w:tcPr>
          <w:p w14:paraId="04D4A577" w14:textId="66E1B110"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277DE2B" w14:textId="77777777" w:rsidTr="00AF0819">
        <w:tc>
          <w:tcPr>
            <w:tcW w:w="1536" w:type="dxa"/>
            <w:tcBorders>
              <w:top w:val="nil"/>
              <w:left w:val="nil"/>
              <w:bottom w:val="nil"/>
              <w:right w:val="nil"/>
            </w:tcBorders>
          </w:tcPr>
          <w:p w14:paraId="2F2C8783" w14:textId="3438D929" w:rsidR="00AF0819" w:rsidRPr="006025C7" w:rsidRDefault="00AF0819" w:rsidP="00AF0819">
            <w:pPr>
              <w:spacing w:line="360" w:lineRule="auto"/>
              <w:jc w:val="center"/>
              <w:rPr>
                <w:rFonts w:ascii="Times New Roman" w:hAnsi="Times New Roman"/>
              </w:rPr>
            </w:pPr>
            <w:r>
              <w:rPr>
                <w:rFonts w:ascii="Times New Roman" w:hAnsi="Times New Roman"/>
              </w:rPr>
              <w:t>T COS</w:t>
            </w:r>
          </w:p>
        </w:tc>
        <w:tc>
          <w:tcPr>
            <w:tcW w:w="2599" w:type="dxa"/>
            <w:tcBorders>
              <w:top w:val="nil"/>
              <w:left w:val="nil"/>
              <w:bottom w:val="nil"/>
              <w:right w:val="nil"/>
            </w:tcBorders>
          </w:tcPr>
          <w:p w14:paraId="5A577A5D" w14:textId="51D69D87" w:rsidR="00AF0819" w:rsidRPr="006025C7" w:rsidRDefault="0080441B" w:rsidP="00AF0819">
            <w:pPr>
              <w:spacing w:line="360" w:lineRule="auto"/>
              <w:jc w:val="center"/>
              <w:rPr>
                <w:rFonts w:ascii="Times New Roman" w:hAnsi="Times New Roman"/>
              </w:rPr>
            </w:pPr>
            <w:r>
              <w:rPr>
                <w:rFonts w:ascii="Times New Roman" w:hAnsi="Times New Roman"/>
              </w:rPr>
              <w:t>-0.08</w:t>
            </w:r>
            <w:r w:rsidR="002608F9">
              <w:rPr>
                <w:rFonts w:ascii="Times New Roman" w:hAnsi="Times New Roman"/>
              </w:rPr>
              <w:t>1</w:t>
            </w:r>
            <w:r>
              <w:rPr>
                <w:rFonts w:ascii="Times New Roman" w:hAnsi="Times New Roman"/>
              </w:rPr>
              <w:t xml:space="preserve"> (0.2</w:t>
            </w:r>
            <w:r w:rsidR="002608F9">
              <w:rPr>
                <w:rFonts w:ascii="Times New Roman" w:hAnsi="Times New Roman"/>
              </w:rPr>
              <w:t>39</w:t>
            </w:r>
            <w:r>
              <w:rPr>
                <w:rFonts w:ascii="Times New Roman" w:hAnsi="Times New Roman"/>
              </w:rPr>
              <w:t>)</w:t>
            </w:r>
          </w:p>
        </w:tc>
        <w:tc>
          <w:tcPr>
            <w:tcW w:w="1529" w:type="dxa"/>
            <w:tcBorders>
              <w:top w:val="nil"/>
              <w:left w:val="nil"/>
              <w:bottom w:val="nil"/>
              <w:right w:val="nil"/>
            </w:tcBorders>
          </w:tcPr>
          <w:p w14:paraId="68FE3074" w14:textId="1F1C7CBE" w:rsidR="00AF0819" w:rsidRPr="006025C7" w:rsidRDefault="0080441B" w:rsidP="00AF0819">
            <w:pPr>
              <w:spacing w:line="360" w:lineRule="auto"/>
              <w:jc w:val="center"/>
              <w:rPr>
                <w:rFonts w:ascii="Times New Roman" w:hAnsi="Times New Roman"/>
              </w:rPr>
            </w:pPr>
            <w:r>
              <w:rPr>
                <w:rFonts w:ascii="Times New Roman" w:hAnsi="Times New Roman"/>
              </w:rPr>
              <w:t>-3.4</w:t>
            </w:r>
            <w:r w:rsidR="002608F9">
              <w:rPr>
                <w:rFonts w:ascii="Times New Roman" w:hAnsi="Times New Roman"/>
              </w:rPr>
              <w:t>05</w:t>
            </w:r>
            <w:r>
              <w:rPr>
                <w:rFonts w:ascii="Times New Roman" w:hAnsi="Times New Roman"/>
              </w:rPr>
              <w:t xml:space="preserve"> (100)</w:t>
            </w:r>
          </w:p>
        </w:tc>
        <w:tc>
          <w:tcPr>
            <w:tcW w:w="1177" w:type="dxa"/>
            <w:tcBorders>
              <w:top w:val="nil"/>
              <w:left w:val="nil"/>
              <w:bottom w:val="nil"/>
              <w:right w:val="nil"/>
            </w:tcBorders>
          </w:tcPr>
          <w:p w14:paraId="7A95B6D7" w14:textId="7B52B3C3"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463D9E1F" w14:textId="77777777" w:rsidTr="00AF0819">
        <w:tc>
          <w:tcPr>
            <w:tcW w:w="1536" w:type="dxa"/>
            <w:tcBorders>
              <w:top w:val="nil"/>
              <w:left w:val="nil"/>
              <w:bottom w:val="nil"/>
              <w:right w:val="nil"/>
            </w:tcBorders>
          </w:tcPr>
          <w:p w14:paraId="0B92FCC7" w14:textId="55DE84E9" w:rsidR="00AF0819" w:rsidRPr="006025C7" w:rsidRDefault="00AF0819" w:rsidP="00AF0819">
            <w:pPr>
              <w:spacing w:line="360" w:lineRule="auto"/>
              <w:jc w:val="center"/>
              <w:rPr>
                <w:rFonts w:ascii="Times New Roman" w:hAnsi="Times New Roman"/>
              </w:rPr>
            </w:pPr>
            <w:r>
              <w:rPr>
                <w:rFonts w:ascii="Times New Roman" w:hAnsi="Times New Roman"/>
              </w:rPr>
              <w:t>T FSG</w:t>
            </w:r>
          </w:p>
        </w:tc>
        <w:tc>
          <w:tcPr>
            <w:tcW w:w="2599" w:type="dxa"/>
            <w:tcBorders>
              <w:top w:val="nil"/>
              <w:left w:val="nil"/>
              <w:bottom w:val="nil"/>
              <w:right w:val="nil"/>
            </w:tcBorders>
          </w:tcPr>
          <w:p w14:paraId="20F81A03" w14:textId="003D2600" w:rsidR="00AF0819" w:rsidRPr="006025C7" w:rsidRDefault="0080441B" w:rsidP="00AF0819">
            <w:pPr>
              <w:spacing w:line="360" w:lineRule="auto"/>
              <w:jc w:val="center"/>
              <w:rPr>
                <w:rFonts w:ascii="Times New Roman" w:hAnsi="Times New Roman"/>
              </w:rPr>
            </w:pPr>
            <w:r>
              <w:rPr>
                <w:rFonts w:ascii="Times New Roman" w:hAnsi="Times New Roman"/>
              </w:rPr>
              <w:t>0.19</w:t>
            </w:r>
            <w:r w:rsidR="002608F9">
              <w:rPr>
                <w:rFonts w:ascii="Times New Roman" w:hAnsi="Times New Roman"/>
              </w:rPr>
              <w:t>2</w:t>
            </w:r>
            <w:r>
              <w:rPr>
                <w:rFonts w:ascii="Times New Roman" w:hAnsi="Times New Roman"/>
              </w:rPr>
              <w:t xml:space="preserve"> (0.3</w:t>
            </w:r>
            <w:r w:rsidR="002608F9">
              <w:rPr>
                <w:rFonts w:ascii="Times New Roman" w:hAnsi="Times New Roman"/>
              </w:rPr>
              <w:t>06</w:t>
            </w:r>
            <w:r>
              <w:rPr>
                <w:rFonts w:ascii="Times New Roman" w:hAnsi="Times New Roman"/>
              </w:rPr>
              <w:t>)</w:t>
            </w:r>
          </w:p>
        </w:tc>
        <w:tc>
          <w:tcPr>
            <w:tcW w:w="1529" w:type="dxa"/>
            <w:tcBorders>
              <w:top w:val="nil"/>
              <w:left w:val="nil"/>
              <w:bottom w:val="nil"/>
              <w:right w:val="nil"/>
            </w:tcBorders>
          </w:tcPr>
          <w:p w14:paraId="690AB603" w14:textId="44E77D48" w:rsidR="00AF0819" w:rsidRPr="006025C7" w:rsidRDefault="0080441B" w:rsidP="00AF0819">
            <w:pPr>
              <w:spacing w:line="360" w:lineRule="auto"/>
              <w:jc w:val="center"/>
              <w:rPr>
                <w:rFonts w:ascii="Times New Roman" w:hAnsi="Times New Roman"/>
              </w:rPr>
            </w:pPr>
            <w:r>
              <w:rPr>
                <w:rFonts w:ascii="Times New Roman" w:hAnsi="Times New Roman"/>
              </w:rPr>
              <w:t>6.29</w:t>
            </w:r>
            <w:r w:rsidR="002608F9">
              <w:rPr>
                <w:rFonts w:ascii="Times New Roman" w:hAnsi="Times New Roman"/>
              </w:rPr>
              <w:t>0</w:t>
            </w:r>
            <w:r>
              <w:rPr>
                <w:rFonts w:ascii="Times New Roman" w:hAnsi="Times New Roman"/>
              </w:rPr>
              <w:t xml:space="preserve"> (100)</w:t>
            </w:r>
          </w:p>
        </w:tc>
        <w:tc>
          <w:tcPr>
            <w:tcW w:w="1177" w:type="dxa"/>
            <w:tcBorders>
              <w:top w:val="nil"/>
              <w:left w:val="nil"/>
              <w:bottom w:val="nil"/>
              <w:right w:val="nil"/>
            </w:tcBorders>
          </w:tcPr>
          <w:p w14:paraId="5AF57185" w14:textId="2EC730D5"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r w:rsidR="00AF0819" w:rsidRPr="00D43DBA" w14:paraId="1348D251" w14:textId="77777777" w:rsidTr="00AF0819">
        <w:tc>
          <w:tcPr>
            <w:tcW w:w="1536" w:type="dxa"/>
            <w:tcBorders>
              <w:top w:val="nil"/>
              <w:left w:val="nil"/>
              <w:bottom w:val="single" w:sz="4" w:space="0" w:color="auto"/>
              <w:right w:val="nil"/>
            </w:tcBorders>
          </w:tcPr>
          <w:p w14:paraId="44E7D418" w14:textId="6ABE4E8D" w:rsidR="00AF0819" w:rsidRPr="006025C7" w:rsidRDefault="00AF0819" w:rsidP="00AF0819">
            <w:pPr>
              <w:spacing w:line="360" w:lineRule="auto"/>
              <w:jc w:val="center"/>
              <w:rPr>
                <w:rFonts w:ascii="Times New Roman" w:hAnsi="Times New Roman"/>
              </w:rPr>
            </w:pPr>
            <w:r>
              <w:rPr>
                <w:rFonts w:ascii="Times New Roman" w:hAnsi="Times New Roman"/>
              </w:rPr>
              <w:t>T LSA</w:t>
            </w:r>
          </w:p>
        </w:tc>
        <w:tc>
          <w:tcPr>
            <w:tcW w:w="2599" w:type="dxa"/>
            <w:tcBorders>
              <w:top w:val="nil"/>
              <w:left w:val="nil"/>
              <w:bottom w:val="single" w:sz="4" w:space="0" w:color="auto"/>
              <w:right w:val="nil"/>
            </w:tcBorders>
          </w:tcPr>
          <w:p w14:paraId="0CC0657A" w14:textId="20C5B9D9" w:rsidR="00AF0819" w:rsidRPr="006025C7" w:rsidRDefault="0080441B" w:rsidP="00AF0819">
            <w:pPr>
              <w:spacing w:line="360" w:lineRule="auto"/>
              <w:jc w:val="center"/>
              <w:rPr>
                <w:rFonts w:ascii="Times New Roman" w:hAnsi="Times New Roman"/>
              </w:rPr>
            </w:pPr>
            <w:r>
              <w:rPr>
                <w:rFonts w:ascii="Times New Roman" w:hAnsi="Times New Roman"/>
              </w:rPr>
              <w:t>0.1</w:t>
            </w:r>
            <w:r w:rsidR="002608F9">
              <w:rPr>
                <w:rFonts w:ascii="Times New Roman" w:hAnsi="Times New Roman"/>
              </w:rPr>
              <w:t>88</w:t>
            </w:r>
            <w:r>
              <w:rPr>
                <w:rFonts w:ascii="Times New Roman" w:hAnsi="Times New Roman"/>
              </w:rPr>
              <w:t xml:space="preserve"> (0.2</w:t>
            </w:r>
            <w:r w:rsidR="002608F9">
              <w:rPr>
                <w:rFonts w:ascii="Times New Roman" w:hAnsi="Times New Roman"/>
              </w:rPr>
              <w:t>65</w:t>
            </w:r>
            <w:r>
              <w:rPr>
                <w:rFonts w:ascii="Times New Roman" w:hAnsi="Times New Roman"/>
              </w:rPr>
              <w:t>)</w:t>
            </w:r>
          </w:p>
        </w:tc>
        <w:tc>
          <w:tcPr>
            <w:tcW w:w="1529" w:type="dxa"/>
            <w:tcBorders>
              <w:top w:val="nil"/>
              <w:left w:val="nil"/>
              <w:bottom w:val="single" w:sz="4" w:space="0" w:color="auto"/>
              <w:right w:val="nil"/>
            </w:tcBorders>
          </w:tcPr>
          <w:p w14:paraId="4C01BB1B" w14:textId="7FBDFE3B" w:rsidR="00AF0819" w:rsidRPr="006025C7" w:rsidRDefault="0080441B" w:rsidP="00AF0819">
            <w:pPr>
              <w:spacing w:line="360" w:lineRule="auto"/>
              <w:jc w:val="center"/>
              <w:rPr>
                <w:rFonts w:ascii="Times New Roman" w:hAnsi="Times New Roman"/>
              </w:rPr>
            </w:pPr>
            <w:r>
              <w:rPr>
                <w:rFonts w:ascii="Times New Roman" w:hAnsi="Times New Roman"/>
              </w:rPr>
              <w:t>7.11</w:t>
            </w:r>
            <w:r w:rsidR="002608F9">
              <w:rPr>
                <w:rFonts w:ascii="Times New Roman" w:hAnsi="Times New Roman"/>
              </w:rPr>
              <w:t>1</w:t>
            </w:r>
            <w:r>
              <w:rPr>
                <w:rFonts w:ascii="Times New Roman" w:hAnsi="Times New Roman"/>
              </w:rPr>
              <w:t xml:space="preserve"> (100)</w:t>
            </w:r>
          </w:p>
        </w:tc>
        <w:tc>
          <w:tcPr>
            <w:tcW w:w="1177" w:type="dxa"/>
            <w:tcBorders>
              <w:top w:val="nil"/>
              <w:left w:val="nil"/>
              <w:bottom w:val="single" w:sz="4" w:space="0" w:color="auto"/>
              <w:right w:val="nil"/>
            </w:tcBorders>
          </w:tcPr>
          <w:p w14:paraId="7973E714" w14:textId="2AA931EC" w:rsidR="00AF0819" w:rsidRPr="006025C7" w:rsidRDefault="0080441B" w:rsidP="00AF0819">
            <w:pPr>
              <w:spacing w:line="360" w:lineRule="auto"/>
              <w:jc w:val="center"/>
              <w:rPr>
                <w:rFonts w:ascii="Times New Roman" w:hAnsi="Times New Roman"/>
              </w:rPr>
            </w:pPr>
            <w:r>
              <w:rPr>
                <w:rFonts w:ascii="Times New Roman" w:hAnsi="Times New Roman"/>
              </w:rPr>
              <w:t>&lt;</w:t>
            </w:r>
            <w:r w:rsidR="00D72E3C">
              <w:rPr>
                <w:rFonts w:ascii="Times New Roman" w:hAnsi="Times New Roman"/>
              </w:rPr>
              <w:t xml:space="preserve"> </w:t>
            </w:r>
            <w:r w:rsidR="00493176">
              <w:rPr>
                <w:rFonts w:ascii="Times New Roman" w:hAnsi="Times New Roman"/>
              </w:rPr>
              <w:t>0</w:t>
            </w:r>
            <w:r>
              <w:rPr>
                <w:rFonts w:ascii="Times New Roman" w:hAnsi="Times New Roman"/>
              </w:rPr>
              <w:t>.001</w:t>
            </w:r>
          </w:p>
        </w:tc>
      </w:tr>
    </w:tbl>
    <w:p w14:paraId="2A0DAB81" w14:textId="476151C6" w:rsidR="008058C4" w:rsidRPr="008058C4" w:rsidRDefault="008058C4" w:rsidP="008058C4">
      <w:r w:rsidRPr="00511A99">
        <w:rPr>
          <w:i/>
        </w:rPr>
        <w:t>Note</w:t>
      </w:r>
      <w:r>
        <w:t xml:space="preserve">: </w:t>
      </w:r>
      <w:r>
        <w:tab/>
      </w:r>
      <w:r w:rsidR="00AF0819">
        <w:t>A: Associative judgments, S: Semantic judgments, T: Thematic judgments</w:t>
      </w:r>
    </w:p>
    <w:bookmarkEnd w:id="11"/>
    <w:p w14:paraId="2973CBFF" w14:textId="22D61EFF" w:rsidR="008058C4" w:rsidRDefault="008058C4" w:rsidP="008058C4">
      <w:pPr>
        <w:spacing w:line="480" w:lineRule="auto"/>
      </w:pPr>
    </w:p>
    <w:p w14:paraId="0B6FE159" w14:textId="0007680E" w:rsidR="00946150" w:rsidRPr="008058C4" w:rsidRDefault="00946150" w:rsidP="008058C4">
      <w:pPr>
        <w:spacing w:line="480" w:lineRule="auto"/>
      </w:pPr>
      <w:r>
        <w:t>higher than expected at 0.49</w:t>
      </w:r>
      <w:r w:rsidR="002608F9">
        <w:t>1</w:t>
      </w:r>
      <w:r>
        <w:t>. COS and LSA did not significantly predict association. For semantic judgments, each of the three database norms were significant predictors. However, JAM slopes were not replicated for this judgment type, as FSG had the highest slope at 0.1</w:t>
      </w:r>
      <w:r w:rsidR="004F36D3">
        <w:t>18</w:t>
      </w:r>
      <w:r>
        <w:t>, followed by LSA at 0.0</w:t>
      </w:r>
      <w:r w:rsidR="004F36D3">
        <w:t>85</w:t>
      </w:r>
      <w:r>
        <w:t>, and COS at 0.0</w:t>
      </w:r>
      <w:r w:rsidR="004F36D3">
        <w:t>59</w:t>
      </w:r>
      <w:r w:rsidR="00F87630">
        <w:t>. These findings were mirrored for thematic judgments, as each database norm was a significant predictor, yet slopes for each predictor fell below the range of the expected JAM slopes. Again, FSG had the highest slope, this time just out of range at 0.192, followed closely by LSA at 0.188,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36320D84" w14:textId="3C973564" w:rsidR="00EC0D8D" w:rsidRDefault="00EC0D8D" w:rsidP="0076423F">
      <w:pPr>
        <w:spacing w:line="480" w:lineRule="auto"/>
        <w:ind w:firstLine="720"/>
      </w:pPr>
      <w:r w:rsidRPr="00EC0D8D">
        <w:rPr>
          <w:b/>
        </w:rPr>
        <w:lastRenderedPageBreak/>
        <w:t>Hypothesis Two</w:t>
      </w:r>
      <w:r w:rsidR="00A41C1C">
        <w:rPr>
          <w:b/>
        </w:rPr>
        <w:t>.</w:t>
      </w:r>
      <w:r w:rsidR="00AB505C">
        <w:rPr>
          <w:b/>
        </w:rPr>
        <w:t xml:space="preserve"> </w:t>
      </w:r>
      <w:r w:rsidR="00AB505C">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proofErr w:type="spellStart"/>
      <w:r w:rsidR="00AB505C">
        <w:rPr>
          <w:i/>
        </w:rPr>
        <w:t>nlme</w:t>
      </w:r>
      <w:proofErr w:type="spellEnd"/>
      <w:r w:rsidR="00AB505C">
        <w:t xml:space="preserve"> package and </w:t>
      </w:r>
      <w:proofErr w:type="spellStart"/>
      <w:r w:rsidR="00AB505C">
        <w:rPr>
          <w:i/>
        </w:rPr>
        <w:t>lme</w:t>
      </w:r>
      <w:proofErr w:type="spellEnd"/>
      <w:r w:rsidR="00AB505C">
        <w:t xml:space="preserve"> function were used to calculate these analyses </w:t>
      </w:r>
      <w:r w:rsidR="00AB505C" w:rsidRPr="00AB505C">
        <w:rPr>
          <w:highlight w:val="yellow"/>
        </w:rPr>
        <w:t>(Pinheiro et al., 2017).</w:t>
      </w:r>
      <w:r w:rsidR="00AB505C">
        <w:t xml:space="preserve">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t xml:space="preserve"> </w:t>
      </w:r>
      <w:r w:rsidR="00493176" w:rsidRPr="00493176">
        <w:rPr>
          <w:highlight w:val="yellow"/>
        </w:rPr>
        <w:t>(Gelman, 2006)</w:t>
      </w:r>
      <w:r w:rsidR="00493176">
        <w:t>. This analysis resulted in a significant three-way interaction between FSG, COS, and LSA (</w:t>
      </w:r>
      <w:r w:rsidR="00EF494B" w:rsidRPr="00EF494B">
        <w:rPr>
          <w:i/>
        </w:rPr>
        <w:t>b</w:t>
      </w:r>
      <w:r w:rsidR="00493176">
        <w:t xml:space="preserve"> = 3.324, </w:t>
      </w:r>
      <w:r w:rsidR="00493176" w:rsidRPr="00EF494B">
        <w:rPr>
          <w:i/>
        </w:rPr>
        <w:t>p</w:t>
      </w:r>
      <w:r w:rsidR="00493176">
        <w:t xml:space="preserve"> &lt;0.001), which was then examined through simple slopes analysis. </w:t>
      </w:r>
      <w:r w:rsidR="00493176" w:rsidRPr="00493176">
        <w:rPr>
          <w:highlight w:val="green"/>
        </w:rPr>
        <w:t>Table 6</w:t>
      </w:r>
      <w:r w:rsidR="00493176">
        <w:t xml:space="preserve"> shows values for main effects, two-way, and three-way interactions.</w:t>
      </w:r>
    </w:p>
    <w:p w14:paraId="15EDF171" w14:textId="64543C90" w:rsidR="00493176" w:rsidRDefault="00493176" w:rsidP="00493176">
      <w:pPr>
        <w:spacing w:line="480" w:lineRule="auto"/>
      </w:pPr>
    </w:p>
    <w:p w14:paraId="45E0CF1E" w14:textId="562DF3D9" w:rsidR="00493176" w:rsidRDefault="00493176" w:rsidP="00493176">
      <w:pPr>
        <w:spacing w:line="480" w:lineRule="auto"/>
      </w:pPr>
      <w:bookmarkStart w:id="13" w:name="_Hlk509169182"/>
      <w:r>
        <w:t xml:space="preserve">Table 6. </w:t>
      </w:r>
      <w:bookmarkStart w:id="14" w:name="_Hlk509092584"/>
      <w:r>
        <w:t>MLM statistics for Experiment One Hypothesis Tw</w:t>
      </w:r>
      <w:bookmarkEnd w:id="14"/>
      <w:r>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C46935" w14:paraId="713A3B6E" w14:textId="77777777" w:rsidTr="00084C48">
        <w:tc>
          <w:tcPr>
            <w:tcW w:w="1710" w:type="dxa"/>
            <w:tcBorders>
              <w:top w:val="single" w:sz="4" w:space="0" w:color="auto"/>
              <w:bottom w:val="single" w:sz="4" w:space="0" w:color="auto"/>
            </w:tcBorders>
          </w:tcPr>
          <w:p w14:paraId="0E19C6CE" w14:textId="169FC3BE" w:rsidR="00C46935" w:rsidRPr="004D037B" w:rsidRDefault="00C46935" w:rsidP="004D037B">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DEC7394" w14:textId="5895BE17" w:rsidR="00C46935" w:rsidRPr="00E513E1" w:rsidRDefault="00EF494B" w:rsidP="004D037B">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431AA4B8" w14:textId="3B987BBB" w:rsidR="00C46935" w:rsidRPr="004D037B" w:rsidRDefault="00C46935" w:rsidP="004D037B">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702E0A45" w14:textId="4272787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t</w:t>
            </w:r>
          </w:p>
        </w:tc>
        <w:tc>
          <w:tcPr>
            <w:tcW w:w="1080" w:type="dxa"/>
            <w:tcBorders>
              <w:top w:val="single" w:sz="4" w:space="0" w:color="auto"/>
              <w:bottom w:val="single" w:sz="4" w:space="0" w:color="auto"/>
            </w:tcBorders>
          </w:tcPr>
          <w:p w14:paraId="314CFAB2" w14:textId="3C834B50" w:rsidR="00C46935" w:rsidRPr="004D037B" w:rsidRDefault="00C46935" w:rsidP="004D037B">
            <w:pPr>
              <w:spacing w:line="360" w:lineRule="auto"/>
              <w:jc w:val="center"/>
              <w:rPr>
                <w:rFonts w:ascii="Times New Roman" w:hAnsi="Times New Roman"/>
                <w:i/>
              </w:rPr>
            </w:pPr>
            <w:r w:rsidRPr="004D037B">
              <w:rPr>
                <w:rFonts w:ascii="Times New Roman" w:hAnsi="Times New Roman"/>
                <w:i/>
              </w:rPr>
              <w:t>p</w:t>
            </w:r>
          </w:p>
        </w:tc>
      </w:tr>
      <w:tr w:rsidR="00C46935" w14:paraId="1B57DBC9" w14:textId="77777777" w:rsidTr="00084C48">
        <w:tc>
          <w:tcPr>
            <w:tcW w:w="1710" w:type="dxa"/>
            <w:tcBorders>
              <w:top w:val="single" w:sz="4" w:space="0" w:color="auto"/>
            </w:tcBorders>
          </w:tcPr>
          <w:p w14:paraId="19454F5C" w14:textId="74C9B9D5" w:rsidR="00C46935" w:rsidRPr="004D037B" w:rsidRDefault="00C46935" w:rsidP="004D037B">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3023D2A" w14:textId="63422F78" w:rsidR="00C46935" w:rsidRPr="004D037B" w:rsidRDefault="00C46935" w:rsidP="004D037B">
            <w:pPr>
              <w:spacing w:line="360" w:lineRule="auto"/>
              <w:jc w:val="center"/>
              <w:rPr>
                <w:rFonts w:ascii="Times New Roman" w:hAnsi="Times New Roman"/>
              </w:rPr>
            </w:pPr>
            <w:r w:rsidRPr="004D037B">
              <w:rPr>
                <w:rFonts w:ascii="Times New Roman" w:hAnsi="Times New Roman"/>
              </w:rPr>
              <w:t>0.603</w:t>
            </w:r>
          </w:p>
        </w:tc>
        <w:tc>
          <w:tcPr>
            <w:tcW w:w="1080" w:type="dxa"/>
            <w:tcBorders>
              <w:top w:val="single" w:sz="4" w:space="0" w:color="auto"/>
            </w:tcBorders>
          </w:tcPr>
          <w:p w14:paraId="57F12556" w14:textId="647DA35F" w:rsidR="00C46935" w:rsidRPr="004D037B" w:rsidRDefault="00C46935" w:rsidP="004D037B">
            <w:pPr>
              <w:spacing w:line="360" w:lineRule="auto"/>
              <w:jc w:val="center"/>
              <w:rPr>
                <w:rFonts w:ascii="Times New Roman" w:hAnsi="Times New Roman"/>
              </w:rPr>
            </w:pPr>
            <w:r w:rsidRPr="004D037B">
              <w:rPr>
                <w:rFonts w:ascii="Times New Roman" w:hAnsi="Times New Roman"/>
              </w:rPr>
              <w:t>0.014</w:t>
            </w:r>
          </w:p>
        </w:tc>
        <w:tc>
          <w:tcPr>
            <w:tcW w:w="990" w:type="dxa"/>
            <w:tcBorders>
              <w:top w:val="single" w:sz="4" w:space="0" w:color="auto"/>
            </w:tcBorders>
          </w:tcPr>
          <w:p w14:paraId="59322D1B" w14:textId="0228586B" w:rsidR="00C46935" w:rsidRPr="004D037B" w:rsidRDefault="00C46935" w:rsidP="004D037B">
            <w:pPr>
              <w:spacing w:line="360" w:lineRule="auto"/>
              <w:jc w:val="center"/>
              <w:rPr>
                <w:rFonts w:ascii="Times New Roman" w:hAnsi="Times New Roman"/>
              </w:rPr>
            </w:pPr>
            <w:r w:rsidRPr="004D037B">
              <w:rPr>
                <w:rFonts w:ascii="Times New Roman" w:hAnsi="Times New Roman"/>
              </w:rPr>
              <w:t>43.287</w:t>
            </w:r>
          </w:p>
        </w:tc>
        <w:tc>
          <w:tcPr>
            <w:tcW w:w="1080" w:type="dxa"/>
            <w:tcBorders>
              <w:top w:val="single" w:sz="4" w:space="0" w:color="auto"/>
            </w:tcBorders>
          </w:tcPr>
          <w:p w14:paraId="74F94EFB" w14:textId="7BF76C1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50B957BA" w14:textId="77777777" w:rsidTr="00D72E3C">
        <w:tc>
          <w:tcPr>
            <w:tcW w:w="1710" w:type="dxa"/>
          </w:tcPr>
          <w:p w14:paraId="51A6D1EA" w14:textId="4996275C" w:rsidR="00C46935" w:rsidRPr="004D037B" w:rsidRDefault="00C46935" w:rsidP="004D037B">
            <w:pPr>
              <w:spacing w:line="360" w:lineRule="auto"/>
              <w:jc w:val="center"/>
              <w:rPr>
                <w:rFonts w:ascii="Times New Roman" w:hAnsi="Times New Roman"/>
              </w:rPr>
            </w:pPr>
            <w:r w:rsidRPr="004D037B">
              <w:rPr>
                <w:rFonts w:ascii="Times New Roman" w:hAnsi="Times New Roman"/>
              </w:rPr>
              <w:t>COS</w:t>
            </w:r>
          </w:p>
        </w:tc>
        <w:tc>
          <w:tcPr>
            <w:tcW w:w="1080" w:type="dxa"/>
          </w:tcPr>
          <w:p w14:paraId="07CFD4C7" w14:textId="2967DA21" w:rsidR="00C46935" w:rsidRPr="004D037B" w:rsidRDefault="00C46935" w:rsidP="004D037B">
            <w:pPr>
              <w:spacing w:line="360" w:lineRule="auto"/>
              <w:jc w:val="center"/>
              <w:rPr>
                <w:rFonts w:ascii="Times New Roman" w:hAnsi="Times New Roman"/>
              </w:rPr>
            </w:pPr>
            <w:r w:rsidRPr="004D037B">
              <w:rPr>
                <w:rFonts w:ascii="Times New Roman" w:hAnsi="Times New Roman"/>
              </w:rPr>
              <w:t>-0.103</w:t>
            </w:r>
          </w:p>
        </w:tc>
        <w:tc>
          <w:tcPr>
            <w:tcW w:w="1080" w:type="dxa"/>
          </w:tcPr>
          <w:p w14:paraId="4B2296CE" w14:textId="7446244F" w:rsidR="00C46935" w:rsidRPr="004D037B" w:rsidRDefault="00C46935" w:rsidP="004D037B">
            <w:pPr>
              <w:spacing w:line="360" w:lineRule="auto"/>
              <w:jc w:val="center"/>
              <w:rPr>
                <w:rFonts w:ascii="Times New Roman" w:hAnsi="Times New Roman"/>
              </w:rPr>
            </w:pPr>
            <w:r w:rsidRPr="004D037B">
              <w:rPr>
                <w:rFonts w:ascii="Times New Roman" w:hAnsi="Times New Roman"/>
              </w:rPr>
              <w:t>0.017</w:t>
            </w:r>
          </w:p>
        </w:tc>
        <w:tc>
          <w:tcPr>
            <w:tcW w:w="990" w:type="dxa"/>
          </w:tcPr>
          <w:p w14:paraId="090045BD" w14:textId="65A3544E" w:rsidR="00C46935" w:rsidRPr="004D037B" w:rsidRDefault="00C46935" w:rsidP="004D037B">
            <w:pPr>
              <w:spacing w:line="360" w:lineRule="auto"/>
              <w:jc w:val="center"/>
              <w:rPr>
                <w:rFonts w:ascii="Times New Roman" w:hAnsi="Times New Roman"/>
              </w:rPr>
            </w:pPr>
            <w:r w:rsidRPr="004D037B">
              <w:rPr>
                <w:rFonts w:ascii="Times New Roman" w:hAnsi="Times New Roman"/>
              </w:rPr>
              <w:t>-6.081</w:t>
            </w:r>
          </w:p>
        </w:tc>
        <w:tc>
          <w:tcPr>
            <w:tcW w:w="1080" w:type="dxa"/>
          </w:tcPr>
          <w:p w14:paraId="6A802286" w14:textId="5DFAFA89"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6D8A2FE4" w14:textId="77777777" w:rsidTr="00D72E3C">
        <w:tc>
          <w:tcPr>
            <w:tcW w:w="1710" w:type="dxa"/>
          </w:tcPr>
          <w:p w14:paraId="6CCBA6F2" w14:textId="26EF39F4" w:rsidR="00C46935" w:rsidRPr="004D037B" w:rsidRDefault="00C46935" w:rsidP="004D037B">
            <w:pPr>
              <w:spacing w:line="360" w:lineRule="auto"/>
              <w:jc w:val="center"/>
              <w:rPr>
                <w:rFonts w:ascii="Times New Roman" w:hAnsi="Times New Roman"/>
              </w:rPr>
            </w:pPr>
            <w:r w:rsidRPr="004D037B">
              <w:rPr>
                <w:rFonts w:ascii="Times New Roman" w:hAnsi="Times New Roman"/>
              </w:rPr>
              <w:t>LSA</w:t>
            </w:r>
          </w:p>
        </w:tc>
        <w:tc>
          <w:tcPr>
            <w:tcW w:w="1080" w:type="dxa"/>
          </w:tcPr>
          <w:p w14:paraId="5BD07604" w14:textId="18A010B3" w:rsidR="00C46935" w:rsidRPr="004D037B" w:rsidRDefault="00C46935" w:rsidP="004D037B">
            <w:pPr>
              <w:spacing w:line="360" w:lineRule="auto"/>
              <w:jc w:val="center"/>
              <w:rPr>
                <w:rFonts w:ascii="Times New Roman" w:hAnsi="Times New Roman"/>
              </w:rPr>
            </w:pPr>
            <w:r w:rsidRPr="004D037B">
              <w:rPr>
                <w:rFonts w:ascii="Times New Roman" w:hAnsi="Times New Roman"/>
              </w:rPr>
              <w:t>0.090</w:t>
            </w:r>
          </w:p>
        </w:tc>
        <w:tc>
          <w:tcPr>
            <w:tcW w:w="1080" w:type="dxa"/>
          </w:tcPr>
          <w:p w14:paraId="674C6B11" w14:textId="4BAEF629" w:rsidR="00C46935" w:rsidRPr="004D037B" w:rsidRDefault="00C46935" w:rsidP="004D037B">
            <w:pPr>
              <w:spacing w:line="360" w:lineRule="auto"/>
              <w:jc w:val="center"/>
              <w:rPr>
                <w:rFonts w:ascii="Times New Roman" w:hAnsi="Times New Roman"/>
              </w:rPr>
            </w:pPr>
            <w:r w:rsidRPr="004D037B">
              <w:rPr>
                <w:rFonts w:ascii="Times New Roman" w:hAnsi="Times New Roman"/>
              </w:rPr>
              <w:t>0.022</w:t>
            </w:r>
          </w:p>
        </w:tc>
        <w:tc>
          <w:tcPr>
            <w:tcW w:w="990" w:type="dxa"/>
          </w:tcPr>
          <w:p w14:paraId="79B44F6D" w14:textId="275C5B28" w:rsidR="00C46935" w:rsidRPr="004D037B" w:rsidRDefault="00C46935" w:rsidP="004D037B">
            <w:pPr>
              <w:spacing w:line="360" w:lineRule="auto"/>
              <w:jc w:val="center"/>
              <w:rPr>
                <w:rFonts w:ascii="Times New Roman" w:hAnsi="Times New Roman"/>
              </w:rPr>
            </w:pPr>
            <w:r w:rsidRPr="004D037B">
              <w:rPr>
                <w:rFonts w:ascii="Times New Roman" w:hAnsi="Times New Roman"/>
              </w:rPr>
              <w:t>4.196</w:t>
            </w:r>
          </w:p>
        </w:tc>
        <w:tc>
          <w:tcPr>
            <w:tcW w:w="1080" w:type="dxa"/>
          </w:tcPr>
          <w:p w14:paraId="15580A27" w14:textId="006A3290"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4F2352F2" w14:textId="77777777" w:rsidTr="00D72E3C">
        <w:tc>
          <w:tcPr>
            <w:tcW w:w="1710" w:type="dxa"/>
          </w:tcPr>
          <w:p w14:paraId="7446D93A" w14:textId="4A62E50B" w:rsidR="00C46935" w:rsidRPr="004D037B" w:rsidRDefault="00C46935" w:rsidP="004D037B">
            <w:pPr>
              <w:spacing w:line="360" w:lineRule="auto"/>
              <w:jc w:val="center"/>
              <w:rPr>
                <w:rFonts w:ascii="Times New Roman" w:hAnsi="Times New Roman"/>
              </w:rPr>
            </w:pPr>
            <w:r w:rsidRPr="004D037B">
              <w:rPr>
                <w:rFonts w:ascii="Times New Roman" w:hAnsi="Times New Roman"/>
              </w:rPr>
              <w:t>FSG</w:t>
            </w:r>
          </w:p>
        </w:tc>
        <w:tc>
          <w:tcPr>
            <w:tcW w:w="1080" w:type="dxa"/>
          </w:tcPr>
          <w:p w14:paraId="5D0875C9" w14:textId="704F6ABF" w:rsidR="00C46935" w:rsidRPr="004D037B" w:rsidRDefault="00C46935" w:rsidP="004D037B">
            <w:pPr>
              <w:spacing w:line="360" w:lineRule="auto"/>
              <w:jc w:val="center"/>
              <w:rPr>
                <w:rFonts w:ascii="Times New Roman" w:hAnsi="Times New Roman"/>
              </w:rPr>
            </w:pPr>
            <w:r w:rsidRPr="004D037B">
              <w:rPr>
                <w:rFonts w:ascii="Times New Roman" w:hAnsi="Times New Roman"/>
              </w:rPr>
              <w:t>0.271</w:t>
            </w:r>
          </w:p>
        </w:tc>
        <w:tc>
          <w:tcPr>
            <w:tcW w:w="1080" w:type="dxa"/>
          </w:tcPr>
          <w:p w14:paraId="289B99A1" w14:textId="10F7C407" w:rsidR="00C46935" w:rsidRPr="004D037B" w:rsidRDefault="00C46935" w:rsidP="004D037B">
            <w:pPr>
              <w:spacing w:line="360" w:lineRule="auto"/>
              <w:jc w:val="center"/>
              <w:rPr>
                <w:rFonts w:ascii="Times New Roman" w:hAnsi="Times New Roman"/>
              </w:rPr>
            </w:pPr>
            <w:r w:rsidRPr="004D037B">
              <w:rPr>
                <w:rFonts w:ascii="Times New Roman" w:hAnsi="Times New Roman"/>
              </w:rPr>
              <w:t>0.029</w:t>
            </w:r>
          </w:p>
        </w:tc>
        <w:tc>
          <w:tcPr>
            <w:tcW w:w="990" w:type="dxa"/>
          </w:tcPr>
          <w:p w14:paraId="746187C2" w14:textId="21976AA4" w:rsidR="00C46935" w:rsidRPr="004D037B" w:rsidRDefault="00C46935" w:rsidP="004D037B">
            <w:pPr>
              <w:spacing w:line="360" w:lineRule="auto"/>
              <w:jc w:val="center"/>
              <w:rPr>
                <w:rFonts w:ascii="Times New Roman" w:hAnsi="Times New Roman"/>
              </w:rPr>
            </w:pPr>
            <w:r w:rsidRPr="004D037B">
              <w:rPr>
                <w:rFonts w:ascii="Times New Roman" w:hAnsi="Times New Roman"/>
              </w:rPr>
              <w:t>9.420</w:t>
            </w:r>
          </w:p>
        </w:tc>
        <w:tc>
          <w:tcPr>
            <w:tcW w:w="1080" w:type="dxa"/>
          </w:tcPr>
          <w:p w14:paraId="5CA2083F" w14:textId="05227B28"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28658F45" w14:textId="77777777" w:rsidTr="00D72E3C">
        <w:tc>
          <w:tcPr>
            <w:tcW w:w="1710" w:type="dxa"/>
          </w:tcPr>
          <w:p w14:paraId="6B10E596" w14:textId="08602F4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024498F7" w14:textId="6FE63C41" w:rsidR="00C46935" w:rsidRPr="004D037B" w:rsidRDefault="00C46935" w:rsidP="004D037B">
            <w:pPr>
              <w:spacing w:line="360" w:lineRule="auto"/>
              <w:jc w:val="center"/>
              <w:rPr>
                <w:rFonts w:ascii="Times New Roman" w:hAnsi="Times New Roman"/>
              </w:rPr>
            </w:pPr>
            <w:r w:rsidRPr="004D037B">
              <w:rPr>
                <w:rFonts w:ascii="Times New Roman" w:hAnsi="Times New Roman"/>
              </w:rPr>
              <w:t>-0.141</w:t>
            </w:r>
          </w:p>
        </w:tc>
        <w:tc>
          <w:tcPr>
            <w:tcW w:w="1080" w:type="dxa"/>
          </w:tcPr>
          <w:p w14:paraId="1CACFDBF" w14:textId="745564DE" w:rsidR="00C46935" w:rsidRPr="004D037B" w:rsidRDefault="00C46935" w:rsidP="004D037B">
            <w:pPr>
              <w:spacing w:line="360" w:lineRule="auto"/>
              <w:jc w:val="center"/>
              <w:rPr>
                <w:rFonts w:ascii="Times New Roman" w:hAnsi="Times New Roman"/>
              </w:rPr>
            </w:pPr>
            <w:r w:rsidRPr="004D037B">
              <w:rPr>
                <w:rFonts w:ascii="Times New Roman" w:hAnsi="Times New Roman"/>
              </w:rPr>
              <w:t>0.085</w:t>
            </w:r>
          </w:p>
        </w:tc>
        <w:tc>
          <w:tcPr>
            <w:tcW w:w="990" w:type="dxa"/>
          </w:tcPr>
          <w:p w14:paraId="338F3CD7" w14:textId="039A0C55" w:rsidR="00C46935" w:rsidRPr="004D037B" w:rsidRDefault="00C46935" w:rsidP="004D037B">
            <w:pPr>
              <w:spacing w:line="360" w:lineRule="auto"/>
              <w:jc w:val="center"/>
              <w:rPr>
                <w:rFonts w:ascii="Times New Roman" w:hAnsi="Times New Roman"/>
              </w:rPr>
            </w:pPr>
            <w:r w:rsidRPr="004D037B">
              <w:rPr>
                <w:rFonts w:ascii="Times New Roman" w:hAnsi="Times New Roman"/>
              </w:rPr>
              <w:t>-1.650</w:t>
            </w:r>
          </w:p>
        </w:tc>
        <w:tc>
          <w:tcPr>
            <w:tcW w:w="1080" w:type="dxa"/>
          </w:tcPr>
          <w:p w14:paraId="191DD448" w14:textId="41D50660" w:rsidR="00C46935" w:rsidRPr="004D037B" w:rsidRDefault="00C46935" w:rsidP="004D037B">
            <w:pPr>
              <w:spacing w:line="360" w:lineRule="auto"/>
              <w:jc w:val="center"/>
              <w:rPr>
                <w:rFonts w:ascii="Times New Roman" w:hAnsi="Times New Roman"/>
              </w:rPr>
            </w:pPr>
            <w:r w:rsidRPr="004D037B">
              <w:rPr>
                <w:rFonts w:ascii="Times New Roman" w:hAnsi="Times New Roman"/>
              </w:rPr>
              <w:t>0.099</w:t>
            </w:r>
          </w:p>
        </w:tc>
      </w:tr>
      <w:tr w:rsidR="00C46935" w14:paraId="634F14AA" w14:textId="77777777" w:rsidTr="00D72E3C">
        <w:tc>
          <w:tcPr>
            <w:tcW w:w="1710" w:type="dxa"/>
          </w:tcPr>
          <w:p w14:paraId="15666BE8" w14:textId="64E4E9DE"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15465749" w14:textId="70AD8BDB" w:rsidR="00C46935" w:rsidRPr="004D037B" w:rsidRDefault="00C46935" w:rsidP="004D037B">
            <w:pPr>
              <w:spacing w:line="360" w:lineRule="auto"/>
              <w:jc w:val="center"/>
              <w:rPr>
                <w:rFonts w:ascii="Times New Roman" w:hAnsi="Times New Roman"/>
              </w:rPr>
            </w:pPr>
            <w:r w:rsidRPr="004D037B">
              <w:rPr>
                <w:rFonts w:ascii="Times New Roman" w:hAnsi="Times New Roman"/>
              </w:rPr>
              <w:t>-0.374</w:t>
            </w:r>
          </w:p>
        </w:tc>
        <w:tc>
          <w:tcPr>
            <w:tcW w:w="1080" w:type="dxa"/>
          </w:tcPr>
          <w:p w14:paraId="468F413E" w14:textId="19E063D4" w:rsidR="00C46935" w:rsidRPr="004D037B" w:rsidRDefault="00C46935" w:rsidP="004D037B">
            <w:pPr>
              <w:spacing w:line="360" w:lineRule="auto"/>
              <w:jc w:val="center"/>
              <w:rPr>
                <w:rFonts w:ascii="Times New Roman" w:hAnsi="Times New Roman"/>
              </w:rPr>
            </w:pPr>
            <w:r w:rsidRPr="004D037B">
              <w:rPr>
                <w:rFonts w:ascii="Times New Roman" w:hAnsi="Times New Roman"/>
              </w:rPr>
              <w:t>0.111</w:t>
            </w:r>
          </w:p>
        </w:tc>
        <w:tc>
          <w:tcPr>
            <w:tcW w:w="990" w:type="dxa"/>
          </w:tcPr>
          <w:p w14:paraId="00C6CA6F" w14:textId="3E3FCCEE" w:rsidR="00C46935" w:rsidRPr="004D037B" w:rsidRDefault="00C46935" w:rsidP="004D037B">
            <w:pPr>
              <w:spacing w:line="360" w:lineRule="auto"/>
              <w:jc w:val="center"/>
              <w:rPr>
                <w:rFonts w:ascii="Times New Roman" w:hAnsi="Times New Roman"/>
              </w:rPr>
            </w:pPr>
            <w:r w:rsidRPr="004D037B">
              <w:rPr>
                <w:rFonts w:ascii="Times New Roman" w:hAnsi="Times New Roman"/>
              </w:rPr>
              <w:t>-3.364</w:t>
            </w:r>
          </w:p>
        </w:tc>
        <w:tc>
          <w:tcPr>
            <w:tcW w:w="1080" w:type="dxa"/>
          </w:tcPr>
          <w:p w14:paraId="6550AECE" w14:textId="16DB73E5" w:rsidR="00C46935" w:rsidRPr="004D037B" w:rsidRDefault="00C46935"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1EEBE52E" w14:textId="77777777" w:rsidTr="00D72E3C">
        <w:tc>
          <w:tcPr>
            <w:tcW w:w="1710" w:type="dxa"/>
          </w:tcPr>
          <w:p w14:paraId="79A8F8AB" w14:textId="5550C9F7" w:rsidR="00C46935" w:rsidRPr="004D037B" w:rsidRDefault="00C46935" w:rsidP="004D037B">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258A870" w14:textId="78A9AEE6" w:rsidR="00C46935" w:rsidRPr="004D037B" w:rsidRDefault="00C46935" w:rsidP="004D037B">
            <w:pPr>
              <w:spacing w:line="360" w:lineRule="auto"/>
              <w:jc w:val="center"/>
              <w:rPr>
                <w:rFonts w:ascii="Times New Roman" w:hAnsi="Times New Roman"/>
              </w:rPr>
            </w:pPr>
            <w:r w:rsidRPr="004D037B">
              <w:rPr>
                <w:rFonts w:ascii="Times New Roman" w:hAnsi="Times New Roman"/>
              </w:rPr>
              <w:t>-0.569</w:t>
            </w:r>
          </w:p>
        </w:tc>
        <w:tc>
          <w:tcPr>
            <w:tcW w:w="1080" w:type="dxa"/>
          </w:tcPr>
          <w:p w14:paraId="7E42B550" w14:textId="74498D87" w:rsidR="00C46935" w:rsidRPr="004D037B" w:rsidRDefault="004D037B" w:rsidP="004D037B">
            <w:pPr>
              <w:spacing w:line="360" w:lineRule="auto"/>
              <w:jc w:val="center"/>
              <w:rPr>
                <w:rFonts w:ascii="Times New Roman" w:hAnsi="Times New Roman"/>
              </w:rPr>
            </w:pPr>
            <w:r w:rsidRPr="004D037B">
              <w:rPr>
                <w:rFonts w:ascii="Times New Roman" w:hAnsi="Times New Roman"/>
              </w:rPr>
              <w:t>0.131</w:t>
            </w:r>
          </w:p>
        </w:tc>
        <w:tc>
          <w:tcPr>
            <w:tcW w:w="990" w:type="dxa"/>
          </w:tcPr>
          <w:p w14:paraId="6032BC17" w14:textId="464191C0" w:rsidR="00C46935" w:rsidRPr="004D037B" w:rsidRDefault="004D037B" w:rsidP="004D037B">
            <w:pPr>
              <w:spacing w:line="360" w:lineRule="auto"/>
              <w:jc w:val="center"/>
              <w:rPr>
                <w:rFonts w:ascii="Times New Roman" w:hAnsi="Times New Roman"/>
              </w:rPr>
            </w:pPr>
            <w:r w:rsidRPr="004D037B">
              <w:rPr>
                <w:rFonts w:ascii="Times New Roman" w:hAnsi="Times New Roman"/>
              </w:rPr>
              <w:t>-4.336</w:t>
            </w:r>
          </w:p>
        </w:tc>
        <w:tc>
          <w:tcPr>
            <w:tcW w:w="1080" w:type="dxa"/>
          </w:tcPr>
          <w:p w14:paraId="1566AC47" w14:textId="7BF9C64D"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r w:rsidR="00C46935" w14:paraId="088B82F4" w14:textId="77777777" w:rsidTr="00D72E3C">
        <w:tc>
          <w:tcPr>
            <w:tcW w:w="1710" w:type="dxa"/>
            <w:tcBorders>
              <w:bottom w:val="single" w:sz="4" w:space="0" w:color="auto"/>
            </w:tcBorders>
          </w:tcPr>
          <w:p w14:paraId="73BB1EF9" w14:textId="5184B2B2" w:rsidR="00C46935" w:rsidRPr="004D037B" w:rsidRDefault="004D037B" w:rsidP="004D037B">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CA01D8E" w14:textId="4DA3312C" w:rsidR="00C46935" w:rsidRPr="004D037B" w:rsidRDefault="004D037B" w:rsidP="004D037B">
            <w:pPr>
              <w:spacing w:line="360" w:lineRule="auto"/>
              <w:jc w:val="center"/>
              <w:rPr>
                <w:rFonts w:ascii="Times New Roman" w:hAnsi="Times New Roman"/>
              </w:rPr>
            </w:pPr>
            <w:r w:rsidRPr="004D037B">
              <w:rPr>
                <w:rFonts w:ascii="Times New Roman" w:hAnsi="Times New Roman"/>
              </w:rPr>
              <w:t>3.324</w:t>
            </w:r>
          </w:p>
        </w:tc>
        <w:tc>
          <w:tcPr>
            <w:tcW w:w="1080" w:type="dxa"/>
            <w:tcBorders>
              <w:bottom w:val="single" w:sz="4" w:space="0" w:color="auto"/>
            </w:tcBorders>
          </w:tcPr>
          <w:p w14:paraId="559ACE64" w14:textId="4EBCF49A" w:rsidR="00C46935" w:rsidRPr="004D037B" w:rsidRDefault="004D037B" w:rsidP="004D037B">
            <w:pPr>
              <w:spacing w:line="360" w:lineRule="auto"/>
              <w:jc w:val="center"/>
              <w:rPr>
                <w:rFonts w:ascii="Times New Roman" w:hAnsi="Times New Roman"/>
              </w:rPr>
            </w:pPr>
            <w:r w:rsidRPr="004D037B">
              <w:rPr>
                <w:rFonts w:ascii="Times New Roman" w:hAnsi="Times New Roman"/>
              </w:rPr>
              <w:t>0.490</w:t>
            </w:r>
          </w:p>
        </w:tc>
        <w:tc>
          <w:tcPr>
            <w:tcW w:w="990" w:type="dxa"/>
            <w:tcBorders>
              <w:bottom w:val="single" w:sz="4" w:space="0" w:color="auto"/>
            </w:tcBorders>
          </w:tcPr>
          <w:p w14:paraId="2EECAB45" w14:textId="3DF8072A" w:rsidR="00C46935" w:rsidRPr="004D037B" w:rsidRDefault="004D037B" w:rsidP="004D037B">
            <w:pPr>
              <w:spacing w:line="360" w:lineRule="auto"/>
              <w:jc w:val="center"/>
              <w:rPr>
                <w:rFonts w:ascii="Times New Roman" w:hAnsi="Times New Roman"/>
              </w:rPr>
            </w:pPr>
            <w:r w:rsidRPr="004D037B">
              <w:rPr>
                <w:rFonts w:ascii="Times New Roman" w:hAnsi="Times New Roman"/>
              </w:rPr>
              <w:t>6.791</w:t>
            </w:r>
          </w:p>
        </w:tc>
        <w:tc>
          <w:tcPr>
            <w:tcW w:w="1080" w:type="dxa"/>
            <w:tcBorders>
              <w:bottom w:val="single" w:sz="4" w:space="0" w:color="auto"/>
            </w:tcBorders>
          </w:tcPr>
          <w:p w14:paraId="487340D8" w14:textId="38397C0E" w:rsidR="00C46935" w:rsidRPr="004D037B" w:rsidRDefault="004D037B" w:rsidP="004D037B">
            <w:pPr>
              <w:spacing w:line="360" w:lineRule="auto"/>
              <w:jc w:val="center"/>
              <w:rPr>
                <w:rFonts w:ascii="Times New Roman" w:hAnsi="Times New Roman"/>
              </w:rPr>
            </w:pPr>
            <w:r w:rsidRPr="004D037B">
              <w:rPr>
                <w:rFonts w:ascii="Times New Roman" w:hAnsi="Times New Roman"/>
              </w:rPr>
              <w:t>&lt;</w:t>
            </w:r>
            <w:r w:rsidR="00D72E3C">
              <w:rPr>
                <w:rFonts w:ascii="Times New Roman" w:hAnsi="Times New Roman"/>
              </w:rPr>
              <w:t xml:space="preserve"> </w:t>
            </w:r>
            <w:r w:rsidRPr="004D037B">
              <w:rPr>
                <w:rFonts w:ascii="Times New Roman" w:hAnsi="Times New Roman"/>
              </w:rPr>
              <w:t>0.001</w:t>
            </w:r>
          </w:p>
        </w:tc>
      </w:tr>
    </w:tbl>
    <w:p w14:paraId="0EA44937" w14:textId="07E7326A" w:rsidR="00493176" w:rsidRDefault="004D037B" w:rsidP="00493176">
      <w:pPr>
        <w:spacing w:line="480" w:lineRule="auto"/>
      </w:pPr>
      <w:r>
        <w:rPr>
          <w:i/>
        </w:rPr>
        <w:t>Note:</w:t>
      </w:r>
      <w:r>
        <w:t xml:space="preserve"> Database norms were mean centered.</w:t>
      </w:r>
    </w:p>
    <w:bookmarkEnd w:id="13"/>
    <w:p w14:paraId="18130AEA" w14:textId="70BF9892" w:rsidR="00734F12" w:rsidRDefault="00DF294B" w:rsidP="00734F12">
      <w:pPr>
        <w:spacing w:line="480" w:lineRule="auto"/>
        <w:ind w:firstLine="720"/>
      </w:pPr>
      <w:r>
        <w:lastRenderedPageBreak/>
        <w:t>To investigate this interaction, simple slopes were calculated for low, average, and high levels of COS. This variable was chosen because manipulating COS made it possible to track changes across FSG and LSA.</w:t>
      </w:r>
      <w:r w:rsidR="00C12D78">
        <w:t xml:space="preserve"> Signiﬁcant two-way interactions were found between FSG and LSA at both low COS (</w:t>
      </w:r>
      <w:r w:rsidR="00EF494B" w:rsidRPr="00EF494B">
        <w:rPr>
          <w:i/>
        </w:rPr>
        <w:t>b</w:t>
      </w:r>
      <w:r w:rsidR="00C12D78">
        <w:t xml:space="preserve"> = -1.492, </w:t>
      </w:r>
      <w:r w:rsidR="00C12D78" w:rsidRPr="009B3336">
        <w:rPr>
          <w:i/>
        </w:rPr>
        <w:t>p</w:t>
      </w:r>
      <w:r w:rsidR="00C12D78">
        <w:t xml:space="preserve"> &lt; </w:t>
      </w:r>
      <w:r w:rsidR="009B3336">
        <w:t>0</w:t>
      </w:r>
      <w:r w:rsidR="00C12D78">
        <w:t>.001), average COS (</w:t>
      </w:r>
      <w:r w:rsidR="00EF494B" w:rsidRPr="00EF494B">
        <w:rPr>
          <w:i/>
        </w:rPr>
        <w:t>b</w:t>
      </w:r>
      <w:r w:rsidR="00C12D78">
        <w:t xml:space="preserve"> =</w:t>
      </w:r>
      <w:r w:rsidR="009B3336">
        <w:t xml:space="preserve"> </w:t>
      </w:r>
      <w:r w:rsidR="00C12D78">
        <w:t xml:space="preserve">0.569, </w:t>
      </w:r>
      <w:r w:rsidR="00C12D78" w:rsidRPr="009B3336">
        <w:rPr>
          <w:i/>
        </w:rPr>
        <w:t>p</w:t>
      </w:r>
      <w:r w:rsidR="00C12D78">
        <w:t xml:space="preserve"> &lt; </w:t>
      </w:r>
      <w:r w:rsidR="009B3336">
        <w:t>0</w:t>
      </w:r>
      <w:r w:rsidR="00C12D78">
        <w:t>.001), and high COS (</w:t>
      </w:r>
      <w:r w:rsidR="00EF494B" w:rsidRPr="00EF494B">
        <w:rPr>
          <w:i/>
        </w:rPr>
        <w:t>b</w:t>
      </w:r>
      <w:r w:rsidR="00C12D78">
        <w:t xml:space="preserve"> = 0.355, </w:t>
      </w:r>
      <w:r w:rsidR="00C12D78" w:rsidRPr="009B3336">
        <w:rPr>
          <w:i/>
        </w:rPr>
        <w:t>p</w:t>
      </w:r>
      <w:r w:rsidR="00C12D78">
        <w:t xml:space="preserve"> = </w:t>
      </w:r>
      <w:r w:rsidR="009B3336">
        <w:t>0</w:t>
      </w:r>
      <w:r w:rsidR="00C12D78">
        <w:t>.013). A second level was then added to the analysis in which simple slopes were created for each level of LSA, allowing us to assess the eﬀects of LSA at</w:t>
      </w:r>
      <w:r w:rsidR="009B3336">
        <w:t xml:space="preserve"> </w:t>
      </w:r>
      <w:r w:rsidR="00C12D78">
        <w:t>diﬀerent levels of COS on FSG. When both COS and LSA were low, FSG signiﬁcantly predicted judgment ratings (</w:t>
      </w:r>
      <w:r w:rsidR="00EF494B" w:rsidRPr="00EF494B">
        <w:rPr>
          <w:i/>
        </w:rPr>
        <w:t>b</w:t>
      </w:r>
      <w:r w:rsidR="00C12D78">
        <w:t xml:space="preserve"> = 0.663, </w:t>
      </w:r>
      <w:r w:rsidR="00C12D78" w:rsidRPr="009B3336">
        <w:rPr>
          <w:i/>
        </w:rPr>
        <w:t>p</w:t>
      </w:r>
      <w:r w:rsidR="00C12D78">
        <w:t xml:space="preserve"> &lt; </w:t>
      </w:r>
      <w:r w:rsidR="009B3336">
        <w:t>0</w:t>
      </w:r>
      <w:r w:rsidR="00C12D78">
        <w:t>.001). At low COS and average LSA, FSG decreased but still signiﬁcantly predicted judgment ratings (</w:t>
      </w:r>
      <w:r w:rsidR="00EF494B" w:rsidRPr="00EF494B">
        <w:rPr>
          <w:i/>
        </w:rPr>
        <w:t>b</w:t>
      </w:r>
      <w:r w:rsidR="00C12D78">
        <w:t xml:space="preserve"> = 0.375, </w:t>
      </w:r>
      <w:r w:rsidR="00C12D78" w:rsidRPr="00AC30CB">
        <w:rPr>
          <w:i/>
        </w:rPr>
        <w:t>p</w:t>
      </w:r>
      <w:r w:rsidR="00C12D78">
        <w:t xml:space="preserve"> &lt; </w:t>
      </w:r>
      <w:r w:rsidR="00AC30CB">
        <w:t>0</w:t>
      </w:r>
      <w:r w:rsidR="00C12D78">
        <w:t>.001). However, when COS was low and LSA was high, FSG was not a signiﬁcant predictor (</w:t>
      </w:r>
      <w:r w:rsidR="00EF494B" w:rsidRPr="00EF494B">
        <w:rPr>
          <w:i/>
        </w:rPr>
        <w:t>b</w:t>
      </w:r>
      <w:r w:rsidR="00C12D78" w:rsidRPr="00AC30CB">
        <w:rPr>
          <w:i/>
        </w:rPr>
        <w:t xml:space="preserve"> </w:t>
      </w:r>
      <w:r w:rsidR="00C12D78">
        <w:t xml:space="preserve">= 0.087, </w:t>
      </w:r>
      <w:r w:rsidR="00C12D78" w:rsidRPr="009B3336">
        <w:rPr>
          <w:i/>
        </w:rPr>
        <w:t>p</w:t>
      </w:r>
      <w:r w:rsidR="00C12D78">
        <w:t xml:space="preserve"> = </w:t>
      </w:r>
      <w:r w:rsidR="009B3336">
        <w:t>0</w:t>
      </w:r>
      <w:r w:rsidR="00C12D78">
        <w:t>.079). A similar set of results was found at the average COS level. When COS was average and LSA was LOW, FSG was a signiﬁcant predictor, (</w:t>
      </w:r>
      <w:r w:rsidR="00EF494B" w:rsidRPr="00EF494B">
        <w:rPr>
          <w:i/>
        </w:rPr>
        <w:t>b</w:t>
      </w:r>
      <w:r w:rsidR="00C12D78">
        <w:t xml:space="preserve"> = 0.381, </w:t>
      </w:r>
      <w:r w:rsidR="00C12D78" w:rsidRPr="00C12D78">
        <w:rPr>
          <w:i/>
        </w:rPr>
        <w:t>p</w:t>
      </w:r>
      <w:r w:rsidR="00C12D78">
        <w:t xml:space="preserve"> &lt; 0.001). As LSA increased at average COS levels, FSG decreased in strength: average COS, average LSA FSG (</w:t>
      </w:r>
      <w:r w:rsidR="00EF494B" w:rsidRPr="00EF494B">
        <w:rPr>
          <w:i/>
        </w:rPr>
        <w:t>b</w:t>
      </w:r>
      <w:r w:rsidR="00C12D78">
        <w:t xml:space="preserve"> = 0.355, </w:t>
      </w:r>
      <w:r w:rsidR="00C12D78" w:rsidRPr="00C12D78">
        <w:rPr>
          <w:i/>
        </w:rPr>
        <w:t>p</w:t>
      </w:r>
      <w:r w:rsidR="00C12D78">
        <w:t xml:space="preserve"> = 0.013) and average COS, high LSA FSG (</w:t>
      </w:r>
      <w:r w:rsidR="00EF494B" w:rsidRPr="00EF494B">
        <w:rPr>
          <w:i/>
        </w:rPr>
        <w:t>b</w:t>
      </w:r>
      <w:r w:rsidR="00C12D78">
        <w:t xml:space="preserve"> = 0.161, </w:t>
      </w:r>
      <w:r w:rsidR="00C12D78" w:rsidRPr="00C12D78">
        <w:rPr>
          <w:i/>
        </w:rPr>
        <w:t>p</w:t>
      </w:r>
      <w:r w:rsidR="00C12D78">
        <w:t xml:space="preserve"> &lt; 0.001). This ﬁnding suggests that at low COS, LSA and FSG create a seesaw eﬀect in which increasing levels of </w:t>
      </w:r>
      <w:proofErr w:type="spellStart"/>
      <w:r w:rsidR="00C12D78">
        <w:t>thematics</w:t>
      </w:r>
      <w:proofErr w:type="spellEnd"/>
      <w:r w:rsidR="00C12D78">
        <w:t xml:space="preserve"> is counterbalanced by decreasing importance of association when predicting judgments. FSG was not a signiﬁcant predictor when COS was high and LSA was low (</w:t>
      </w:r>
      <w:r w:rsidR="00EF494B" w:rsidRPr="00EF494B">
        <w:rPr>
          <w:i/>
        </w:rPr>
        <w:t>b</w:t>
      </w:r>
      <w:r w:rsidR="00AC30CB">
        <w:t xml:space="preserve"> = </w:t>
      </w:r>
      <w:r w:rsidR="00C12D78">
        <w:t xml:space="preserve">0.099, </w:t>
      </w:r>
      <w:r w:rsidR="00C12D78" w:rsidRPr="00C12D78">
        <w:rPr>
          <w:i/>
        </w:rPr>
        <w:t>p</w:t>
      </w:r>
      <w:r w:rsidR="00C12D78">
        <w:t xml:space="preserve"> = 0.088). At high COS and average LSA, FSG signiﬁcantly predicted judgment ratings (</w:t>
      </w:r>
      <w:bookmarkStart w:id="15" w:name="_Hlk509434486"/>
      <w:r w:rsidR="00EF494B" w:rsidRPr="00EF494B">
        <w:rPr>
          <w:i/>
        </w:rPr>
        <w:t>b</w:t>
      </w:r>
      <w:r w:rsidR="00C12D78">
        <w:t xml:space="preserve"> = </w:t>
      </w:r>
      <w:bookmarkEnd w:id="15"/>
      <w:r w:rsidR="00C12D78">
        <w:t xml:space="preserve">0.167, </w:t>
      </w:r>
      <w:r w:rsidR="00C12D78" w:rsidRPr="00C12D78">
        <w:rPr>
          <w:i/>
        </w:rPr>
        <w:t>p</w:t>
      </w:r>
      <w:r w:rsidR="00C12D78">
        <w:t xml:space="preserve"> &lt; 0.001), and ﬁnally when both COS and LSA were high, FSG increased and was a signiﬁcant predictor of judgment ratings (</w:t>
      </w:r>
      <w:r w:rsidR="00EF494B" w:rsidRPr="00EF494B">
        <w:rPr>
          <w:i/>
        </w:rPr>
        <w:t>b</w:t>
      </w:r>
      <w:r w:rsidR="00C12D78">
        <w:t xml:space="preserve"> = 0.236, </w:t>
      </w:r>
      <w:r w:rsidR="00C12D78" w:rsidRPr="00C12D78">
        <w:rPr>
          <w:i/>
        </w:rPr>
        <w:t>p</w:t>
      </w:r>
      <w:r w:rsidR="00C12D78">
        <w:t xml:space="preserve"> &lt; 0.001). Thus, at high levels of COS, FSG and LSA are complementary when predicting recall, increasing together as COS increases. </w:t>
      </w:r>
      <w:r w:rsidR="00C12D78" w:rsidRPr="00AF692D">
        <w:rPr>
          <w:highlight w:val="green"/>
        </w:rPr>
        <w:t>Figure 2</w:t>
      </w:r>
      <w:r w:rsidR="00C12D78">
        <w:t xml:space="preserve"> displays the three-way interaction wherein the top row of ﬁgures </w:t>
      </w:r>
      <w:r w:rsidR="00C12D78">
        <w:lastRenderedPageBreak/>
        <w:t>indicates the seesaw eﬀect, as LSA increases FSG decreases in strength. The bottom row indicates the complementary eﬀect where increases in LSA occur with increases in FSG predictor strength.</w:t>
      </w:r>
    </w:p>
    <w:p w14:paraId="0CBB38EA" w14:textId="77777777" w:rsidR="00734F12" w:rsidRDefault="00734F12" w:rsidP="00734F12">
      <w:pPr>
        <w:spacing w:line="480" w:lineRule="auto"/>
        <w:ind w:firstLine="720"/>
      </w:pPr>
    </w:p>
    <w:p w14:paraId="40BE0D98" w14:textId="1A515D36" w:rsidR="00E029A8" w:rsidRDefault="00734F12" w:rsidP="0063569F">
      <w:r>
        <w:rPr>
          <w:noProof/>
        </w:rPr>
        <w:drawing>
          <wp:inline distT="0" distB="0" distL="0" distR="0" wp14:anchorId="3E719298" wp14:editId="2611B0FB">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4171429"/>
                    </a:xfrm>
                    <a:prstGeom prst="rect">
                      <a:avLst/>
                    </a:prstGeom>
                  </pic:spPr>
                </pic:pic>
              </a:graphicData>
            </a:graphic>
          </wp:inline>
        </w:drawing>
      </w:r>
    </w:p>
    <w:p w14:paraId="687C1174" w14:textId="38FFBE1E" w:rsidR="009B3336" w:rsidRDefault="009B3336" w:rsidP="009B3336">
      <w:bookmarkStart w:id="16" w:name="_Hlk509170396"/>
      <w:r>
        <w:t>Figure 2. Simple slopes graph displaying the slope of FSG when predicti</w:t>
      </w:r>
      <w:r w:rsidR="00C30829">
        <w:t>ng</w:t>
      </w:r>
      <w:r>
        <w:t xml:space="preserve"> participant judgments at low, average, and high LSA split by low, average, and high COS. All variables were mean centered.</w:t>
      </w:r>
    </w:p>
    <w:bookmarkEnd w:id="16"/>
    <w:p w14:paraId="5CC64E82" w14:textId="70B28872" w:rsidR="009B3336" w:rsidRDefault="009B3336" w:rsidP="009B3336"/>
    <w:p w14:paraId="0C295ED3" w14:textId="17FB709C" w:rsidR="00370EEE" w:rsidRDefault="00370EEE" w:rsidP="009B3336"/>
    <w:p w14:paraId="241BE08C" w14:textId="77777777" w:rsidR="00F81EB4" w:rsidRDefault="00F81EB4" w:rsidP="009B3336"/>
    <w:p w14:paraId="3504D66C" w14:textId="6AE70AD3" w:rsidR="000C22F7" w:rsidRDefault="00EC0D8D" w:rsidP="00864281">
      <w:pPr>
        <w:spacing w:line="480" w:lineRule="auto"/>
        <w:ind w:firstLine="720"/>
      </w:pPr>
      <w:r w:rsidRPr="00EC0D8D">
        <w:rPr>
          <w:b/>
        </w:rPr>
        <w:t>Hypothesis Three</w:t>
      </w:r>
      <w:r w:rsidR="00A41C1C">
        <w:rPr>
          <w:b/>
        </w:rPr>
        <w:t>.</w:t>
      </w:r>
      <w:r w:rsidR="009B3336">
        <w:rPr>
          <w:b/>
        </w:rPr>
        <w:t xml:space="preserve"> </w:t>
      </w:r>
      <w:r w:rsidR="00AF692D">
        <w:t xml:space="preserve">Given the results of Hypothesis Two, the third hypothesis sought to extend the analysis to participant recall scores. A multilevel logistic regression was used with the </w:t>
      </w:r>
      <w:r w:rsidR="00AF692D">
        <w:rPr>
          <w:i/>
        </w:rPr>
        <w:t>lme4</w:t>
      </w:r>
      <w:r w:rsidR="00AF692D">
        <w:t xml:space="preserve"> package and </w:t>
      </w:r>
      <w:proofErr w:type="spellStart"/>
      <w:proofErr w:type="gramStart"/>
      <w:r w:rsidR="00AF692D">
        <w:rPr>
          <w:i/>
        </w:rPr>
        <w:t>glmer</w:t>
      </w:r>
      <w:proofErr w:type="spellEnd"/>
      <w:r w:rsidR="00AF692D">
        <w:rPr>
          <w:i/>
        </w:rPr>
        <w:t>(</w:t>
      </w:r>
      <w:proofErr w:type="gramEnd"/>
      <w:r w:rsidR="00AF692D">
        <w:rPr>
          <w:i/>
        </w:rPr>
        <w:t>)</w:t>
      </w:r>
      <w:r w:rsidR="00AF692D">
        <w:t xml:space="preserve"> function </w:t>
      </w:r>
      <w:r w:rsidR="00AF692D" w:rsidRPr="00AF692D">
        <w:rPr>
          <w:highlight w:val="yellow"/>
        </w:rPr>
        <w:t>(Pinheiro et al., 2017),</w:t>
      </w:r>
      <w:r w:rsidR="00AF692D">
        <w:t xml:space="preserve"> testing the interaction between FSG, COS, and LSA when predicting participant recall. As with the previous hypothesis, type of judgment was controlled for, as well as covaried judgment </w:t>
      </w:r>
      <w:r w:rsidR="00AF692D">
        <w:lastRenderedPageBreak/>
        <w:t>ratings.</w:t>
      </w:r>
      <w:r w:rsidR="00864281">
        <w:t xml:space="preserve"> Participants were used as a random intercept factor. Judged values were a signiﬁcant predictor of recall, (</w:t>
      </w:r>
      <w:r w:rsidR="00EF494B" w:rsidRPr="00EF494B">
        <w:rPr>
          <w:i/>
        </w:rPr>
        <w:t>b</w:t>
      </w:r>
      <w:r w:rsidR="00864281">
        <w:t xml:space="preserve"> = 0.686, </w:t>
      </w:r>
      <w:r w:rsidR="00864281" w:rsidRPr="00D1721F">
        <w:rPr>
          <w:i/>
        </w:rPr>
        <w:t>p</w:t>
      </w:r>
      <w:r w:rsidR="00864281">
        <w:t xml:space="preserve"> &lt; </w:t>
      </w:r>
      <w:r w:rsidR="00423EC9">
        <w:t>0</w:t>
      </w:r>
      <w:r w:rsidR="00864281">
        <w:t>.001) where increases in judged strength predicted increases in recall. A signiﬁcant three-way interaction was detected between FSG, COS, and LSA (</w:t>
      </w:r>
      <w:r w:rsidR="00EF494B" w:rsidRPr="00EF494B">
        <w:rPr>
          <w:i/>
        </w:rPr>
        <w:t>b</w:t>
      </w:r>
      <w:r w:rsidR="00864281">
        <w:t xml:space="preserve"> = 24.572, </w:t>
      </w:r>
      <w:r w:rsidR="00864281" w:rsidRPr="00D1721F">
        <w:rPr>
          <w:i/>
        </w:rPr>
        <w:t>p</w:t>
      </w:r>
      <w:r w:rsidR="00864281">
        <w:t xml:space="preserve"> &lt; </w:t>
      </w:r>
      <w:r w:rsidR="00423EC9">
        <w:t>0</w:t>
      </w:r>
      <w:r w:rsidR="00864281">
        <w:t xml:space="preserve">.001). See </w:t>
      </w:r>
      <w:r w:rsidR="00864281" w:rsidRPr="00864281">
        <w:rPr>
          <w:highlight w:val="green"/>
        </w:rPr>
        <w:t>Table 7</w:t>
      </w:r>
      <w:r w:rsidR="00864281">
        <w:t xml:space="preserve"> for main eﬀects, two-way, and three-way interaction values.</w:t>
      </w:r>
    </w:p>
    <w:p w14:paraId="19F05127" w14:textId="3365FA12" w:rsidR="00864281" w:rsidRDefault="00864281" w:rsidP="00864281">
      <w:pPr>
        <w:spacing w:line="480" w:lineRule="auto"/>
      </w:pPr>
    </w:p>
    <w:p w14:paraId="0A8687BD" w14:textId="24A40DED" w:rsidR="00864281" w:rsidRDefault="00864281" w:rsidP="00864281">
      <w:pPr>
        <w:spacing w:line="480" w:lineRule="auto"/>
      </w:pPr>
      <w:bookmarkStart w:id="17" w:name="_Hlk509845175"/>
      <w:r>
        <w:t>Table 7. MLM statistics for Experiment One Hypothesis T</w:t>
      </w:r>
      <w:r w:rsidR="00D72E3C">
        <w:t>hree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864281" w14:paraId="6E938317" w14:textId="77777777" w:rsidTr="00084C48">
        <w:tc>
          <w:tcPr>
            <w:tcW w:w="1710" w:type="dxa"/>
            <w:tcBorders>
              <w:top w:val="single" w:sz="4" w:space="0" w:color="auto"/>
              <w:bottom w:val="single" w:sz="4" w:space="0" w:color="auto"/>
            </w:tcBorders>
          </w:tcPr>
          <w:p w14:paraId="66121C9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5FE00999" w14:textId="3CAEFF3B" w:rsidR="00864281" w:rsidRPr="00E513E1" w:rsidRDefault="00EF494B" w:rsidP="00210CD2">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0DD21A1"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2E5FD84F" w14:textId="4ADD4F3F" w:rsidR="00864281" w:rsidRPr="004D037B" w:rsidRDefault="00D72E3C" w:rsidP="00210CD2">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2DFA18BB" w14:textId="77777777" w:rsidR="00864281" w:rsidRPr="004D037B" w:rsidRDefault="00864281" w:rsidP="00210CD2">
            <w:pPr>
              <w:spacing w:line="360" w:lineRule="auto"/>
              <w:jc w:val="center"/>
              <w:rPr>
                <w:rFonts w:ascii="Times New Roman" w:hAnsi="Times New Roman"/>
                <w:i/>
              </w:rPr>
            </w:pPr>
            <w:r w:rsidRPr="004D037B">
              <w:rPr>
                <w:rFonts w:ascii="Times New Roman" w:hAnsi="Times New Roman"/>
                <w:i/>
              </w:rPr>
              <w:t>p</w:t>
            </w:r>
          </w:p>
        </w:tc>
      </w:tr>
      <w:tr w:rsidR="00864281" w14:paraId="604E3EB0" w14:textId="77777777" w:rsidTr="00084C48">
        <w:tc>
          <w:tcPr>
            <w:tcW w:w="1710" w:type="dxa"/>
            <w:tcBorders>
              <w:top w:val="single" w:sz="4" w:space="0" w:color="auto"/>
            </w:tcBorders>
          </w:tcPr>
          <w:p w14:paraId="2C18FC4C"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5593BBA9" w14:textId="44A63D81" w:rsidR="00864281" w:rsidRPr="004D037B" w:rsidRDefault="00D72E3C" w:rsidP="00210CD2">
            <w:pPr>
              <w:spacing w:line="360" w:lineRule="auto"/>
              <w:jc w:val="center"/>
              <w:rPr>
                <w:rFonts w:ascii="Times New Roman" w:hAnsi="Times New Roman"/>
              </w:rPr>
            </w:pPr>
            <w:r>
              <w:rPr>
                <w:rFonts w:ascii="Times New Roman" w:hAnsi="Times New Roman"/>
              </w:rPr>
              <w:t>0.301</w:t>
            </w:r>
          </w:p>
        </w:tc>
        <w:tc>
          <w:tcPr>
            <w:tcW w:w="1080" w:type="dxa"/>
            <w:tcBorders>
              <w:top w:val="single" w:sz="4" w:space="0" w:color="auto"/>
            </w:tcBorders>
          </w:tcPr>
          <w:p w14:paraId="1F932A3F" w14:textId="46A32BC6" w:rsidR="00864281" w:rsidRPr="004D037B" w:rsidRDefault="00D72E3C" w:rsidP="00210CD2">
            <w:pPr>
              <w:spacing w:line="360" w:lineRule="auto"/>
              <w:jc w:val="center"/>
              <w:rPr>
                <w:rFonts w:ascii="Times New Roman" w:hAnsi="Times New Roman"/>
              </w:rPr>
            </w:pPr>
            <w:r>
              <w:rPr>
                <w:rFonts w:ascii="Times New Roman" w:hAnsi="Times New Roman"/>
              </w:rPr>
              <w:t>0.138</w:t>
            </w:r>
          </w:p>
        </w:tc>
        <w:tc>
          <w:tcPr>
            <w:tcW w:w="990" w:type="dxa"/>
            <w:tcBorders>
              <w:top w:val="single" w:sz="4" w:space="0" w:color="auto"/>
            </w:tcBorders>
          </w:tcPr>
          <w:p w14:paraId="6BC88348" w14:textId="1FC84211" w:rsidR="00864281" w:rsidRPr="004D037B" w:rsidRDefault="00D72E3C" w:rsidP="00210CD2">
            <w:pPr>
              <w:spacing w:line="360" w:lineRule="auto"/>
              <w:jc w:val="center"/>
              <w:rPr>
                <w:rFonts w:ascii="Times New Roman" w:hAnsi="Times New Roman"/>
              </w:rPr>
            </w:pPr>
            <w:r>
              <w:rPr>
                <w:rFonts w:ascii="Times New Roman" w:hAnsi="Times New Roman"/>
              </w:rPr>
              <w:t>2.188</w:t>
            </w:r>
          </w:p>
        </w:tc>
        <w:tc>
          <w:tcPr>
            <w:tcW w:w="1080" w:type="dxa"/>
            <w:tcBorders>
              <w:top w:val="single" w:sz="4" w:space="0" w:color="auto"/>
            </w:tcBorders>
          </w:tcPr>
          <w:p w14:paraId="06615D8B" w14:textId="776EA689" w:rsidR="00864281" w:rsidRPr="004D037B" w:rsidRDefault="00D72E3C" w:rsidP="00210CD2">
            <w:pPr>
              <w:spacing w:line="360" w:lineRule="auto"/>
              <w:jc w:val="center"/>
              <w:rPr>
                <w:rFonts w:ascii="Times New Roman" w:hAnsi="Times New Roman"/>
              </w:rPr>
            </w:pPr>
            <w:r>
              <w:rPr>
                <w:rFonts w:ascii="Times New Roman" w:hAnsi="Times New Roman"/>
              </w:rPr>
              <w:t>0.029</w:t>
            </w:r>
          </w:p>
        </w:tc>
      </w:tr>
      <w:tr w:rsidR="00864281" w14:paraId="62D91ADF" w14:textId="77777777" w:rsidTr="00D72E3C">
        <w:tc>
          <w:tcPr>
            <w:tcW w:w="1710" w:type="dxa"/>
          </w:tcPr>
          <w:p w14:paraId="34C7D1AF"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COS</w:t>
            </w:r>
          </w:p>
        </w:tc>
        <w:tc>
          <w:tcPr>
            <w:tcW w:w="1080" w:type="dxa"/>
          </w:tcPr>
          <w:p w14:paraId="70C4080E" w14:textId="4F268221" w:rsidR="00864281" w:rsidRPr="004D037B" w:rsidRDefault="00D72E3C" w:rsidP="00210CD2">
            <w:pPr>
              <w:spacing w:line="360" w:lineRule="auto"/>
              <w:jc w:val="center"/>
              <w:rPr>
                <w:rFonts w:ascii="Times New Roman" w:hAnsi="Times New Roman"/>
              </w:rPr>
            </w:pPr>
            <w:r>
              <w:rPr>
                <w:rFonts w:ascii="Times New Roman" w:hAnsi="Times New Roman"/>
              </w:rPr>
              <w:t>0.594</w:t>
            </w:r>
          </w:p>
        </w:tc>
        <w:tc>
          <w:tcPr>
            <w:tcW w:w="1080" w:type="dxa"/>
          </w:tcPr>
          <w:p w14:paraId="2B75E6FD" w14:textId="2E0FBE3E" w:rsidR="00864281" w:rsidRPr="004D037B" w:rsidRDefault="00D72E3C" w:rsidP="00210CD2">
            <w:pPr>
              <w:spacing w:line="360" w:lineRule="auto"/>
              <w:jc w:val="center"/>
              <w:rPr>
                <w:rFonts w:ascii="Times New Roman" w:hAnsi="Times New Roman"/>
              </w:rPr>
            </w:pPr>
            <w:r>
              <w:rPr>
                <w:rFonts w:ascii="Times New Roman" w:hAnsi="Times New Roman"/>
              </w:rPr>
              <w:t>0.179</w:t>
            </w:r>
          </w:p>
        </w:tc>
        <w:tc>
          <w:tcPr>
            <w:tcW w:w="990" w:type="dxa"/>
          </w:tcPr>
          <w:p w14:paraId="652B52F2" w14:textId="1E887BC4" w:rsidR="00864281" w:rsidRPr="004D037B" w:rsidRDefault="00D72E3C" w:rsidP="00210CD2">
            <w:pPr>
              <w:spacing w:line="360" w:lineRule="auto"/>
              <w:jc w:val="center"/>
              <w:rPr>
                <w:rFonts w:ascii="Times New Roman" w:hAnsi="Times New Roman"/>
              </w:rPr>
            </w:pPr>
            <w:r>
              <w:rPr>
                <w:rFonts w:ascii="Times New Roman" w:hAnsi="Times New Roman"/>
              </w:rPr>
              <w:t>3.320</w:t>
            </w:r>
          </w:p>
        </w:tc>
        <w:tc>
          <w:tcPr>
            <w:tcW w:w="1080" w:type="dxa"/>
          </w:tcPr>
          <w:p w14:paraId="4A1A025A" w14:textId="1058E959"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4CD18AF0" w14:textId="77777777" w:rsidTr="00D72E3C">
        <w:tc>
          <w:tcPr>
            <w:tcW w:w="1710" w:type="dxa"/>
          </w:tcPr>
          <w:p w14:paraId="3DE8D798"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LSA</w:t>
            </w:r>
          </w:p>
        </w:tc>
        <w:tc>
          <w:tcPr>
            <w:tcW w:w="1080" w:type="dxa"/>
          </w:tcPr>
          <w:p w14:paraId="28A3C25A" w14:textId="5199016F" w:rsidR="00864281" w:rsidRPr="004D037B" w:rsidRDefault="00D72E3C" w:rsidP="00210CD2">
            <w:pPr>
              <w:spacing w:line="360" w:lineRule="auto"/>
              <w:jc w:val="center"/>
              <w:rPr>
                <w:rFonts w:ascii="Times New Roman" w:hAnsi="Times New Roman"/>
              </w:rPr>
            </w:pPr>
            <w:r>
              <w:rPr>
                <w:rFonts w:ascii="Times New Roman" w:hAnsi="Times New Roman"/>
              </w:rPr>
              <w:t>-0.350</w:t>
            </w:r>
          </w:p>
        </w:tc>
        <w:tc>
          <w:tcPr>
            <w:tcW w:w="1080" w:type="dxa"/>
          </w:tcPr>
          <w:p w14:paraId="2D63D242" w14:textId="5660D57C" w:rsidR="00864281" w:rsidRPr="004D037B" w:rsidRDefault="00D72E3C" w:rsidP="00210CD2">
            <w:pPr>
              <w:spacing w:line="360" w:lineRule="auto"/>
              <w:jc w:val="center"/>
              <w:rPr>
                <w:rFonts w:ascii="Times New Roman" w:hAnsi="Times New Roman"/>
              </w:rPr>
            </w:pPr>
            <w:r>
              <w:rPr>
                <w:rFonts w:ascii="Times New Roman" w:hAnsi="Times New Roman"/>
              </w:rPr>
              <w:t>0.204</w:t>
            </w:r>
          </w:p>
        </w:tc>
        <w:tc>
          <w:tcPr>
            <w:tcW w:w="990" w:type="dxa"/>
          </w:tcPr>
          <w:p w14:paraId="69860677" w14:textId="6E13D552" w:rsidR="00864281" w:rsidRPr="004D037B" w:rsidRDefault="00D72E3C" w:rsidP="00210CD2">
            <w:pPr>
              <w:spacing w:line="360" w:lineRule="auto"/>
              <w:jc w:val="center"/>
              <w:rPr>
                <w:rFonts w:ascii="Times New Roman" w:hAnsi="Times New Roman"/>
              </w:rPr>
            </w:pPr>
            <w:r>
              <w:rPr>
                <w:rFonts w:ascii="Times New Roman" w:hAnsi="Times New Roman"/>
              </w:rPr>
              <w:t>-1.714</w:t>
            </w:r>
          </w:p>
        </w:tc>
        <w:tc>
          <w:tcPr>
            <w:tcW w:w="1080" w:type="dxa"/>
          </w:tcPr>
          <w:p w14:paraId="55B2F0ED" w14:textId="74E0E999" w:rsidR="00864281" w:rsidRPr="004D037B" w:rsidRDefault="00D72E3C" w:rsidP="00210CD2">
            <w:pPr>
              <w:spacing w:line="360" w:lineRule="auto"/>
              <w:jc w:val="center"/>
              <w:rPr>
                <w:rFonts w:ascii="Times New Roman" w:hAnsi="Times New Roman"/>
              </w:rPr>
            </w:pPr>
            <w:r>
              <w:rPr>
                <w:rFonts w:ascii="Times New Roman" w:hAnsi="Times New Roman"/>
              </w:rPr>
              <w:t>0.087</w:t>
            </w:r>
          </w:p>
        </w:tc>
      </w:tr>
      <w:tr w:rsidR="00864281" w14:paraId="320EDE82" w14:textId="77777777" w:rsidTr="00D72E3C">
        <w:tc>
          <w:tcPr>
            <w:tcW w:w="1710" w:type="dxa"/>
          </w:tcPr>
          <w:p w14:paraId="1DCC0709" w14:textId="77777777" w:rsidR="00864281" w:rsidRPr="004D037B" w:rsidRDefault="00864281" w:rsidP="00210CD2">
            <w:pPr>
              <w:spacing w:line="360" w:lineRule="auto"/>
              <w:jc w:val="center"/>
              <w:rPr>
                <w:rFonts w:ascii="Times New Roman" w:hAnsi="Times New Roman"/>
              </w:rPr>
            </w:pPr>
            <w:r w:rsidRPr="004D037B">
              <w:rPr>
                <w:rFonts w:ascii="Times New Roman" w:hAnsi="Times New Roman"/>
              </w:rPr>
              <w:t>FSG</w:t>
            </w:r>
          </w:p>
        </w:tc>
        <w:tc>
          <w:tcPr>
            <w:tcW w:w="1080" w:type="dxa"/>
          </w:tcPr>
          <w:p w14:paraId="3736A2B0" w14:textId="5268F603" w:rsidR="00864281" w:rsidRPr="004D037B" w:rsidRDefault="00D72E3C" w:rsidP="00210CD2">
            <w:pPr>
              <w:spacing w:line="360" w:lineRule="auto"/>
              <w:jc w:val="center"/>
              <w:rPr>
                <w:rFonts w:ascii="Times New Roman" w:hAnsi="Times New Roman"/>
              </w:rPr>
            </w:pPr>
            <w:r>
              <w:rPr>
                <w:rFonts w:ascii="Times New Roman" w:hAnsi="Times New Roman"/>
              </w:rPr>
              <w:t>3.085</w:t>
            </w:r>
          </w:p>
        </w:tc>
        <w:tc>
          <w:tcPr>
            <w:tcW w:w="1080" w:type="dxa"/>
          </w:tcPr>
          <w:p w14:paraId="460BF92D" w14:textId="507270E0" w:rsidR="00D72E3C" w:rsidRPr="004D037B" w:rsidRDefault="00D72E3C" w:rsidP="00D72E3C">
            <w:pPr>
              <w:spacing w:line="360" w:lineRule="auto"/>
              <w:jc w:val="center"/>
              <w:rPr>
                <w:rFonts w:ascii="Times New Roman" w:hAnsi="Times New Roman"/>
              </w:rPr>
            </w:pPr>
            <w:r>
              <w:rPr>
                <w:rFonts w:ascii="Times New Roman" w:hAnsi="Times New Roman"/>
              </w:rPr>
              <w:t>0.302</w:t>
            </w:r>
          </w:p>
        </w:tc>
        <w:tc>
          <w:tcPr>
            <w:tcW w:w="990" w:type="dxa"/>
          </w:tcPr>
          <w:p w14:paraId="546318E0" w14:textId="382A5642" w:rsidR="00864281" w:rsidRPr="004D037B" w:rsidRDefault="00D72E3C" w:rsidP="00210CD2">
            <w:pPr>
              <w:spacing w:line="360" w:lineRule="auto"/>
              <w:jc w:val="center"/>
              <w:rPr>
                <w:rFonts w:ascii="Times New Roman" w:hAnsi="Times New Roman"/>
              </w:rPr>
            </w:pPr>
            <w:r>
              <w:rPr>
                <w:rFonts w:ascii="Times New Roman" w:hAnsi="Times New Roman"/>
              </w:rPr>
              <w:t>10.205</w:t>
            </w:r>
          </w:p>
        </w:tc>
        <w:tc>
          <w:tcPr>
            <w:tcW w:w="1080" w:type="dxa"/>
          </w:tcPr>
          <w:p w14:paraId="78BE27EE" w14:textId="167D5BE3" w:rsidR="00864281" w:rsidRPr="004D037B" w:rsidRDefault="00D72E3C" w:rsidP="00210CD2">
            <w:pPr>
              <w:spacing w:line="360" w:lineRule="auto"/>
              <w:jc w:val="center"/>
              <w:rPr>
                <w:rFonts w:ascii="Times New Roman" w:hAnsi="Times New Roman"/>
              </w:rPr>
            </w:pPr>
            <w:r>
              <w:rPr>
                <w:rFonts w:ascii="Times New Roman" w:hAnsi="Times New Roman"/>
              </w:rPr>
              <w:t>&lt; 0.001</w:t>
            </w:r>
          </w:p>
        </w:tc>
      </w:tr>
      <w:tr w:rsidR="00864281" w14:paraId="1A2E9ABA" w14:textId="77777777" w:rsidTr="00D72E3C">
        <w:tc>
          <w:tcPr>
            <w:tcW w:w="1710" w:type="dxa"/>
          </w:tcPr>
          <w:p w14:paraId="7F7ADD3E"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27868052" w14:textId="01A302F4" w:rsidR="00864281" w:rsidRPr="004D037B" w:rsidRDefault="00D72E3C" w:rsidP="00210CD2">
            <w:pPr>
              <w:spacing w:line="360" w:lineRule="auto"/>
              <w:jc w:val="center"/>
              <w:rPr>
                <w:rFonts w:ascii="Times New Roman" w:hAnsi="Times New Roman"/>
              </w:rPr>
            </w:pPr>
            <w:r>
              <w:rPr>
                <w:rFonts w:ascii="Times New Roman" w:hAnsi="Times New Roman"/>
              </w:rPr>
              <w:t>2.098</w:t>
            </w:r>
          </w:p>
        </w:tc>
        <w:tc>
          <w:tcPr>
            <w:tcW w:w="1080" w:type="dxa"/>
          </w:tcPr>
          <w:p w14:paraId="6DF599BC" w14:textId="34DDDA6D" w:rsidR="00864281" w:rsidRPr="004D037B" w:rsidRDefault="00D72E3C" w:rsidP="00210CD2">
            <w:pPr>
              <w:spacing w:line="360" w:lineRule="auto"/>
              <w:jc w:val="center"/>
              <w:rPr>
                <w:rFonts w:ascii="Times New Roman" w:hAnsi="Times New Roman"/>
              </w:rPr>
            </w:pPr>
            <w:r>
              <w:rPr>
                <w:rFonts w:ascii="Times New Roman" w:hAnsi="Times New Roman"/>
              </w:rPr>
              <w:t>0.837</w:t>
            </w:r>
          </w:p>
        </w:tc>
        <w:tc>
          <w:tcPr>
            <w:tcW w:w="990" w:type="dxa"/>
          </w:tcPr>
          <w:p w14:paraId="0217BA3C" w14:textId="2D09AE8F" w:rsidR="00864281" w:rsidRPr="004D037B" w:rsidRDefault="00D72E3C" w:rsidP="00210CD2">
            <w:pPr>
              <w:spacing w:line="360" w:lineRule="auto"/>
              <w:jc w:val="center"/>
              <w:rPr>
                <w:rFonts w:ascii="Times New Roman" w:hAnsi="Times New Roman"/>
              </w:rPr>
            </w:pPr>
            <w:r>
              <w:rPr>
                <w:rFonts w:ascii="Times New Roman" w:hAnsi="Times New Roman"/>
              </w:rPr>
              <w:t>2.506</w:t>
            </w:r>
          </w:p>
        </w:tc>
        <w:tc>
          <w:tcPr>
            <w:tcW w:w="1080" w:type="dxa"/>
          </w:tcPr>
          <w:p w14:paraId="635049DD" w14:textId="7B52ED5E" w:rsidR="00864281" w:rsidRPr="004D037B" w:rsidRDefault="00D72E3C" w:rsidP="00210CD2">
            <w:pPr>
              <w:spacing w:line="360" w:lineRule="auto"/>
              <w:jc w:val="center"/>
              <w:rPr>
                <w:rFonts w:ascii="Times New Roman" w:hAnsi="Times New Roman"/>
              </w:rPr>
            </w:pPr>
            <w:r>
              <w:rPr>
                <w:rFonts w:ascii="Times New Roman" w:hAnsi="Times New Roman"/>
              </w:rPr>
              <w:t>0.012</w:t>
            </w:r>
          </w:p>
        </w:tc>
      </w:tr>
      <w:tr w:rsidR="00864281" w14:paraId="3D4DF9A9" w14:textId="77777777" w:rsidTr="00D72E3C">
        <w:tc>
          <w:tcPr>
            <w:tcW w:w="1710" w:type="dxa"/>
          </w:tcPr>
          <w:p w14:paraId="08F28A38"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5BAD461B" w14:textId="49BC43BB" w:rsidR="00864281" w:rsidRPr="004D037B" w:rsidRDefault="00D72E3C" w:rsidP="00210CD2">
            <w:pPr>
              <w:spacing w:line="360" w:lineRule="auto"/>
              <w:jc w:val="center"/>
              <w:rPr>
                <w:rFonts w:ascii="Times New Roman" w:hAnsi="Times New Roman"/>
              </w:rPr>
            </w:pPr>
            <w:r>
              <w:rPr>
                <w:rFonts w:ascii="Times New Roman" w:hAnsi="Times New Roman"/>
              </w:rPr>
              <w:t>1.742</w:t>
            </w:r>
          </w:p>
        </w:tc>
        <w:tc>
          <w:tcPr>
            <w:tcW w:w="1080" w:type="dxa"/>
          </w:tcPr>
          <w:p w14:paraId="216769C1" w14:textId="0883C8C7" w:rsidR="00864281" w:rsidRPr="004D037B" w:rsidRDefault="00D72E3C" w:rsidP="00210CD2">
            <w:pPr>
              <w:spacing w:line="360" w:lineRule="auto"/>
              <w:jc w:val="center"/>
              <w:rPr>
                <w:rFonts w:ascii="Times New Roman" w:hAnsi="Times New Roman"/>
              </w:rPr>
            </w:pPr>
            <w:r>
              <w:rPr>
                <w:rFonts w:ascii="Times New Roman" w:hAnsi="Times New Roman"/>
              </w:rPr>
              <w:t>1.306</w:t>
            </w:r>
          </w:p>
        </w:tc>
        <w:tc>
          <w:tcPr>
            <w:tcW w:w="990" w:type="dxa"/>
          </w:tcPr>
          <w:p w14:paraId="1750D2D4" w14:textId="2CB4F04D" w:rsidR="00864281" w:rsidRPr="004D037B" w:rsidRDefault="00D72E3C" w:rsidP="00210CD2">
            <w:pPr>
              <w:spacing w:line="360" w:lineRule="auto"/>
              <w:jc w:val="center"/>
              <w:rPr>
                <w:rFonts w:ascii="Times New Roman" w:hAnsi="Times New Roman"/>
              </w:rPr>
            </w:pPr>
            <w:r>
              <w:rPr>
                <w:rFonts w:ascii="Times New Roman" w:hAnsi="Times New Roman"/>
              </w:rPr>
              <w:t>1.334</w:t>
            </w:r>
          </w:p>
        </w:tc>
        <w:tc>
          <w:tcPr>
            <w:tcW w:w="1080" w:type="dxa"/>
          </w:tcPr>
          <w:p w14:paraId="12B4CDF5" w14:textId="735B458F" w:rsidR="00864281" w:rsidRPr="004D037B" w:rsidRDefault="00D72E3C" w:rsidP="00210CD2">
            <w:pPr>
              <w:spacing w:line="360" w:lineRule="auto"/>
              <w:jc w:val="center"/>
              <w:rPr>
                <w:rFonts w:ascii="Times New Roman" w:hAnsi="Times New Roman"/>
              </w:rPr>
            </w:pPr>
            <w:r>
              <w:rPr>
                <w:rFonts w:ascii="Times New Roman" w:hAnsi="Times New Roman"/>
              </w:rPr>
              <w:t>0.182</w:t>
            </w:r>
          </w:p>
        </w:tc>
      </w:tr>
      <w:tr w:rsidR="00864281" w14:paraId="7773AD2D" w14:textId="77777777" w:rsidTr="00D72E3C">
        <w:tc>
          <w:tcPr>
            <w:tcW w:w="1710" w:type="dxa"/>
          </w:tcPr>
          <w:p w14:paraId="736F9112"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1A1D6716" w14:textId="0537CADC" w:rsidR="00864281" w:rsidRPr="004D037B" w:rsidRDefault="00D72E3C" w:rsidP="00210CD2">
            <w:pPr>
              <w:spacing w:line="360" w:lineRule="auto"/>
              <w:jc w:val="center"/>
              <w:rPr>
                <w:rFonts w:ascii="Times New Roman" w:hAnsi="Times New Roman"/>
              </w:rPr>
            </w:pPr>
            <w:r>
              <w:rPr>
                <w:rFonts w:ascii="Times New Roman" w:hAnsi="Times New Roman"/>
              </w:rPr>
              <w:t>-</w:t>
            </w:r>
            <w:r w:rsidR="00923C12">
              <w:rPr>
                <w:rFonts w:ascii="Times New Roman" w:hAnsi="Times New Roman"/>
              </w:rPr>
              <w:t>1.017</w:t>
            </w:r>
          </w:p>
        </w:tc>
        <w:tc>
          <w:tcPr>
            <w:tcW w:w="1080" w:type="dxa"/>
          </w:tcPr>
          <w:p w14:paraId="75088118" w14:textId="42F82BD0" w:rsidR="00864281" w:rsidRPr="004D037B" w:rsidRDefault="00923C12" w:rsidP="00210CD2">
            <w:pPr>
              <w:spacing w:line="360" w:lineRule="auto"/>
              <w:jc w:val="center"/>
              <w:rPr>
                <w:rFonts w:ascii="Times New Roman" w:hAnsi="Times New Roman"/>
              </w:rPr>
            </w:pPr>
            <w:r>
              <w:rPr>
                <w:rFonts w:ascii="Times New Roman" w:hAnsi="Times New Roman"/>
              </w:rPr>
              <w:t>1.484</w:t>
            </w:r>
          </w:p>
        </w:tc>
        <w:tc>
          <w:tcPr>
            <w:tcW w:w="990" w:type="dxa"/>
          </w:tcPr>
          <w:p w14:paraId="624D6835" w14:textId="0890346E" w:rsidR="00864281" w:rsidRPr="004D037B" w:rsidRDefault="00923C12" w:rsidP="00210CD2">
            <w:pPr>
              <w:spacing w:line="360" w:lineRule="auto"/>
              <w:jc w:val="center"/>
              <w:rPr>
                <w:rFonts w:ascii="Times New Roman" w:hAnsi="Times New Roman"/>
              </w:rPr>
            </w:pPr>
            <w:r>
              <w:rPr>
                <w:rFonts w:ascii="Times New Roman" w:hAnsi="Times New Roman"/>
              </w:rPr>
              <w:t>-0.685</w:t>
            </w:r>
          </w:p>
        </w:tc>
        <w:tc>
          <w:tcPr>
            <w:tcW w:w="1080" w:type="dxa"/>
          </w:tcPr>
          <w:p w14:paraId="4EA3A813" w14:textId="5FBF2078" w:rsidR="00864281" w:rsidRPr="004D037B" w:rsidRDefault="00923C12" w:rsidP="00210CD2">
            <w:pPr>
              <w:spacing w:line="360" w:lineRule="auto"/>
              <w:jc w:val="center"/>
              <w:rPr>
                <w:rFonts w:ascii="Times New Roman" w:hAnsi="Times New Roman"/>
              </w:rPr>
            </w:pPr>
            <w:r>
              <w:rPr>
                <w:rFonts w:ascii="Times New Roman" w:hAnsi="Times New Roman"/>
              </w:rPr>
              <w:t>0.493</w:t>
            </w:r>
          </w:p>
        </w:tc>
      </w:tr>
      <w:tr w:rsidR="00864281" w14:paraId="4B85A05D" w14:textId="77777777" w:rsidTr="00D72E3C">
        <w:tc>
          <w:tcPr>
            <w:tcW w:w="1710" w:type="dxa"/>
            <w:tcBorders>
              <w:bottom w:val="single" w:sz="4" w:space="0" w:color="auto"/>
            </w:tcBorders>
          </w:tcPr>
          <w:p w14:paraId="2BC7941B" w14:textId="77777777" w:rsidR="00864281" w:rsidRPr="004D037B" w:rsidRDefault="00864281" w:rsidP="00210CD2">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228993EC" w14:textId="6C5DFB4C" w:rsidR="00864281" w:rsidRPr="004D037B" w:rsidRDefault="00923C12" w:rsidP="00210CD2">
            <w:pPr>
              <w:spacing w:line="360" w:lineRule="auto"/>
              <w:jc w:val="center"/>
              <w:rPr>
                <w:rFonts w:ascii="Times New Roman" w:hAnsi="Times New Roman"/>
              </w:rPr>
            </w:pPr>
            <w:r>
              <w:rPr>
                <w:rFonts w:ascii="Times New Roman" w:hAnsi="Times New Roman"/>
              </w:rPr>
              <w:t>24.572</w:t>
            </w:r>
          </w:p>
        </w:tc>
        <w:tc>
          <w:tcPr>
            <w:tcW w:w="1080" w:type="dxa"/>
            <w:tcBorders>
              <w:bottom w:val="single" w:sz="4" w:space="0" w:color="auto"/>
            </w:tcBorders>
          </w:tcPr>
          <w:p w14:paraId="12FC7C7C" w14:textId="470CE5DE" w:rsidR="00864281" w:rsidRPr="004D037B" w:rsidRDefault="00923C12" w:rsidP="00210CD2">
            <w:pPr>
              <w:spacing w:line="360" w:lineRule="auto"/>
              <w:jc w:val="center"/>
              <w:rPr>
                <w:rFonts w:ascii="Times New Roman" w:hAnsi="Times New Roman"/>
              </w:rPr>
            </w:pPr>
            <w:r>
              <w:rPr>
                <w:rFonts w:ascii="Times New Roman" w:hAnsi="Times New Roman"/>
              </w:rPr>
              <w:t>6.048</w:t>
            </w:r>
          </w:p>
        </w:tc>
        <w:tc>
          <w:tcPr>
            <w:tcW w:w="990" w:type="dxa"/>
            <w:tcBorders>
              <w:bottom w:val="single" w:sz="4" w:space="0" w:color="auto"/>
            </w:tcBorders>
          </w:tcPr>
          <w:p w14:paraId="7B4059EA" w14:textId="1E5B4CE8" w:rsidR="00864281" w:rsidRPr="004D037B" w:rsidRDefault="00923C12" w:rsidP="00210CD2">
            <w:pPr>
              <w:spacing w:line="360" w:lineRule="auto"/>
              <w:jc w:val="center"/>
              <w:rPr>
                <w:rFonts w:ascii="Times New Roman" w:hAnsi="Times New Roman"/>
              </w:rPr>
            </w:pPr>
            <w:r>
              <w:rPr>
                <w:rFonts w:ascii="Times New Roman" w:hAnsi="Times New Roman"/>
              </w:rPr>
              <w:t>4.063</w:t>
            </w:r>
          </w:p>
        </w:tc>
        <w:tc>
          <w:tcPr>
            <w:tcW w:w="1080" w:type="dxa"/>
            <w:tcBorders>
              <w:bottom w:val="single" w:sz="4" w:space="0" w:color="auto"/>
            </w:tcBorders>
          </w:tcPr>
          <w:p w14:paraId="6EC6610A" w14:textId="4F1DFBB5" w:rsidR="00864281" w:rsidRPr="004D037B" w:rsidRDefault="00923C12" w:rsidP="00210CD2">
            <w:pPr>
              <w:spacing w:line="360" w:lineRule="auto"/>
              <w:jc w:val="center"/>
              <w:rPr>
                <w:rFonts w:ascii="Times New Roman" w:hAnsi="Times New Roman"/>
              </w:rPr>
            </w:pPr>
            <w:r>
              <w:rPr>
                <w:rFonts w:ascii="Times New Roman" w:hAnsi="Times New Roman"/>
              </w:rPr>
              <w:t>&lt; 0.001</w:t>
            </w:r>
          </w:p>
        </w:tc>
      </w:tr>
    </w:tbl>
    <w:p w14:paraId="6065E0A2" w14:textId="1E3AAA3B" w:rsidR="00864281" w:rsidRDefault="00864281" w:rsidP="00864281">
      <w:pPr>
        <w:spacing w:line="480" w:lineRule="auto"/>
      </w:pPr>
      <w:r>
        <w:rPr>
          <w:i/>
        </w:rPr>
        <w:t>Note:</w:t>
      </w:r>
      <w:r>
        <w:t xml:space="preserve"> Database norms were mean centered.</w:t>
      </w:r>
    </w:p>
    <w:bookmarkEnd w:id="17"/>
    <w:p w14:paraId="042B82AE" w14:textId="77777777" w:rsidR="00734F12" w:rsidRDefault="00734F12" w:rsidP="00734F12">
      <w:pPr>
        <w:spacing w:line="480" w:lineRule="auto"/>
      </w:pPr>
    </w:p>
    <w:p w14:paraId="609C12AC" w14:textId="3441A864" w:rsidR="00734F12" w:rsidRDefault="00734F12" w:rsidP="00734F12">
      <w:pPr>
        <w:spacing w:line="480" w:lineRule="auto"/>
        <w:ind w:firstLine="720"/>
      </w:pPr>
      <w:r w:rsidRPr="00734F12">
        <w:t xml:space="preserve">The moderation process from Hypothesis </w:t>
      </w:r>
      <w:r>
        <w:t>Two</w:t>
      </w:r>
      <w:r w:rsidRPr="00734F12">
        <w:t xml:space="preserve"> was then repeated, with simple slopes ﬁrst calculated at low, average, and high levels of COS. This set of analyses resulted in signiﬁcant two-way interactions between LSA and FSG at low COS (</w:t>
      </w:r>
      <w:r w:rsidR="00EF494B" w:rsidRPr="00EF494B">
        <w:rPr>
          <w:i/>
        </w:rPr>
        <w:t>b</w:t>
      </w:r>
      <w:r w:rsidRPr="00734F12">
        <w:t xml:space="preserve"> = -7.845, </w:t>
      </w:r>
      <w:r w:rsidRPr="00734F12">
        <w:rPr>
          <w:i/>
        </w:rPr>
        <w:t>p</w:t>
      </w:r>
      <w:r w:rsidRPr="00734F12">
        <w:t xml:space="preserve"> &lt; </w:t>
      </w:r>
      <w:r>
        <w:t>0</w:t>
      </w:r>
      <w:r w:rsidRPr="00734F12">
        <w:t>.001) and high COS (</w:t>
      </w:r>
      <w:r w:rsidR="00EF494B" w:rsidRPr="00EF494B">
        <w:rPr>
          <w:i/>
        </w:rPr>
        <w:t>b</w:t>
      </w:r>
      <w:r w:rsidRPr="00734F12">
        <w:t xml:space="preserve"> = 5.811, </w:t>
      </w:r>
      <w:r w:rsidRPr="00734F12">
        <w:rPr>
          <w:i/>
        </w:rPr>
        <w:t>p</w:t>
      </w:r>
      <w:r w:rsidRPr="00734F12">
        <w:t xml:space="preserve"> = </w:t>
      </w:r>
      <w:r>
        <w:t>0</w:t>
      </w:r>
      <w:r w:rsidRPr="00734F12">
        <w:t>.009). No signiﬁcant two-way interaction was found at average COS (</w:t>
      </w:r>
      <w:r w:rsidR="00EF494B" w:rsidRPr="00EF494B">
        <w:rPr>
          <w:i/>
        </w:rPr>
        <w:t>b</w:t>
      </w:r>
      <w:r w:rsidRPr="00734F12">
        <w:t xml:space="preserve"> = -1.017, </w:t>
      </w:r>
      <w:r w:rsidRPr="00734F12">
        <w:rPr>
          <w:i/>
        </w:rPr>
        <w:t>p</w:t>
      </w:r>
      <w:r w:rsidRPr="00734F12">
        <w:t xml:space="preserve"> = </w:t>
      </w:r>
      <w:r>
        <w:t>0</w:t>
      </w:r>
      <w:r w:rsidRPr="00734F12">
        <w:t xml:space="preserve">.493). </w:t>
      </w:r>
      <w:r w:rsidR="00921D86">
        <w:t>Next</w:t>
      </w:r>
      <w:r w:rsidRPr="00734F12">
        <w:t xml:space="preserve">, simple slopes were then calculated for low, average, and high levels of LSA at the low and high levels of COS, </w:t>
      </w:r>
      <w:r w:rsidR="00897416">
        <w:t>so as</w:t>
      </w:r>
      <w:r w:rsidRPr="00734F12">
        <w:t xml:space="preserve"> to assess how FSG eﬀects recall at varying levels of both COS and LSA. When both COS and LSA were low, FSG was a signiﬁcant predictor of recall (</w:t>
      </w:r>
      <w:r w:rsidR="00EF494B" w:rsidRPr="00EF494B">
        <w:rPr>
          <w:i/>
        </w:rPr>
        <w:t>b</w:t>
      </w:r>
      <w:r w:rsidRPr="00734F12">
        <w:t xml:space="preserve"> = 4.116, </w:t>
      </w:r>
      <w:r w:rsidRPr="00734F12">
        <w:rPr>
          <w:i/>
        </w:rPr>
        <w:lastRenderedPageBreak/>
        <w:t>p</w:t>
      </w:r>
      <w:r w:rsidRPr="00734F12">
        <w:t xml:space="preserve"> &lt; </w:t>
      </w:r>
      <w:r>
        <w:t>0</w:t>
      </w:r>
      <w:r w:rsidRPr="00734F12">
        <w:t xml:space="preserve">.001). At low COS and average LSA, FSG decreased from both low levels, but was still a signiﬁcant predictor (β = 2.601, </w:t>
      </w:r>
      <w:r w:rsidRPr="00734F12">
        <w:rPr>
          <w:i/>
        </w:rPr>
        <w:t>p</w:t>
      </w:r>
      <w:r w:rsidRPr="00734F12">
        <w:t xml:space="preserve"> &lt; </w:t>
      </w:r>
      <w:r>
        <w:t>0</w:t>
      </w:r>
      <w:r w:rsidRPr="00734F12">
        <w:t>.001), and ﬁnally, low COS and high LSA, FSG was the weakest predictor of the three (</w:t>
      </w:r>
      <w:r w:rsidR="00EF494B" w:rsidRPr="00EF494B">
        <w:rPr>
          <w:i/>
        </w:rPr>
        <w:t>b</w:t>
      </w:r>
      <w:r w:rsidRPr="00734F12">
        <w:t xml:space="preserve"> = 1.086, </w:t>
      </w:r>
      <w:r w:rsidRPr="00734F12">
        <w:rPr>
          <w:i/>
        </w:rPr>
        <w:t>p</w:t>
      </w:r>
      <w:r w:rsidRPr="00734F12">
        <w:t xml:space="preserve"> = </w:t>
      </w:r>
      <w:r>
        <w:t>0</w:t>
      </w:r>
      <w:r w:rsidRPr="00734F12">
        <w:t xml:space="preserve">.030). </w:t>
      </w:r>
      <w:r w:rsidR="009047EF" w:rsidRPr="00734F12">
        <w:rPr>
          <w:highlight w:val="green"/>
        </w:rPr>
        <w:t>Figure 3</w:t>
      </w:r>
      <w:r w:rsidR="009047EF" w:rsidRPr="00734F12">
        <w:t xml:space="preserve"> displays the three-way interaction</w:t>
      </w:r>
      <w:r w:rsidR="009047EF">
        <w:t xml:space="preserve">. As with Hypothesis </w:t>
      </w:r>
      <w:r w:rsidR="00D34C2A">
        <w:t>Two</w:t>
      </w:r>
      <w:r w:rsidR="009047EF">
        <w:t xml:space="preserve">, </w:t>
      </w:r>
      <w:r w:rsidR="00D34C2A" w:rsidRPr="00734F12">
        <w:t>LSA and FSG counterbalanced one another</w:t>
      </w:r>
      <w:r w:rsidR="003A1284">
        <w:t xml:space="preserve"> at low COS</w:t>
      </w:r>
      <w:r w:rsidR="00D34C2A" w:rsidRPr="00734F12">
        <w:t xml:space="preserve">, wherein the increasing levels of </w:t>
      </w:r>
    </w:p>
    <w:p w14:paraId="2D1DE86F" w14:textId="77777777" w:rsidR="00021BE0" w:rsidRDefault="00021BE0" w:rsidP="00734F12">
      <w:pPr>
        <w:spacing w:line="480" w:lineRule="auto"/>
        <w:ind w:firstLine="720"/>
      </w:pPr>
    </w:p>
    <w:p w14:paraId="39E89375" w14:textId="67080AFD" w:rsidR="00734F12" w:rsidRPr="00AF692D" w:rsidRDefault="00734F12" w:rsidP="0027375B">
      <w:pPr>
        <w:spacing w:line="480" w:lineRule="auto"/>
      </w:pPr>
      <w:r>
        <w:rPr>
          <w:noProof/>
        </w:rPr>
        <w:drawing>
          <wp:inline distT="0" distB="0" distL="0" distR="0" wp14:anchorId="3A9A6959" wp14:editId="50C84237">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619" cy="4171429"/>
                    </a:xfrm>
                    <a:prstGeom prst="rect">
                      <a:avLst/>
                    </a:prstGeom>
                  </pic:spPr>
                </pic:pic>
              </a:graphicData>
            </a:graphic>
          </wp:inline>
        </w:drawing>
      </w:r>
    </w:p>
    <w:p w14:paraId="71E7179C" w14:textId="22474064" w:rsidR="006A22CE" w:rsidRDefault="006A22CE" w:rsidP="006A22CE">
      <w:bookmarkStart w:id="18" w:name="_Hlk509217644"/>
      <w:r>
        <w:t xml:space="preserve">Figure </w:t>
      </w:r>
      <w:r w:rsidR="009047EF">
        <w:t>3</w:t>
      </w:r>
      <w:r>
        <w:t>. Simple slopes graph displaying the slope of FSG when predicti</w:t>
      </w:r>
      <w:r w:rsidR="00C30829">
        <w:t>ng</w:t>
      </w:r>
      <w:r>
        <w:t xml:space="preserve"> participant judgments at low, average, and high LSA split by low, average, and high COS. All variables were mean centered.</w:t>
      </w:r>
    </w:p>
    <w:bookmarkEnd w:id="18"/>
    <w:p w14:paraId="371D2277" w14:textId="77777777" w:rsidR="006A22CE" w:rsidRDefault="006A22CE" w:rsidP="0076423F">
      <w:pPr>
        <w:spacing w:line="480" w:lineRule="auto"/>
        <w:ind w:firstLine="720"/>
        <w:rPr>
          <w:b/>
        </w:rPr>
      </w:pPr>
    </w:p>
    <w:p w14:paraId="25407638" w14:textId="68D98F61" w:rsidR="006A22CE" w:rsidRPr="00690A35" w:rsidRDefault="00D34C2A" w:rsidP="00690A35">
      <w:pPr>
        <w:spacing w:line="480" w:lineRule="auto"/>
      </w:pPr>
      <w:bookmarkStart w:id="19" w:name="_Hlk509935699"/>
      <w:proofErr w:type="spellStart"/>
      <w:r w:rsidRPr="00734F12">
        <w:t>thematics</w:t>
      </w:r>
      <w:proofErr w:type="spellEnd"/>
      <w:r w:rsidRPr="00734F12">
        <w:t xml:space="preserve"> </w:t>
      </w:r>
      <w:r w:rsidR="009047EF" w:rsidRPr="00734F12">
        <w:t>led to a decrease in the importance of association in predicting recall. At high COS and low LSA, FSG was a signiﬁcant predictor (</w:t>
      </w:r>
      <w:bookmarkStart w:id="20" w:name="_Hlk509216597"/>
      <w:r w:rsidR="00EF494B" w:rsidRPr="00EF494B">
        <w:rPr>
          <w:i/>
        </w:rPr>
        <w:t>b</w:t>
      </w:r>
      <w:r w:rsidR="009047EF" w:rsidRPr="00734F12">
        <w:t xml:space="preserve"> = 2.447, </w:t>
      </w:r>
      <w:r w:rsidR="009047EF" w:rsidRPr="00734F12">
        <w:rPr>
          <w:i/>
        </w:rPr>
        <w:t>p</w:t>
      </w:r>
      <w:r w:rsidR="009047EF" w:rsidRPr="00734F12">
        <w:t xml:space="preserve"> = </w:t>
      </w:r>
      <w:r w:rsidR="009047EF">
        <w:t>0</w:t>
      </w:r>
      <w:r w:rsidR="009047EF" w:rsidRPr="00734F12">
        <w:t>.003</w:t>
      </w:r>
      <w:bookmarkEnd w:id="20"/>
      <w:r w:rsidR="009047EF" w:rsidRPr="00734F12">
        <w:t>). When COS was high and LSA was average, FSG increased as a predictor and remained signiﬁcant (</w:t>
      </w:r>
      <w:r w:rsidR="00EF494B" w:rsidRPr="00EF494B">
        <w:rPr>
          <w:i/>
        </w:rPr>
        <w:t>b</w:t>
      </w:r>
      <w:r w:rsidR="009047EF" w:rsidRPr="00734F12">
        <w:t xml:space="preserve"> </w:t>
      </w:r>
      <w:r w:rsidR="009047EF" w:rsidRPr="00734F12">
        <w:lastRenderedPageBreak/>
        <w:t xml:space="preserve">= 3.569, </w:t>
      </w:r>
      <w:r w:rsidR="009047EF" w:rsidRPr="00734F12">
        <w:rPr>
          <w:i/>
        </w:rPr>
        <w:t>p</w:t>
      </w:r>
      <w:r w:rsidR="009047EF" w:rsidRPr="00734F12">
        <w:t xml:space="preserve"> &lt; </w:t>
      </w:r>
      <w:r w:rsidR="009047EF">
        <w:t>0</w:t>
      </w:r>
      <w:r w:rsidR="009047EF" w:rsidRPr="00734F12">
        <w:t>.001). This ﬁnding repeated when both COS and LSA were high, with FSG increasing as a predictor of recall (</w:t>
      </w:r>
      <w:r w:rsidR="00EF494B" w:rsidRPr="00EF494B">
        <w:rPr>
          <w:i/>
        </w:rPr>
        <w:t>b</w:t>
      </w:r>
      <w:r w:rsidR="009047EF" w:rsidRPr="00734F12">
        <w:t xml:space="preserve"> = 4.692, </w:t>
      </w:r>
      <w:r w:rsidR="009047EF" w:rsidRPr="00734F12">
        <w:rPr>
          <w:i/>
        </w:rPr>
        <w:t>p</w:t>
      </w:r>
      <w:r w:rsidR="009047EF" w:rsidRPr="00734F12">
        <w:t xml:space="preserve"> &lt; </w:t>
      </w:r>
      <w:r w:rsidR="009047EF">
        <w:t>0</w:t>
      </w:r>
      <w:r w:rsidR="009047EF" w:rsidRPr="00734F12">
        <w:t xml:space="preserve">.001). </w:t>
      </w:r>
      <w:r w:rsidR="006A22CE" w:rsidRPr="00734F1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19"/>
    <w:p w14:paraId="013F8379" w14:textId="5242E20E" w:rsidR="00EC0D8D" w:rsidRDefault="00EC0D8D" w:rsidP="0076423F">
      <w:pPr>
        <w:spacing w:line="480" w:lineRule="auto"/>
        <w:ind w:firstLine="720"/>
      </w:pPr>
      <w:r w:rsidRPr="00EC0D8D">
        <w:rPr>
          <w:b/>
        </w:rPr>
        <w:t>Hypothesis Four</w:t>
      </w:r>
      <w:r w:rsidR="00A41C1C">
        <w:rPr>
          <w:b/>
        </w:rPr>
        <w:t>.</w:t>
      </w:r>
      <w:r w:rsidR="00021BE0">
        <w:rPr>
          <w:b/>
        </w:rPr>
        <w:t xml:space="preserve"> </w:t>
      </w:r>
      <w:r w:rsidR="00021BE0">
        <w:t xml:space="preserve">The final hypothesis </w:t>
      </w:r>
      <w:r w:rsidR="00021BE0" w:rsidRPr="00021BE0">
        <w:t xml:space="preserve">investigated whether the judgment slopes and intercepts obtained in Hypothesis </w:t>
      </w:r>
      <w:r w:rsidR="00022528">
        <w:t>One</w:t>
      </w:r>
      <w:r w:rsidR="00021BE0" w:rsidRPr="00021BE0">
        <w:t xml:space="preserve"> would be predictive of recall ability. Whereas Hypothesis </w:t>
      </w:r>
      <w:r w:rsidR="00022528">
        <w:t>Three</w:t>
      </w:r>
      <w:r w:rsidR="00021BE0" w:rsidRPr="00021BE0">
        <w:t xml:space="preserve"> indicated that word relatedness was directly related to recall performance, this hypothesis instead looked at whether or not participants’ sensitivity and bias to word relatedness could be used a predictor of recall </w:t>
      </w:r>
      <w:r w:rsidR="00021BE0" w:rsidRPr="00021BE0">
        <w:rPr>
          <w:highlight w:val="yellow"/>
        </w:rPr>
        <w:t>(Maki, 2007b).</w:t>
      </w:r>
      <w:r w:rsidR="00021BE0" w:rsidRPr="00021BE0">
        <w:t xml:space="preserve"> This analysis was conducted with a multilevel logistic regression, as described in Hypothesis </w:t>
      </w:r>
      <w:r w:rsidR="00022528">
        <w:t>Three</w:t>
      </w:r>
      <w:r w:rsidR="00021BE0" w:rsidRPr="00021BE0">
        <w:t xml:space="preserve"> where each database slope and intercept w</w:t>
      </w:r>
      <w:r w:rsidR="00021BE0">
        <w:t>ere</w:t>
      </w:r>
      <w:r w:rsidR="00021BE0" w:rsidRPr="00021BE0">
        <w:t xml:space="preserve"> used as predictors of recall using participant as a random intercept factor. These analyses were separated by judgment type, 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t>One</w:t>
      </w:r>
      <w:r w:rsidR="00021BE0" w:rsidRPr="00021BE0">
        <w:t xml:space="preserve"> where each participant’s individual slopes and intercepts were calculated for associative, semantic, and thematic judgment conditions. </w:t>
      </w:r>
      <w:r w:rsidR="00021BE0" w:rsidRPr="00022528">
        <w:rPr>
          <w:highlight w:val="green"/>
        </w:rPr>
        <w:t>Table 8</w:t>
      </w:r>
      <w:r w:rsidR="00021BE0" w:rsidRPr="00021BE0">
        <w:t xml:space="preserve"> </w:t>
      </w:r>
      <w:r w:rsidR="00022528">
        <w:t>displays</w:t>
      </w:r>
      <w:r w:rsidR="00021BE0" w:rsidRPr="00021BE0">
        <w:t xml:space="preserve"> the regression coeﬃcients and statistics. In the associative condition, FSG slope signiﬁcantly predicted recall (</w:t>
      </w:r>
      <w:r w:rsidR="00021BE0" w:rsidRPr="00D34C2A">
        <w:rPr>
          <w:i/>
        </w:rPr>
        <w:t>b</w:t>
      </w:r>
      <w:r w:rsidR="00021BE0" w:rsidRPr="00021BE0">
        <w:t xml:space="preserve"> = 0.898, </w:t>
      </w:r>
      <w:r w:rsidR="00021BE0" w:rsidRPr="00022528">
        <w:rPr>
          <w:i/>
        </w:rPr>
        <w:t>p</w:t>
      </w:r>
      <w:r w:rsidR="00021BE0" w:rsidRPr="00021BE0">
        <w:t xml:space="preserve"> = </w:t>
      </w:r>
      <w:r w:rsidR="00022528">
        <w:t>0</w:t>
      </w:r>
      <w:r w:rsidR="00021BE0" w:rsidRPr="00021BE0">
        <w:t>.008), while COS slope (</w:t>
      </w:r>
      <w:r w:rsidR="00021BE0" w:rsidRPr="00D34C2A">
        <w:rPr>
          <w:i/>
        </w:rPr>
        <w:t>b</w:t>
      </w:r>
      <w:r w:rsidR="00021BE0" w:rsidRPr="00021BE0">
        <w:t xml:space="preserve"> = 0.314, </w:t>
      </w:r>
      <w:r w:rsidR="00021BE0" w:rsidRPr="00022528">
        <w:rPr>
          <w:i/>
        </w:rPr>
        <w:t>p</w:t>
      </w:r>
      <w:r w:rsidR="00021BE0" w:rsidRPr="00021BE0">
        <w:t xml:space="preserve"> = </w:t>
      </w:r>
      <w:r w:rsidR="00022528">
        <w:t>0</w:t>
      </w:r>
      <w:r w:rsidR="00021BE0" w:rsidRPr="00021BE0">
        <w:t xml:space="preserve">.568) and LSA </w:t>
      </w:r>
      <w:r w:rsidR="00021BE0" w:rsidRPr="00021BE0">
        <w:lastRenderedPageBreak/>
        <w:t>slope (</w:t>
      </w:r>
      <w:r w:rsidR="00021BE0" w:rsidRPr="00D34C2A">
        <w:rPr>
          <w:i/>
        </w:rPr>
        <w:t>b</w:t>
      </w:r>
      <w:r w:rsidR="00021BE0" w:rsidRPr="00021BE0">
        <w:t xml:space="preserve"> = 0.501, </w:t>
      </w:r>
      <w:r w:rsidR="00021BE0" w:rsidRPr="00022528">
        <w:rPr>
          <w:i/>
        </w:rPr>
        <w:t>p</w:t>
      </w:r>
      <w:r w:rsidR="00021BE0" w:rsidRPr="00021BE0">
        <w:t xml:space="preserve"> = </w:t>
      </w:r>
      <w:r w:rsidR="00022528">
        <w:t>0</w:t>
      </w:r>
      <w:r w:rsidR="00021BE0" w:rsidRPr="00021BE0">
        <w:t>.279) were non-signiﬁcant. In the semantic condition, COS slope (</w:t>
      </w:r>
      <w:r w:rsidR="00021BE0" w:rsidRPr="00D34C2A">
        <w:rPr>
          <w:i/>
        </w:rPr>
        <w:t>b</w:t>
      </w:r>
      <w:r w:rsidR="00021BE0" w:rsidRPr="00021BE0">
        <w:t xml:space="preserve"> = 2.039, </w:t>
      </w:r>
      <w:r w:rsidR="00021BE0" w:rsidRPr="00022528">
        <w:rPr>
          <w:i/>
        </w:rPr>
        <w:t>p</w:t>
      </w:r>
      <w:r w:rsidR="00021BE0" w:rsidRPr="00021BE0">
        <w:t xml:space="preserve"> &lt; </w:t>
      </w:r>
      <w:r w:rsidR="00022528">
        <w:t>0</w:t>
      </w:r>
      <w:r w:rsidR="00021BE0" w:rsidRPr="00021BE0">
        <w:t xml:space="preserve">.001) and LSA slope (b = 1.061, </w:t>
      </w:r>
      <w:r w:rsidR="00021BE0" w:rsidRPr="00022528">
        <w:rPr>
          <w:i/>
        </w:rPr>
        <w:t>p</w:t>
      </w:r>
      <w:r w:rsidR="00021BE0" w:rsidRPr="00021BE0">
        <w:t xml:space="preserve"> = </w:t>
      </w:r>
      <w:r w:rsidR="00022528">
        <w:t>0</w:t>
      </w:r>
      <w:r w:rsidR="00021BE0" w:rsidRPr="00021BE0">
        <w:t>.020) were both found to be signiﬁcant predictors495 of recall. FSG slope was non-signiﬁcant in this condition (</w:t>
      </w:r>
      <w:r w:rsidR="00021BE0" w:rsidRPr="00D34C2A">
        <w:rPr>
          <w:i/>
        </w:rPr>
        <w:t>b</w:t>
      </w:r>
      <w:r w:rsidR="00021BE0" w:rsidRPr="00021BE0">
        <w:t xml:space="preserve"> = 0.381, </w:t>
      </w:r>
      <w:r w:rsidR="00021BE0" w:rsidRPr="00022528">
        <w:rPr>
          <w:i/>
        </w:rPr>
        <w:t>p</w:t>
      </w:r>
      <w:r w:rsidR="00021BE0" w:rsidRPr="00021BE0">
        <w:t xml:space="preserve"> = </w:t>
      </w:r>
      <w:r w:rsidR="00022528">
        <w:t>0</w:t>
      </w:r>
      <w:r w:rsidR="00021BE0" w:rsidRPr="00021BE0">
        <w:t>.187). Finally, no predictors were signiﬁcant in the thematic condition, though LSA slope was found to be the strongest (</w:t>
      </w:r>
      <w:r w:rsidR="00021BE0" w:rsidRPr="00D34C2A">
        <w:rPr>
          <w:i/>
        </w:rPr>
        <w:t>b</w:t>
      </w:r>
      <w:r w:rsidR="00021BE0" w:rsidRPr="00021BE0">
        <w:t xml:space="preserve"> = 0.896, </w:t>
      </w:r>
      <w:r w:rsidR="00021BE0" w:rsidRPr="00022528">
        <w:rPr>
          <w:i/>
        </w:rPr>
        <w:t>p</w:t>
      </w:r>
      <w:r w:rsidR="00021BE0" w:rsidRPr="00021BE0">
        <w:t xml:space="preserve"> = </w:t>
      </w:r>
      <w:r w:rsidR="00022528">
        <w:t>0</w:t>
      </w:r>
      <w:r w:rsidR="00021BE0" w:rsidRPr="00021BE0">
        <w:t>.090)</w:t>
      </w:r>
    </w:p>
    <w:p w14:paraId="72301B04" w14:textId="3A896AE7" w:rsidR="00022528" w:rsidRDefault="00022528" w:rsidP="00022528">
      <w:pPr>
        <w:spacing w:line="480" w:lineRule="auto"/>
      </w:pPr>
    </w:p>
    <w:p w14:paraId="07970960" w14:textId="4D62C490" w:rsidR="00022528" w:rsidRDefault="00022528" w:rsidP="00022528">
      <w:pPr>
        <w:spacing w:line="480" w:lineRule="auto"/>
      </w:pPr>
      <w:r>
        <w:t xml:space="preserve">Table 8. </w:t>
      </w:r>
      <w:r w:rsidR="000E56ED">
        <w:t xml:space="preserve">MLM </w:t>
      </w:r>
      <w:r>
        <w:t>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022528" w14:paraId="116C9F0A" w14:textId="77777777" w:rsidTr="000E56ED">
        <w:tc>
          <w:tcPr>
            <w:tcW w:w="1536" w:type="dxa"/>
            <w:tcBorders>
              <w:top w:val="single" w:sz="4" w:space="0" w:color="auto"/>
              <w:left w:val="nil"/>
              <w:bottom w:val="single" w:sz="4" w:space="0" w:color="auto"/>
              <w:right w:val="nil"/>
            </w:tcBorders>
          </w:tcPr>
          <w:p w14:paraId="484F56DB" w14:textId="77777777" w:rsidR="00022528" w:rsidRPr="00D43DBA" w:rsidRDefault="00022528" w:rsidP="00210CD2">
            <w:pPr>
              <w:spacing w:line="360" w:lineRule="auto"/>
              <w:jc w:val="center"/>
              <w:rPr>
                <w:rFonts w:ascii="Times New Roman" w:hAnsi="Times New Roman"/>
              </w:rPr>
            </w:pPr>
            <w:r w:rsidRPr="00D43DBA">
              <w:rPr>
                <w:rFonts w:ascii="Times New Roman" w:hAnsi="Times New Roman"/>
              </w:rPr>
              <w:t>Variable</w:t>
            </w:r>
          </w:p>
        </w:tc>
        <w:tc>
          <w:tcPr>
            <w:tcW w:w="2599" w:type="dxa"/>
            <w:tcBorders>
              <w:top w:val="single" w:sz="4" w:space="0" w:color="auto"/>
              <w:left w:val="nil"/>
              <w:bottom w:val="single" w:sz="4" w:space="0" w:color="auto"/>
              <w:right w:val="nil"/>
            </w:tcBorders>
          </w:tcPr>
          <w:p w14:paraId="26C3E521" w14:textId="33656899" w:rsidR="00022528" w:rsidRPr="00022528" w:rsidRDefault="00022528" w:rsidP="00210CD2">
            <w:pPr>
              <w:spacing w:line="360" w:lineRule="auto"/>
              <w:jc w:val="center"/>
              <w:rPr>
                <w:rFonts w:ascii="Times New Roman" w:hAnsi="Times New Roman"/>
              </w:rPr>
            </w:pPr>
            <w:r w:rsidRPr="00022528">
              <w:rPr>
                <w:rFonts w:ascii="Times New Roman" w:hAnsi="Times New Roman"/>
                <w:i/>
              </w:rPr>
              <w:t>b</w:t>
            </w:r>
            <w:r>
              <w:rPr>
                <w:rFonts w:ascii="Times New Roman" w:hAnsi="Times New Roman"/>
                <w:i/>
              </w:rPr>
              <w:t xml:space="preserve"> </w:t>
            </w:r>
            <w:r>
              <w:rPr>
                <w:rFonts w:ascii="Times New Roman" w:hAnsi="Times New Roman"/>
              </w:rPr>
              <w:t>(</w:t>
            </w:r>
            <w:r>
              <w:rPr>
                <w:rFonts w:ascii="Times New Roman" w:hAnsi="Times New Roman"/>
                <w:i/>
              </w:rPr>
              <w:t>SE</w:t>
            </w:r>
            <w:r>
              <w:rPr>
                <w:rFonts w:ascii="Times New Roman" w:hAnsi="Times New Roman"/>
              </w:rPr>
              <w:t>)</w:t>
            </w:r>
          </w:p>
        </w:tc>
        <w:tc>
          <w:tcPr>
            <w:tcW w:w="1529" w:type="dxa"/>
            <w:tcBorders>
              <w:top w:val="single" w:sz="4" w:space="0" w:color="auto"/>
              <w:left w:val="nil"/>
              <w:bottom w:val="single" w:sz="4" w:space="0" w:color="auto"/>
              <w:right w:val="nil"/>
            </w:tcBorders>
          </w:tcPr>
          <w:p w14:paraId="4439E719" w14:textId="17ED29D2" w:rsidR="00022528" w:rsidRPr="008058C4" w:rsidRDefault="00022528" w:rsidP="00210CD2">
            <w:pPr>
              <w:spacing w:line="360" w:lineRule="auto"/>
              <w:jc w:val="center"/>
              <w:rPr>
                <w:rFonts w:ascii="Times New Roman" w:hAnsi="Times New Roman"/>
              </w:rPr>
            </w:pPr>
            <w:r>
              <w:rPr>
                <w:rFonts w:ascii="Times New Roman" w:hAnsi="Times New Roman"/>
                <w:i/>
              </w:rPr>
              <w:t>z</w:t>
            </w:r>
          </w:p>
        </w:tc>
        <w:tc>
          <w:tcPr>
            <w:tcW w:w="1177" w:type="dxa"/>
            <w:tcBorders>
              <w:top w:val="single" w:sz="4" w:space="0" w:color="auto"/>
              <w:left w:val="nil"/>
              <w:bottom w:val="single" w:sz="4" w:space="0" w:color="auto"/>
              <w:right w:val="nil"/>
            </w:tcBorders>
          </w:tcPr>
          <w:p w14:paraId="7C638830" w14:textId="77777777" w:rsidR="00022528" w:rsidRPr="008058C4" w:rsidRDefault="00022528" w:rsidP="00210CD2">
            <w:pPr>
              <w:spacing w:line="360" w:lineRule="auto"/>
              <w:jc w:val="center"/>
              <w:rPr>
                <w:rFonts w:ascii="Times New Roman" w:hAnsi="Times New Roman"/>
              </w:rPr>
            </w:pPr>
            <w:r>
              <w:rPr>
                <w:rFonts w:ascii="Times New Roman" w:hAnsi="Times New Roman"/>
                <w:i/>
              </w:rPr>
              <w:t>p</w:t>
            </w:r>
          </w:p>
        </w:tc>
      </w:tr>
      <w:tr w:rsidR="000E56ED" w14:paraId="7E54B867" w14:textId="77777777" w:rsidTr="000E56ED">
        <w:tc>
          <w:tcPr>
            <w:tcW w:w="1536" w:type="dxa"/>
            <w:tcBorders>
              <w:top w:val="single" w:sz="4" w:space="0" w:color="auto"/>
              <w:left w:val="nil"/>
              <w:bottom w:val="nil"/>
              <w:right w:val="nil"/>
            </w:tcBorders>
          </w:tcPr>
          <w:p w14:paraId="2D6DEDD2" w14:textId="6C06F41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single" w:sz="4" w:space="0" w:color="auto"/>
              <w:left w:val="nil"/>
              <w:bottom w:val="nil"/>
              <w:right w:val="nil"/>
            </w:tcBorders>
          </w:tcPr>
          <w:p w14:paraId="6D496A14" w14:textId="3F804B94" w:rsidR="000E56ED" w:rsidRPr="0083629C" w:rsidRDefault="000E56ED" w:rsidP="00210CD2">
            <w:pPr>
              <w:spacing w:line="360" w:lineRule="auto"/>
              <w:jc w:val="center"/>
              <w:rPr>
                <w:rFonts w:ascii="Times New Roman" w:hAnsi="Times New Roman"/>
              </w:rPr>
            </w:pPr>
            <w:r w:rsidRPr="0083629C">
              <w:rPr>
                <w:rFonts w:ascii="Times New Roman" w:hAnsi="Times New Roman"/>
              </w:rPr>
              <w:t>-0.432 (0.439)</w:t>
            </w:r>
          </w:p>
        </w:tc>
        <w:tc>
          <w:tcPr>
            <w:tcW w:w="1529" w:type="dxa"/>
            <w:tcBorders>
              <w:top w:val="single" w:sz="4" w:space="0" w:color="auto"/>
              <w:left w:val="nil"/>
              <w:bottom w:val="nil"/>
              <w:right w:val="nil"/>
            </w:tcBorders>
          </w:tcPr>
          <w:p w14:paraId="34776479" w14:textId="70515345" w:rsidR="000E56ED" w:rsidRPr="0083629C" w:rsidRDefault="000E56ED" w:rsidP="00210CD2">
            <w:pPr>
              <w:spacing w:line="360" w:lineRule="auto"/>
              <w:jc w:val="center"/>
              <w:rPr>
                <w:rFonts w:ascii="Times New Roman" w:hAnsi="Times New Roman"/>
              </w:rPr>
            </w:pPr>
            <w:r w:rsidRPr="0083629C">
              <w:rPr>
                <w:rFonts w:ascii="Times New Roman" w:hAnsi="Times New Roman"/>
              </w:rPr>
              <w:t>-0.983</w:t>
            </w:r>
          </w:p>
        </w:tc>
        <w:tc>
          <w:tcPr>
            <w:tcW w:w="1177" w:type="dxa"/>
            <w:tcBorders>
              <w:top w:val="single" w:sz="4" w:space="0" w:color="auto"/>
              <w:left w:val="nil"/>
              <w:bottom w:val="nil"/>
              <w:right w:val="nil"/>
            </w:tcBorders>
          </w:tcPr>
          <w:p w14:paraId="63563C50" w14:textId="04892F27" w:rsidR="000E56ED" w:rsidRPr="0083629C" w:rsidRDefault="000E56ED" w:rsidP="00210CD2">
            <w:pPr>
              <w:spacing w:line="360" w:lineRule="auto"/>
              <w:jc w:val="center"/>
              <w:rPr>
                <w:rFonts w:ascii="Times New Roman" w:hAnsi="Times New Roman"/>
              </w:rPr>
            </w:pPr>
            <w:r w:rsidRPr="0083629C">
              <w:rPr>
                <w:rFonts w:ascii="Times New Roman" w:hAnsi="Times New Roman"/>
              </w:rPr>
              <w:t>0.326</w:t>
            </w:r>
          </w:p>
        </w:tc>
      </w:tr>
      <w:tr w:rsidR="00022528" w14:paraId="34964A77" w14:textId="77777777" w:rsidTr="000E56ED">
        <w:tc>
          <w:tcPr>
            <w:tcW w:w="1536" w:type="dxa"/>
            <w:tcBorders>
              <w:top w:val="nil"/>
              <w:left w:val="nil"/>
              <w:bottom w:val="nil"/>
              <w:right w:val="nil"/>
            </w:tcBorders>
          </w:tcPr>
          <w:p w14:paraId="0F1DF104" w14:textId="77777777" w:rsidR="00022528" w:rsidRPr="0083629C" w:rsidRDefault="00022528" w:rsidP="00210CD2">
            <w:pPr>
              <w:spacing w:line="360" w:lineRule="auto"/>
              <w:jc w:val="center"/>
              <w:rPr>
                <w:rFonts w:ascii="Times New Roman" w:hAnsi="Times New Roman"/>
              </w:rPr>
            </w:pPr>
            <w:proofErr w:type="gramStart"/>
            <w:r w:rsidRPr="0083629C">
              <w:rPr>
                <w:rFonts w:ascii="Times New Roman" w:hAnsi="Times New Roman"/>
              </w:rPr>
              <w:t>A</w:t>
            </w:r>
            <w:proofErr w:type="gramEnd"/>
            <w:r w:rsidRPr="0083629C">
              <w:rPr>
                <w:rFonts w:ascii="Times New Roman" w:hAnsi="Times New Roman"/>
              </w:rPr>
              <w:t xml:space="preserve"> Intercept</w:t>
            </w:r>
          </w:p>
        </w:tc>
        <w:tc>
          <w:tcPr>
            <w:tcW w:w="2599" w:type="dxa"/>
            <w:tcBorders>
              <w:top w:val="nil"/>
              <w:left w:val="nil"/>
              <w:bottom w:val="nil"/>
              <w:right w:val="nil"/>
            </w:tcBorders>
          </w:tcPr>
          <w:p w14:paraId="0AB3EAA4" w14:textId="2F033014" w:rsidR="00022528" w:rsidRPr="0083629C" w:rsidRDefault="000E56ED" w:rsidP="00210CD2">
            <w:pPr>
              <w:spacing w:line="360" w:lineRule="auto"/>
              <w:jc w:val="center"/>
              <w:rPr>
                <w:rFonts w:ascii="Times New Roman" w:hAnsi="Times New Roman"/>
              </w:rPr>
            </w:pPr>
            <w:r w:rsidRPr="0083629C">
              <w:rPr>
                <w:rFonts w:ascii="Times New Roman" w:hAnsi="Times New Roman"/>
              </w:rPr>
              <w:t>1.514 (0.604)</w:t>
            </w:r>
          </w:p>
        </w:tc>
        <w:tc>
          <w:tcPr>
            <w:tcW w:w="1529" w:type="dxa"/>
            <w:tcBorders>
              <w:top w:val="nil"/>
              <w:left w:val="nil"/>
              <w:bottom w:val="nil"/>
              <w:right w:val="nil"/>
            </w:tcBorders>
          </w:tcPr>
          <w:p w14:paraId="333D544B" w14:textId="04F9B38E" w:rsidR="00022528" w:rsidRPr="0083629C" w:rsidRDefault="005E08D0" w:rsidP="00210CD2">
            <w:pPr>
              <w:spacing w:line="360" w:lineRule="auto"/>
              <w:jc w:val="center"/>
              <w:rPr>
                <w:rFonts w:ascii="Times New Roman" w:hAnsi="Times New Roman"/>
              </w:rPr>
            </w:pPr>
            <w:r w:rsidRPr="0083629C">
              <w:rPr>
                <w:rFonts w:ascii="Times New Roman" w:hAnsi="Times New Roman"/>
              </w:rPr>
              <w:t>2.507</w:t>
            </w:r>
          </w:p>
        </w:tc>
        <w:tc>
          <w:tcPr>
            <w:tcW w:w="1177" w:type="dxa"/>
            <w:tcBorders>
              <w:top w:val="nil"/>
              <w:left w:val="nil"/>
              <w:bottom w:val="nil"/>
              <w:right w:val="nil"/>
            </w:tcBorders>
          </w:tcPr>
          <w:p w14:paraId="52D79C5C" w14:textId="69025051" w:rsidR="00022528" w:rsidRPr="0083629C" w:rsidRDefault="005E08D0" w:rsidP="00210CD2">
            <w:pPr>
              <w:spacing w:line="360" w:lineRule="auto"/>
              <w:jc w:val="center"/>
              <w:rPr>
                <w:rFonts w:ascii="Times New Roman" w:hAnsi="Times New Roman"/>
              </w:rPr>
            </w:pPr>
            <w:r w:rsidRPr="0083629C">
              <w:rPr>
                <w:rFonts w:ascii="Times New Roman" w:hAnsi="Times New Roman"/>
              </w:rPr>
              <w:t>0.012</w:t>
            </w:r>
          </w:p>
        </w:tc>
      </w:tr>
      <w:tr w:rsidR="00022528" w14:paraId="37B1D018" w14:textId="77777777" w:rsidTr="00210CD2">
        <w:tc>
          <w:tcPr>
            <w:tcW w:w="1536" w:type="dxa"/>
            <w:tcBorders>
              <w:top w:val="nil"/>
              <w:left w:val="nil"/>
              <w:bottom w:val="nil"/>
              <w:right w:val="nil"/>
            </w:tcBorders>
          </w:tcPr>
          <w:p w14:paraId="04B3974B"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COS</w:t>
            </w:r>
          </w:p>
        </w:tc>
        <w:tc>
          <w:tcPr>
            <w:tcW w:w="2599" w:type="dxa"/>
            <w:tcBorders>
              <w:top w:val="nil"/>
              <w:left w:val="nil"/>
              <w:bottom w:val="nil"/>
              <w:right w:val="nil"/>
            </w:tcBorders>
          </w:tcPr>
          <w:p w14:paraId="78BFC679" w14:textId="30A71896" w:rsidR="00022528" w:rsidRPr="0083629C" w:rsidRDefault="005E08D0" w:rsidP="00210CD2">
            <w:pPr>
              <w:spacing w:line="360" w:lineRule="auto"/>
              <w:jc w:val="center"/>
              <w:rPr>
                <w:rFonts w:ascii="Times New Roman" w:hAnsi="Times New Roman"/>
              </w:rPr>
            </w:pPr>
            <w:r w:rsidRPr="0083629C">
              <w:rPr>
                <w:rFonts w:ascii="Times New Roman" w:hAnsi="Times New Roman"/>
              </w:rPr>
              <w:t>0.314 (0.550)</w:t>
            </w:r>
          </w:p>
        </w:tc>
        <w:tc>
          <w:tcPr>
            <w:tcW w:w="1529" w:type="dxa"/>
            <w:tcBorders>
              <w:top w:val="nil"/>
              <w:left w:val="nil"/>
              <w:bottom w:val="nil"/>
              <w:right w:val="nil"/>
            </w:tcBorders>
          </w:tcPr>
          <w:p w14:paraId="702E12EE" w14:textId="1D0696D6" w:rsidR="00022528" w:rsidRPr="0083629C" w:rsidRDefault="005E08D0" w:rsidP="00210CD2">
            <w:pPr>
              <w:spacing w:line="360" w:lineRule="auto"/>
              <w:jc w:val="center"/>
              <w:rPr>
                <w:rFonts w:ascii="Times New Roman" w:hAnsi="Times New Roman"/>
              </w:rPr>
            </w:pPr>
            <w:r w:rsidRPr="0083629C">
              <w:rPr>
                <w:rFonts w:ascii="Times New Roman" w:hAnsi="Times New Roman"/>
              </w:rPr>
              <w:t>0.572</w:t>
            </w:r>
          </w:p>
        </w:tc>
        <w:tc>
          <w:tcPr>
            <w:tcW w:w="1177" w:type="dxa"/>
            <w:tcBorders>
              <w:top w:val="nil"/>
              <w:left w:val="nil"/>
              <w:bottom w:val="nil"/>
              <w:right w:val="nil"/>
            </w:tcBorders>
          </w:tcPr>
          <w:p w14:paraId="329921C8" w14:textId="08C15333" w:rsidR="00022528" w:rsidRPr="0083629C" w:rsidRDefault="005E08D0" w:rsidP="00210CD2">
            <w:pPr>
              <w:spacing w:line="360" w:lineRule="auto"/>
              <w:jc w:val="center"/>
              <w:rPr>
                <w:rFonts w:ascii="Times New Roman" w:hAnsi="Times New Roman"/>
              </w:rPr>
            </w:pPr>
            <w:r w:rsidRPr="0083629C">
              <w:rPr>
                <w:rFonts w:ascii="Times New Roman" w:hAnsi="Times New Roman"/>
              </w:rPr>
              <w:t>0.568</w:t>
            </w:r>
          </w:p>
        </w:tc>
      </w:tr>
      <w:tr w:rsidR="00022528" w14:paraId="0BDE68E9" w14:textId="77777777" w:rsidTr="00210CD2">
        <w:tc>
          <w:tcPr>
            <w:tcW w:w="1536" w:type="dxa"/>
            <w:tcBorders>
              <w:top w:val="nil"/>
              <w:left w:val="nil"/>
              <w:bottom w:val="nil"/>
              <w:right w:val="nil"/>
            </w:tcBorders>
          </w:tcPr>
          <w:p w14:paraId="3B890BC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FSG</w:t>
            </w:r>
          </w:p>
        </w:tc>
        <w:tc>
          <w:tcPr>
            <w:tcW w:w="2599" w:type="dxa"/>
            <w:tcBorders>
              <w:top w:val="nil"/>
              <w:left w:val="nil"/>
              <w:bottom w:val="nil"/>
              <w:right w:val="nil"/>
            </w:tcBorders>
          </w:tcPr>
          <w:p w14:paraId="139589B8" w14:textId="02A951D8" w:rsidR="00022528" w:rsidRPr="0083629C" w:rsidRDefault="005E08D0" w:rsidP="00210CD2">
            <w:pPr>
              <w:spacing w:line="360" w:lineRule="auto"/>
              <w:jc w:val="center"/>
              <w:rPr>
                <w:rFonts w:ascii="Times New Roman" w:hAnsi="Times New Roman"/>
              </w:rPr>
            </w:pPr>
            <w:r w:rsidRPr="0083629C">
              <w:rPr>
                <w:rFonts w:ascii="Times New Roman" w:hAnsi="Times New Roman"/>
              </w:rPr>
              <w:t>0.898 (0.337)</w:t>
            </w:r>
          </w:p>
        </w:tc>
        <w:tc>
          <w:tcPr>
            <w:tcW w:w="1529" w:type="dxa"/>
            <w:tcBorders>
              <w:top w:val="nil"/>
              <w:left w:val="nil"/>
              <w:bottom w:val="nil"/>
              <w:right w:val="nil"/>
            </w:tcBorders>
          </w:tcPr>
          <w:p w14:paraId="6AD102B3" w14:textId="62BFA0F7" w:rsidR="00022528" w:rsidRPr="0083629C" w:rsidRDefault="005E08D0" w:rsidP="00210CD2">
            <w:pPr>
              <w:spacing w:line="360" w:lineRule="auto"/>
              <w:jc w:val="center"/>
              <w:rPr>
                <w:rFonts w:ascii="Times New Roman" w:hAnsi="Times New Roman"/>
              </w:rPr>
            </w:pPr>
            <w:r w:rsidRPr="0083629C">
              <w:rPr>
                <w:rFonts w:ascii="Times New Roman" w:hAnsi="Times New Roman"/>
              </w:rPr>
              <w:t>2.667</w:t>
            </w:r>
          </w:p>
        </w:tc>
        <w:tc>
          <w:tcPr>
            <w:tcW w:w="1177" w:type="dxa"/>
            <w:tcBorders>
              <w:top w:val="nil"/>
              <w:left w:val="nil"/>
              <w:bottom w:val="nil"/>
              <w:right w:val="nil"/>
            </w:tcBorders>
          </w:tcPr>
          <w:p w14:paraId="6F618955" w14:textId="6EB0BC55" w:rsidR="00022528" w:rsidRPr="0083629C" w:rsidRDefault="005E08D0" w:rsidP="00210CD2">
            <w:pPr>
              <w:spacing w:line="360" w:lineRule="auto"/>
              <w:jc w:val="center"/>
              <w:rPr>
                <w:rFonts w:ascii="Times New Roman" w:hAnsi="Times New Roman"/>
              </w:rPr>
            </w:pPr>
            <w:r w:rsidRPr="0083629C">
              <w:rPr>
                <w:rFonts w:ascii="Times New Roman" w:hAnsi="Times New Roman"/>
              </w:rPr>
              <w:t>0.008</w:t>
            </w:r>
          </w:p>
        </w:tc>
      </w:tr>
      <w:tr w:rsidR="00022528" w14:paraId="5E1DA908" w14:textId="77777777" w:rsidTr="00210CD2">
        <w:tc>
          <w:tcPr>
            <w:tcW w:w="1536" w:type="dxa"/>
            <w:tcBorders>
              <w:top w:val="nil"/>
              <w:left w:val="nil"/>
              <w:bottom w:val="nil"/>
              <w:right w:val="nil"/>
            </w:tcBorders>
          </w:tcPr>
          <w:p w14:paraId="6E6B5CD4"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A LSA</w:t>
            </w:r>
          </w:p>
        </w:tc>
        <w:tc>
          <w:tcPr>
            <w:tcW w:w="2599" w:type="dxa"/>
            <w:tcBorders>
              <w:top w:val="nil"/>
              <w:left w:val="nil"/>
              <w:bottom w:val="nil"/>
              <w:right w:val="nil"/>
            </w:tcBorders>
          </w:tcPr>
          <w:p w14:paraId="27D514F9" w14:textId="54F0E93B" w:rsidR="00022528" w:rsidRPr="0083629C" w:rsidRDefault="005E08D0" w:rsidP="00210CD2">
            <w:pPr>
              <w:spacing w:line="360" w:lineRule="auto"/>
              <w:jc w:val="center"/>
              <w:rPr>
                <w:rFonts w:ascii="Times New Roman" w:hAnsi="Times New Roman"/>
              </w:rPr>
            </w:pPr>
            <w:r w:rsidRPr="0083629C">
              <w:rPr>
                <w:rFonts w:ascii="Times New Roman" w:hAnsi="Times New Roman"/>
              </w:rPr>
              <w:t>0.501 (0.463)</w:t>
            </w:r>
          </w:p>
        </w:tc>
        <w:tc>
          <w:tcPr>
            <w:tcW w:w="1529" w:type="dxa"/>
            <w:tcBorders>
              <w:top w:val="nil"/>
              <w:left w:val="nil"/>
              <w:bottom w:val="nil"/>
              <w:right w:val="nil"/>
            </w:tcBorders>
          </w:tcPr>
          <w:p w14:paraId="349253EC" w14:textId="37BE79AD" w:rsidR="00022528" w:rsidRPr="0083629C" w:rsidRDefault="005E08D0" w:rsidP="00210CD2">
            <w:pPr>
              <w:spacing w:line="360" w:lineRule="auto"/>
              <w:jc w:val="center"/>
              <w:rPr>
                <w:rFonts w:ascii="Times New Roman" w:hAnsi="Times New Roman"/>
              </w:rPr>
            </w:pPr>
            <w:r w:rsidRPr="0083629C">
              <w:rPr>
                <w:rFonts w:ascii="Times New Roman" w:hAnsi="Times New Roman"/>
              </w:rPr>
              <w:t>1.081</w:t>
            </w:r>
          </w:p>
        </w:tc>
        <w:tc>
          <w:tcPr>
            <w:tcW w:w="1177" w:type="dxa"/>
            <w:tcBorders>
              <w:top w:val="nil"/>
              <w:left w:val="nil"/>
              <w:bottom w:val="nil"/>
              <w:right w:val="nil"/>
            </w:tcBorders>
          </w:tcPr>
          <w:p w14:paraId="6CAA58CD" w14:textId="69FF913B" w:rsidR="00022528" w:rsidRPr="0083629C" w:rsidRDefault="005E08D0" w:rsidP="00210CD2">
            <w:pPr>
              <w:spacing w:line="360" w:lineRule="auto"/>
              <w:jc w:val="center"/>
              <w:rPr>
                <w:rFonts w:ascii="Times New Roman" w:hAnsi="Times New Roman"/>
              </w:rPr>
            </w:pPr>
            <w:r w:rsidRPr="0083629C">
              <w:rPr>
                <w:rFonts w:ascii="Times New Roman" w:hAnsi="Times New Roman"/>
              </w:rPr>
              <w:t>0.279</w:t>
            </w:r>
          </w:p>
        </w:tc>
      </w:tr>
      <w:tr w:rsidR="000E56ED" w:rsidRPr="00D43DBA" w14:paraId="32141D21" w14:textId="77777777" w:rsidTr="00210CD2">
        <w:tc>
          <w:tcPr>
            <w:tcW w:w="1536" w:type="dxa"/>
            <w:tcBorders>
              <w:top w:val="nil"/>
              <w:left w:val="nil"/>
              <w:bottom w:val="nil"/>
              <w:right w:val="nil"/>
            </w:tcBorders>
          </w:tcPr>
          <w:p w14:paraId="683F38F7" w14:textId="76F47222"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5C7937AB" w14:textId="5D4F7F0D" w:rsidR="000E56ED" w:rsidRPr="0083629C" w:rsidRDefault="005E08D0" w:rsidP="00210CD2">
            <w:pPr>
              <w:spacing w:line="360" w:lineRule="auto"/>
              <w:jc w:val="center"/>
              <w:rPr>
                <w:rFonts w:ascii="Times New Roman" w:hAnsi="Times New Roman"/>
              </w:rPr>
            </w:pPr>
            <w:r w:rsidRPr="0083629C">
              <w:rPr>
                <w:rFonts w:ascii="Times New Roman" w:hAnsi="Times New Roman"/>
              </w:rPr>
              <w:t>-0.827 (0.463)</w:t>
            </w:r>
          </w:p>
        </w:tc>
        <w:tc>
          <w:tcPr>
            <w:tcW w:w="1529" w:type="dxa"/>
            <w:tcBorders>
              <w:top w:val="nil"/>
              <w:left w:val="nil"/>
              <w:bottom w:val="nil"/>
              <w:right w:val="nil"/>
            </w:tcBorders>
          </w:tcPr>
          <w:p w14:paraId="31597017" w14:textId="32892B14" w:rsidR="000E56ED" w:rsidRPr="0083629C" w:rsidRDefault="005E08D0" w:rsidP="00210CD2">
            <w:pPr>
              <w:spacing w:line="360" w:lineRule="auto"/>
              <w:jc w:val="center"/>
              <w:rPr>
                <w:rFonts w:ascii="Times New Roman" w:hAnsi="Times New Roman"/>
              </w:rPr>
            </w:pPr>
            <w:r w:rsidRPr="0083629C">
              <w:rPr>
                <w:rFonts w:ascii="Times New Roman" w:hAnsi="Times New Roman"/>
              </w:rPr>
              <w:t>-1.787</w:t>
            </w:r>
          </w:p>
        </w:tc>
        <w:tc>
          <w:tcPr>
            <w:tcW w:w="1177" w:type="dxa"/>
            <w:tcBorders>
              <w:top w:val="nil"/>
              <w:left w:val="nil"/>
              <w:bottom w:val="nil"/>
              <w:right w:val="nil"/>
            </w:tcBorders>
          </w:tcPr>
          <w:p w14:paraId="4F2DFB72" w14:textId="0C5FFD2B" w:rsidR="000E56ED" w:rsidRPr="0083629C" w:rsidRDefault="005E08D0" w:rsidP="00210CD2">
            <w:pPr>
              <w:spacing w:line="360" w:lineRule="auto"/>
              <w:jc w:val="center"/>
              <w:rPr>
                <w:rFonts w:ascii="Times New Roman" w:hAnsi="Times New Roman"/>
              </w:rPr>
            </w:pPr>
            <w:r w:rsidRPr="0083629C">
              <w:rPr>
                <w:rFonts w:ascii="Times New Roman" w:hAnsi="Times New Roman"/>
              </w:rPr>
              <w:t>0.074</w:t>
            </w:r>
          </w:p>
        </w:tc>
      </w:tr>
      <w:tr w:rsidR="00022528" w:rsidRPr="00D43DBA" w14:paraId="7D0FC013" w14:textId="77777777" w:rsidTr="00210CD2">
        <w:tc>
          <w:tcPr>
            <w:tcW w:w="1536" w:type="dxa"/>
            <w:tcBorders>
              <w:top w:val="nil"/>
              <w:left w:val="nil"/>
              <w:bottom w:val="nil"/>
              <w:right w:val="nil"/>
            </w:tcBorders>
          </w:tcPr>
          <w:p w14:paraId="32EA7BC9"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Intercept</w:t>
            </w:r>
          </w:p>
        </w:tc>
        <w:tc>
          <w:tcPr>
            <w:tcW w:w="2599" w:type="dxa"/>
            <w:tcBorders>
              <w:top w:val="nil"/>
              <w:left w:val="nil"/>
              <w:bottom w:val="nil"/>
              <w:right w:val="nil"/>
            </w:tcBorders>
          </w:tcPr>
          <w:p w14:paraId="689BACBA" w14:textId="747144F4" w:rsidR="00022528" w:rsidRPr="0083629C" w:rsidRDefault="005E08D0" w:rsidP="00210CD2">
            <w:pPr>
              <w:spacing w:line="360" w:lineRule="auto"/>
              <w:jc w:val="center"/>
              <w:rPr>
                <w:rFonts w:ascii="Times New Roman" w:hAnsi="Times New Roman"/>
              </w:rPr>
            </w:pPr>
            <w:r w:rsidRPr="0083629C">
              <w:rPr>
                <w:rFonts w:ascii="Times New Roman" w:hAnsi="Times New Roman"/>
              </w:rPr>
              <w:t>2.292 (0.681)</w:t>
            </w:r>
          </w:p>
        </w:tc>
        <w:tc>
          <w:tcPr>
            <w:tcW w:w="1529" w:type="dxa"/>
            <w:tcBorders>
              <w:top w:val="nil"/>
              <w:left w:val="nil"/>
              <w:bottom w:val="nil"/>
              <w:right w:val="nil"/>
            </w:tcBorders>
          </w:tcPr>
          <w:p w14:paraId="373E4C30" w14:textId="120F8916" w:rsidR="00022528" w:rsidRPr="0083629C" w:rsidRDefault="005E08D0" w:rsidP="00210CD2">
            <w:pPr>
              <w:spacing w:line="360" w:lineRule="auto"/>
              <w:jc w:val="center"/>
              <w:rPr>
                <w:rFonts w:ascii="Times New Roman" w:hAnsi="Times New Roman"/>
              </w:rPr>
            </w:pPr>
            <w:r w:rsidRPr="0083629C">
              <w:rPr>
                <w:rFonts w:ascii="Times New Roman" w:hAnsi="Times New Roman"/>
              </w:rPr>
              <w:t>3.363</w:t>
            </w:r>
          </w:p>
        </w:tc>
        <w:tc>
          <w:tcPr>
            <w:tcW w:w="1177" w:type="dxa"/>
            <w:tcBorders>
              <w:top w:val="nil"/>
              <w:left w:val="nil"/>
              <w:bottom w:val="nil"/>
              <w:right w:val="nil"/>
            </w:tcBorders>
          </w:tcPr>
          <w:p w14:paraId="6BFDA780" w14:textId="1F484B0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46907637" w14:textId="77777777" w:rsidTr="00210CD2">
        <w:tc>
          <w:tcPr>
            <w:tcW w:w="1536" w:type="dxa"/>
            <w:tcBorders>
              <w:top w:val="nil"/>
              <w:left w:val="nil"/>
              <w:bottom w:val="nil"/>
              <w:right w:val="nil"/>
            </w:tcBorders>
          </w:tcPr>
          <w:p w14:paraId="60488C5D"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COS</w:t>
            </w:r>
          </w:p>
        </w:tc>
        <w:tc>
          <w:tcPr>
            <w:tcW w:w="2599" w:type="dxa"/>
            <w:tcBorders>
              <w:top w:val="nil"/>
              <w:left w:val="nil"/>
              <w:bottom w:val="nil"/>
              <w:right w:val="nil"/>
            </w:tcBorders>
          </w:tcPr>
          <w:p w14:paraId="5A3DC88A" w14:textId="7AD733C9" w:rsidR="00022528" w:rsidRPr="0083629C" w:rsidRDefault="005E08D0" w:rsidP="005E08D0">
            <w:pPr>
              <w:spacing w:line="360" w:lineRule="auto"/>
              <w:jc w:val="center"/>
              <w:rPr>
                <w:rFonts w:ascii="Times New Roman" w:hAnsi="Times New Roman"/>
              </w:rPr>
            </w:pPr>
            <w:r w:rsidRPr="0083629C">
              <w:rPr>
                <w:rFonts w:ascii="Times New Roman" w:hAnsi="Times New Roman"/>
              </w:rPr>
              <w:t>2.039 (0.518)</w:t>
            </w:r>
          </w:p>
        </w:tc>
        <w:tc>
          <w:tcPr>
            <w:tcW w:w="1529" w:type="dxa"/>
            <w:tcBorders>
              <w:top w:val="nil"/>
              <w:left w:val="nil"/>
              <w:bottom w:val="nil"/>
              <w:right w:val="nil"/>
            </w:tcBorders>
          </w:tcPr>
          <w:p w14:paraId="0F434089" w14:textId="5D6602EE" w:rsidR="00022528" w:rsidRPr="0083629C" w:rsidRDefault="005E08D0" w:rsidP="00210CD2">
            <w:pPr>
              <w:spacing w:line="360" w:lineRule="auto"/>
              <w:jc w:val="center"/>
              <w:rPr>
                <w:rFonts w:ascii="Times New Roman" w:hAnsi="Times New Roman"/>
              </w:rPr>
            </w:pPr>
            <w:r w:rsidRPr="0083629C">
              <w:rPr>
                <w:rFonts w:ascii="Times New Roman" w:hAnsi="Times New Roman"/>
              </w:rPr>
              <w:t>3.939</w:t>
            </w:r>
          </w:p>
        </w:tc>
        <w:tc>
          <w:tcPr>
            <w:tcW w:w="1177" w:type="dxa"/>
            <w:tcBorders>
              <w:top w:val="nil"/>
              <w:left w:val="nil"/>
              <w:bottom w:val="nil"/>
              <w:right w:val="nil"/>
            </w:tcBorders>
          </w:tcPr>
          <w:p w14:paraId="220F788D" w14:textId="04C6A972" w:rsidR="00022528" w:rsidRPr="0083629C" w:rsidRDefault="005E08D0" w:rsidP="00210CD2">
            <w:pPr>
              <w:spacing w:line="360" w:lineRule="auto"/>
              <w:jc w:val="center"/>
              <w:rPr>
                <w:rFonts w:ascii="Times New Roman" w:hAnsi="Times New Roman"/>
              </w:rPr>
            </w:pPr>
            <w:r w:rsidRPr="0083629C">
              <w:rPr>
                <w:rFonts w:ascii="Times New Roman" w:hAnsi="Times New Roman"/>
              </w:rPr>
              <w:t>&lt; 0.001</w:t>
            </w:r>
          </w:p>
        </w:tc>
      </w:tr>
      <w:tr w:rsidR="00022528" w:rsidRPr="00D43DBA" w14:paraId="00493BD7" w14:textId="77777777" w:rsidTr="00210CD2">
        <w:tc>
          <w:tcPr>
            <w:tcW w:w="1536" w:type="dxa"/>
            <w:tcBorders>
              <w:top w:val="nil"/>
              <w:left w:val="nil"/>
              <w:bottom w:val="nil"/>
              <w:right w:val="nil"/>
            </w:tcBorders>
          </w:tcPr>
          <w:p w14:paraId="2F13F047"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FSG</w:t>
            </w:r>
          </w:p>
        </w:tc>
        <w:tc>
          <w:tcPr>
            <w:tcW w:w="2599" w:type="dxa"/>
            <w:tcBorders>
              <w:top w:val="nil"/>
              <w:left w:val="nil"/>
              <w:bottom w:val="nil"/>
              <w:right w:val="nil"/>
            </w:tcBorders>
          </w:tcPr>
          <w:p w14:paraId="2AF59488" w14:textId="425F1C67" w:rsidR="00022528" w:rsidRPr="0083629C" w:rsidRDefault="005E08D0" w:rsidP="00210CD2">
            <w:pPr>
              <w:spacing w:line="360" w:lineRule="auto"/>
              <w:jc w:val="center"/>
              <w:rPr>
                <w:rFonts w:ascii="Times New Roman" w:hAnsi="Times New Roman"/>
              </w:rPr>
            </w:pPr>
            <w:r w:rsidRPr="0083629C">
              <w:rPr>
                <w:rFonts w:ascii="Times New Roman" w:hAnsi="Times New Roman"/>
              </w:rPr>
              <w:t>0.381 (0.289)</w:t>
            </w:r>
          </w:p>
        </w:tc>
        <w:tc>
          <w:tcPr>
            <w:tcW w:w="1529" w:type="dxa"/>
            <w:tcBorders>
              <w:top w:val="nil"/>
              <w:left w:val="nil"/>
              <w:bottom w:val="nil"/>
              <w:right w:val="nil"/>
            </w:tcBorders>
          </w:tcPr>
          <w:p w14:paraId="2A4FFCD9" w14:textId="047D9180" w:rsidR="00022528" w:rsidRPr="0083629C" w:rsidRDefault="005E08D0" w:rsidP="00210CD2">
            <w:pPr>
              <w:spacing w:line="360" w:lineRule="auto"/>
              <w:jc w:val="center"/>
              <w:rPr>
                <w:rFonts w:ascii="Times New Roman" w:hAnsi="Times New Roman"/>
              </w:rPr>
            </w:pPr>
            <w:r w:rsidRPr="0083629C">
              <w:rPr>
                <w:rFonts w:ascii="Times New Roman" w:hAnsi="Times New Roman"/>
              </w:rPr>
              <w:t>1.319</w:t>
            </w:r>
          </w:p>
        </w:tc>
        <w:tc>
          <w:tcPr>
            <w:tcW w:w="1177" w:type="dxa"/>
            <w:tcBorders>
              <w:top w:val="nil"/>
              <w:left w:val="nil"/>
              <w:bottom w:val="nil"/>
              <w:right w:val="nil"/>
            </w:tcBorders>
          </w:tcPr>
          <w:p w14:paraId="59A3E9B2" w14:textId="4485EC52" w:rsidR="00022528" w:rsidRPr="0083629C" w:rsidRDefault="005E08D0" w:rsidP="005E08D0">
            <w:pPr>
              <w:spacing w:line="360" w:lineRule="auto"/>
              <w:jc w:val="center"/>
              <w:rPr>
                <w:rFonts w:ascii="Times New Roman" w:hAnsi="Times New Roman"/>
              </w:rPr>
            </w:pPr>
            <w:r w:rsidRPr="0083629C">
              <w:rPr>
                <w:rFonts w:ascii="Times New Roman" w:hAnsi="Times New Roman"/>
              </w:rPr>
              <w:t>0.187</w:t>
            </w:r>
          </w:p>
        </w:tc>
      </w:tr>
      <w:tr w:rsidR="00022528" w:rsidRPr="00D43DBA" w14:paraId="70105968" w14:textId="77777777" w:rsidTr="00210CD2">
        <w:tc>
          <w:tcPr>
            <w:tcW w:w="1536" w:type="dxa"/>
            <w:tcBorders>
              <w:top w:val="nil"/>
              <w:left w:val="nil"/>
              <w:bottom w:val="nil"/>
              <w:right w:val="nil"/>
            </w:tcBorders>
          </w:tcPr>
          <w:p w14:paraId="14896958"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S LSA</w:t>
            </w:r>
          </w:p>
        </w:tc>
        <w:tc>
          <w:tcPr>
            <w:tcW w:w="2599" w:type="dxa"/>
            <w:tcBorders>
              <w:top w:val="nil"/>
              <w:left w:val="nil"/>
              <w:bottom w:val="nil"/>
              <w:right w:val="nil"/>
            </w:tcBorders>
          </w:tcPr>
          <w:p w14:paraId="769B1E52" w14:textId="19A15731" w:rsidR="00022528" w:rsidRPr="0083629C" w:rsidRDefault="005E08D0" w:rsidP="00210CD2">
            <w:pPr>
              <w:spacing w:line="360" w:lineRule="auto"/>
              <w:jc w:val="center"/>
              <w:rPr>
                <w:rFonts w:ascii="Times New Roman" w:hAnsi="Times New Roman"/>
              </w:rPr>
            </w:pPr>
            <w:r w:rsidRPr="0083629C">
              <w:rPr>
                <w:rFonts w:ascii="Times New Roman" w:hAnsi="Times New Roman"/>
              </w:rPr>
              <w:t>1.061 (0.455)</w:t>
            </w:r>
          </w:p>
        </w:tc>
        <w:tc>
          <w:tcPr>
            <w:tcW w:w="1529" w:type="dxa"/>
            <w:tcBorders>
              <w:top w:val="nil"/>
              <w:left w:val="nil"/>
              <w:bottom w:val="nil"/>
              <w:right w:val="nil"/>
            </w:tcBorders>
          </w:tcPr>
          <w:p w14:paraId="37E737B1" w14:textId="2FE92644" w:rsidR="00022528" w:rsidRPr="0083629C" w:rsidRDefault="005E08D0" w:rsidP="00210CD2">
            <w:pPr>
              <w:spacing w:line="360" w:lineRule="auto"/>
              <w:jc w:val="center"/>
              <w:rPr>
                <w:rFonts w:ascii="Times New Roman" w:hAnsi="Times New Roman"/>
              </w:rPr>
            </w:pPr>
            <w:r w:rsidRPr="0083629C">
              <w:rPr>
                <w:rFonts w:ascii="Times New Roman" w:hAnsi="Times New Roman"/>
              </w:rPr>
              <w:t>2.335</w:t>
            </w:r>
          </w:p>
        </w:tc>
        <w:tc>
          <w:tcPr>
            <w:tcW w:w="1177" w:type="dxa"/>
            <w:tcBorders>
              <w:top w:val="nil"/>
              <w:left w:val="nil"/>
              <w:bottom w:val="nil"/>
              <w:right w:val="nil"/>
            </w:tcBorders>
          </w:tcPr>
          <w:p w14:paraId="3C504FC0" w14:textId="706D968A" w:rsidR="00022528" w:rsidRPr="0083629C" w:rsidRDefault="005E08D0" w:rsidP="00210CD2">
            <w:pPr>
              <w:spacing w:line="360" w:lineRule="auto"/>
              <w:jc w:val="center"/>
              <w:rPr>
                <w:rFonts w:ascii="Times New Roman" w:hAnsi="Times New Roman"/>
              </w:rPr>
            </w:pPr>
            <w:r w:rsidRPr="0083629C">
              <w:rPr>
                <w:rFonts w:ascii="Times New Roman" w:hAnsi="Times New Roman"/>
              </w:rPr>
              <w:t>0.020</w:t>
            </w:r>
          </w:p>
        </w:tc>
      </w:tr>
      <w:tr w:rsidR="000E56ED" w:rsidRPr="00D43DBA" w14:paraId="3801FCF0" w14:textId="77777777" w:rsidTr="00210CD2">
        <w:tc>
          <w:tcPr>
            <w:tcW w:w="1536" w:type="dxa"/>
            <w:tcBorders>
              <w:top w:val="nil"/>
              <w:left w:val="nil"/>
              <w:bottom w:val="nil"/>
              <w:right w:val="nil"/>
            </w:tcBorders>
          </w:tcPr>
          <w:p w14:paraId="036EC745" w14:textId="61BE5EB4" w:rsidR="000E56ED" w:rsidRPr="0083629C" w:rsidRDefault="000E56ED" w:rsidP="00210CD2">
            <w:pPr>
              <w:spacing w:line="360" w:lineRule="auto"/>
              <w:jc w:val="center"/>
              <w:rPr>
                <w:rFonts w:ascii="Times New Roman" w:hAnsi="Times New Roman"/>
              </w:rPr>
            </w:pPr>
            <w:r w:rsidRPr="0083629C">
              <w:rPr>
                <w:rFonts w:ascii="Times New Roman" w:hAnsi="Times New Roman"/>
              </w:rPr>
              <w:t>(Intercept)</w:t>
            </w:r>
          </w:p>
        </w:tc>
        <w:tc>
          <w:tcPr>
            <w:tcW w:w="2599" w:type="dxa"/>
            <w:tcBorders>
              <w:top w:val="nil"/>
              <w:left w:val="nil"/>
              <w:bottom w:val="nil"/>
              <w:right w:val="nil"/>
            </w:tcBorders>
          </w:tcPr>
          <w:p w14:paraId="4BDF6667" w14:textId="40599E6C" w:rsidR="000E56ED" w:rsidRPr="0083629C" w:rsidRDefault="005E08D0" w:rsidP="00210CD2">
            <w:pPr>
              <w:spacing w:line="360" w:lineRule="auto"/>
              <w:jc w:val="center"/>
              <w:rPr>
                <w:rFonts w:ascii="Times New Roman" w:hAnsi="Times New Roman"/>
              </w:rPr>
            </w:pPr>
            <w:r w:rsidRPr="0083629C">
              <w:rPr>
                <w:rFonts w:ascii="Times New Roman" w:hAnsi="Times New Roman"/>
              </w:rPr>
              <w:t>0.060 (0.599)</w:t>
            </w:r>
          </w:p>
        </w:tc>
        <w:tc>
          <w:tcPr>
            <w:tcW w:w="1529" w:type="dxa"/>
            <w:tcBorders>
              <w:top w:val="nil"/>
              <w:left w:val="nil"/>
              <w:bottom w:val="nil"/>
              <w:right w:val="nil"/>
            </w:tcBorders>
          </w:tcPr>
          <w:p w14:paraId="54684A12" w14:textId="4E23A275" w:rsidR="000E56ED" w:rsidRPr="0083629C" w:rsidRDefault="005E08D0" w:rsidP="00210CD2">
            <w:pPr>
              <w:spacing w:line="360" w:lineRule="auto"/>
              <w:jc w:val="center"/>
              <w:rPr>
                <w:rFonts w:ascii="Times New Roman" w:hAnsi="Times New Roman"/>
              </w:rPr>
            </w:pPr>
            <w:r w:rsidRPr="0083629C">
              <w:rPr>
                <w:rFonts w:ascii="Times New Roman" w:hAnsi="Times New Roman"/>
              </w:rPr>
              <w:t>0.101</w:t>
            </w:r>
          </w:p>
        </w:tc>
        <w:tc>
          <w:tcPr>
            <w:tcW w:w="1177" w:type="dxa"/>
            <w:tcBorders>
              <w:top w:val="nil"/>
              <w:left w:val="nil"/>
              <w:bottom w:val="nil"/>
              <w:right w:val="nil"/>
            </w:tcBorders>
          </w:tcPr>
          <w:p w14:paraId="3FEE6769" w14:textId="2E960AC7" w:rsidR="000E56ED" w:rsidRPr="0083629C" w:rsidRDefault="005E08D0" w:rsidP="00210CD2">
            <w:pPr>
              <w:spacing w:line="360" w:lineRule="auto"/>
              <w:jc w:val="center"/>
              <w:rPr>
                <w:rFonts w:ascii="Times New Roman" w:hAnsi="Times New Roman"/>
              </w:rPr>
            </w:pPr>
            <w:r w:rsidRPr="0083629C">
              <w:rPr>
                <w:rFonts w:ascii="Times New Roman" w:hAnsi="Times New Roman"/>
              </w:rPr>
              <w:t>0.920</w:t>
            </w:r>
          </w:p>
        </w:tc>
      </w:tr>
      <w:tr w:rsidR="00022528" w:rsidRPr="00D43DBA" w14:paraId="5267677C" w14:textId="77777777" w:rsidTr="00210CD2">
        <w:tc>
          <w:tcPr>
            <w:tcW w:w="1536" w:type="dxa"/>
            <w:tcBorders>
              <w:top w:val="nil"/>
              <w:left w:val="nil"/>
              <w:bottom w:val="nil"/>
              <w:right w:val="nil"/>
            </w:tcBorders>
          </w:tcPr>
          <w:p w14:paraId="3E42D0C2"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Intercept</w:t>
            </w:r>
          </w:p>
        </w:tc>
        <w:tc>
          <w:tcPr>
            <w:tcW w:w="2599" w:type="dxa"/>
            <w:tcBorders>
              <w:top w:val="nil"/>
              <w:left w:val="nil"/>
              <w:bottom w:val="nil"/>
              <w:right w:val="nil"/>
            </w:tcBorders>
          </w:tcPr>
          <w:p w14:paraId="244F848F" w14:textId="43D7D3BD" w:rsidR="00022528" w:rsidRPr="0083629C" w:rsidRDefault="005E08D0" w:rsidP="00210CD2">
            <w:pPr>
              <w:spacing w:line="360" w:lineRule="auto"/>
              <w:jc w:val="center"/>
              <w:rPr>
                <w:rFonts w:ascii="Times New Roman" w:hAnsi="Times New Roman"/>
              </w:rPr>
            </w:pPr>
            <w:r w:rsidRPr="0083629C">
              <w:rPr>
                <w:rFonts w:ascii="Times New Roman" w:hAnsi="Times New Roman"/>
              </w:rPr>
              <w:t>1.028 (0.756)</w:t>
            </w:r>
          </w:p>
        </w:tc>
        <w:tc>
          <w:tcPr>
            <w:tcW w:w="1529" w:type="dxa"/>
            <w:tcBorders>
              <w:top w:val="nil"/>
              <w:left w:val="nil"/>
              <w:bottom w:val="nil"/>
              <w:right w:val="nil"/>
            </w:tcBorders>
          </w:tcPr>
          <w:p w14:paraId="199D32E0" w14:textId="3F75A692" w:rsidR="00022528" w:rsidRPr="0083629C" w:rsidRDefault="005E08D0" w:rsidP="00210CD2">
            <w:pPr>
              <w:spacing w:line="360" w:lineRule="auto"/>
              <w:jc w:val="center"/>
              <w:rPr>
                <w:rFonts w:ascii="Times New Roman" w:hAnsi="Times New Roman"/>
              </w:rPr>
            </w:pPr>
            <w:r w:rsidRPr="0083629C">
              <w:rPr>
                <w:rFonts w:ascii="Times New Roman" w:hAnsi="Times New Roman"/>
              </w:rPr>
              <w:t>1.360</w:t>
            </w:r>
          </w:p>
        </w:tc>
        <w:tc>
          <w:tcPr>
            <w:tcW w:w="1177" w:type="dxa"/>
            <w:tcBorders>
              <w:top w:val="nil"/>
              <w:left w:val="nil"/>
              <w:bottom w:val="nil"/>
              <w:right w:val="nil"/>
            </w:tcBorders>
          </w:tcPr>
          <w:p w14:paraId="3EB57572" w14:textId="05B04EB8" w:rsidR="00022528" w:rsidRPr="0083629C" w:rsidRDefault="005E08D0" w:rsidP="00210CD2">
            <w:pPr>
              <w:spacing w:line="360" w:lineRule="auto"/>
              <w:jc w:val="center"/>
              <w:rPr>
                <w:rFonts w:ascii="Times New Roman" w:hAnsi="Times New Roman"/>
              </w:rPr>
            </w:pPr>
            <w:r w:rsidRPr="0083629C">
              <w:rPr>
                <w:rFonts w:ascii="Times New Roman" w:hAnsi="Times New Roman"/>
              </w:rPr>
              <w:t>0.174</w:t>
            </w:r>
          </w:p>
        </w:tc>
      </w:tr>
      <w:tr w:rsidR="00022528" w:rsidRPr="00D43DBA" w14:paraId="54000920" w14:textId="77777777" w:rsidTr="00210CD2">
        <w:tc>
          <w:tcPr>
            <w:tcW w:w="1536" w:type="dxa"/>
            <w:tcBorders>
              <w:top w:val="nil"/>
              <w:left w:val="nil"/>
              <w:bottom w:val="nil"/>
              <w:right w:val="nil"/>
            </w:tcBorders>
          </w:tcPr>
          <w:p w14:paraId="63F9EE6A"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COS</w:t>
            </w:r>
          </w:p>
        </w:tc>
        <w:tc>
          <w:tcPr>
            <w:tcW w:w="2599" w:type="dxa"/>
            <w:tcBorders>
              <w:top w:val="nil"/>
              <w:left w:val="nil"/>
              <w:bottom w:val="nil"/>
              <w:right w:val="nil"/>
            </w:tcBorders>
          </w:tcPr>
          <w:p w14:paraId="063C47B5" w14:textId="090F0355" w:rsidR="00022528" w:rsidRPr="0083629C" w:rsidRDefault="005E08D0" w:rsidP="00210CD2">
            <w:pPr>
              <w:spacing w:line="360" w:lineRule="auto"/>
              <w:jc w:val="center"/>
              <w:rPr>
                <w:rFonts w:ascii="Times New Roman" w:hAnsi="Times New Roman"/>
              </w:rPr>
            </w:pPr>
            <w:r w:rsidRPr="0083629C">
              <w:rPr>
                <w:rFonts w:ascii="Times New Roman" w:hAnsi="Times New Roman"/>
              </w:rPr>
              <w:t>0.792 (0.566)</w:t>
            </w:r>
          </w:p>
        </w:tc>
        <w:tc>
          <w:tcPr>
            <w:tcW w:w="1529" w:type="dxa"/>
            <w:tcBorders>
              <w:top w:val="nil"/>
              <w:left w:val="nil"/>
              <w:bottom w:val="nil"/>
              <w:right w:val="nil"/>
            </w:tcBorders>
          </w:tcPr>
          <w:p w14:paraId="51978D25" w14:textId="24342B71" w:rsidR="00022528" w:rsidRPr="0083629C" w:rsidRDefault="005E08D0" w:rsidP="00210CD2">
            <w:pPr>
              <w:spacing w:line="360" w:lineRule="auto"/>
              <w:jc w:val="center"/>
              <w:rPr>
                <w:rFonts w:ascii="Times New Roman" w:hAnsi="Times New Roman"/>
              </w:rPr>
            </w:pPr>
            <w:r w:rsidRPr="0083629C">
              <w:rPr>
                <w:rFonts w:ascii="Times New Roman" w:hAnsi="Times New Roman"/>
              </w:rPr>
              <w:t>1.401</w:t>
            </w:r>
          </w:p>
        </w:tc>
        <w:tc>
          <w:tcPr>
            <w:tcW w:w="1177" w:type="dxa"/>
            <w:tcBorders>
              <w:top w:val="nil"/>
              <w:left w:val="nil"/>
              <w:bottom w:val="nil"/>
              <w:right w:val="nil"/>
            </w:tcBorders>
          </w:tcPr>
          <w:p w14:paraId="3E0EAC98" w14:textId="6F81D330" w:rsidR="00022528" w:rsidRPr="0083629C" w:rsidRDefault="005E08D0" w:rsidP="00210CD2">
            <w:pPr>
              <w:spacing w:line="360" w:lineRule="auto"/>
              <w:jc w:val="center"/>
              <w:rPr>
                <w:rFonts w:ascii="Times New Roman" w:hAnsi="Times New Roman"/>
              </w:rPr>
            </w:pPr>
            <w:r w:rsidRPr="0083629C">
              <w:rPr>
                <w:rFonts w:ascii="Times New Roman" w:hAnsi="Times New Roman"/>
              </w:rPr>
              <w:t>0.161</w:t>
            </w:r>
          </w:p>
        </w:tc>
      </w:tr>
      <w:tr w:rsidR="00022528" w:rsidRPr="00D43DBA" w14:paraId="0BBE5AC8" w14:textId="77777777" w:rsidTr="00210CD2">
        <w:tc>
          <w:tcPr>
            <w:tcW w:w="1536" w:type="dxa"/>
            <w:tcBorders>
              <w:top w:val="nil"/>
              <w:left w:val="nil"/>
              <w:bottom w:val="nil"/>
              <w:right w:val="nil"/>
            </w:tcBorders>
          </w:tcPr>
          <w:p w14:paraId="206AFC86"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FSG</w:t>
            </w:r>
          </w:p>
        </w:tc>
        <w:tc>
          <w:tcPr>
            <w:tcW w:w="2599" w:type="dxa"/>
            <w:tcBorders>
              <w:top w:val="nil"/>
              <w:left w:val="nil"/>
              <w:bottom w:val="nil"/>
              <w:right w:val="nil"/>
            </w:tcBorders>
          </w:tcPr>
          <w:p w14:paraId="436669BC" w14:textId="14E55048" w:rsidR="00022528" w:rsidRPr="0083629C" w:rsidRDefault="005E08D0" w:rsidP="00210CD2">
            <w:pPr>
              <w:spacing w:line="360" w:lineRule="auto"/>
              <w:jc w:val="center"/>
              <w:rPr>
                <w:rFonts w:ascii="Times New Roman" w:hAnsi="Times New Roman"/>
              </w:rPr>
            </w:pPr>
            <w:r w:rsidRPr="0083629C">
              <w:rPr>
                <w:rFonts w:ascii="Times New Roman" w:hAnsi="Times New Roman"/>
              </w:rPr>
              <w:t>-0.394 (0.441)</w:t>
            </w:r>
          </w:p>
        </w:tc>
        <w:tc>
          <w:tcPr>
            <w:tcW w:w="1529" w:type="dxa"/>
            <w:tcBorders>
              <w:top w:val="nil"/>
              <w:left w:val="nil"/>
              <w:bottom w:val="nil"/>
              <w:right w:val="nil"/>
            </w:tcBorders>
          </w:tcPr>
          <w:p w14:paraId="4AF32EF5" w14:textId="444814C2" w:rsidR="00022528" w:rsidRPr="0083629C" w:rsidRDefault="005E08D0" w:rsidP="00210CD2">
            <w:pPr>
              <w:spacing w:line="360" w:lineRule="auto"/>
              <w:jc w:val="center"/>
              <w:rPr>
                <w:rFonts w:ascii="Times New Roman" w:hAnsi="Times New Roman"/>
              </w:rPr>
            </w:pPr>
            <w:r w:rsidRPr="0083629C">
              <w:rPr>
                <w:rFonts w:ascii="Times New Roman" w:hAnsi="Times New Roman"/>
              </w:rPr>
              <w:t>-0.894</w:t>
            </w:r>
          </w:p>
        </w:tc>
        <w:tc>
          <w:tcPr>
            <w:tcW w:w="1177" w:type="dxa"/>
            <w:tcBorders>
              <w:top w:val="nil"/>
              <w:left w:val="nil"/>
              <w:bottom w:val="nil"/>
              <w:right w:val="nil"/>
            </w:tcBorders>
          </w:tcPr>
          <w:p w14:paraId="6E5D48CA" w14:textId="17FB8D2B" w:rsidR="00022528" w:rsidRPr="0083629C" w:rsidRDefault="005E08D0" w:rsidP="00210CD2">
            <w:pPr>
              <w:spacing w:line="360" w:lineRule="auto"/>
              <w:jc w:val="center"/>
              <w:rPr>
                <w:rFonts w:ascii="Times New Roman" w:hAnsi="Times New Roman"/>
              </w:rPr>
            </w:pPr>
            <w:r w:rsidRPr="0083629C">
              <w:rPr>
                <w:rFonts w:ascii="Times New Roman" w:hAnsi="Times New Roman"/>
              </w:rPr>
              <w:t>0.371</w:t>
            </w:r>
          </w:p>
        </w:tc>
      </w:tr>
      <w:tr w:rsidR="00022528" w:rsidRPr="00D43DBA" w14:paraId="2AD1F75B" w14:textId="77777777" w:rsidTr="00210CD2">
        <w:tc>
          <w:tcPr>
            <w:tcW w:w="1536" w:type="dxa"/>
            <w:tcBorders>
              <w:top w:val="nil"/>
              <w:left w:val="nil"/>
              <w:bottom w:val="single" w:sz="4" w:space="0" w:color="auto"/>
              <w:right w:val="nil"/>
            </w:tcBorders>
          </w:tcPr>
          <w:p w14:paraId="20AD65A1" w14:textId="77777777" w:rsidR="00022528" w:rsidRPr="0083629C" w:rsidRDefault="00022528" w:rsidP="00210CD2">
            <w:pPr>
              <w:spacing w:line="360" w:lineRule="auto"/>
              <w:jc w:val="center"/>
              <w:rPr>
                <w:rFonts w:ascii="Times New Roman" w:hAnsi="Times New Roman"/>
              </w:rPr>
            </w:pPr>
            <w:r w:rsidRPr="0083629C">
              <w:rPr>
                <w:rFonts w:ascii="Times New Roman" w:hAnsi="Times New Roman"/>
              </w:rPr>
              <w:t>T LSA</w:t>
            </w:r>
          </w:p>
        </w:tc>
        <w:tc>
          <w:tcPr>
            <w:tcW w:w="2599" w:type="dxa"/>
            <w:tcBorders>
              <w:top w:val="nil"/>
              <w:left w:val="nil"/>
              <w:bottom w:val="single" w:sz="4" w:space="0" w:color="auto"/>
              <w:right w:val="nil"/>
            </w:tcBorders>
          </w:tcPr>
          <w:p w14:paraId="37208317" w14:textId="79244D68" w:rsidR="00022528" w:rsidRPr="0083629C" w:rsidRDefault="005E08D0" w:rsidP="00210CD2">
            <w:pPr>
              <w:spacing w:line="360" w:lineRule="auto"/>
              <w:jc w:val="center"/>
              <w:rPr>
                <w:rFonts w:ascii="Times New Roman" w:hAnsi="Times New Roman"/>
              </w:rPr>
            </w:pPr>
            <w:r w:rsidRPr="0083629C">
              <w:rPr>
                <w:rFonts w:ascii="Times New Roman" w:hAnsi="Times New Roman"/>
              </w:rPr>
              <w:t>0.896 (0.529)</w:t>
            </w:r>
          </w:p>
        </w:tc>
        <w:tc>
          <w:tcPr>
            <w:tcW w:w="1529" w:type="dxa"/>
            <w:tcBorders>
              <w:top w:val="nil"/>
              <w:left w:val="nil"/>
              <w:bottom w:val="single" w:sz="4" w:space="0" w:color="auto"/>
              <w:right w:val="nil"/>
            </w:tcBorders>
          </w:tcPr>
          <w:p w14:paraId="7551ECA2" w14:textId="5360D641" w:rsidR="00022528" w:rsidRPr="0083629C" w:rsidRDefault="005E08D0" w:rsidP="00210CD2">
            <w:pPr>
              <w:spacing w:line="360" w:lineRule="auto"/>
              <w:jc w:val="center"/>
              <w:rPr>
                <w:rFonts w:ascii="Times New Roman" w:hAnsi="Times New Roman"/>
              </w:rPr>
            </w:pPr>
            <w:r w:rsidRPr="0083629C">
              <w:rPr>
                <w:rFonts w:ascii="Times New Roman" w:hAnsi="Times New Roman"/>
              </w:rPr>
              <w:t>1.694</w:t>
            </w:r>
          </w:p>
        </w:tc>
        <w:tc>
          <w:tcPr>
            <w:tcW w:w="1177" w:type="dxa"/>
            <w:tcBorders>
              <w:top w:val="nil"/>
              <w:left w:val="nil"/>
              <w:bottom w:val="single" w:sz="4" w:space="0" w:color="auto"/>
              <w:right w:val="nil"/>
            </w:tcBorders>
          </w:tcPr>
          <w:p w14:paraId="62EFF68A" w14:textId="6A1CA548" w:rsidR="00022528" w:rsidRPr="0083629C" w:rsidRDefault="005E08D0" w:rsidP="00210CD2">
            <w:pPr>
              <w:spacing w:line="360" w:lineRule="auto"/>
              <w:jc w:val="center"/>
              <w:rPr>
                <w:rFonts w:ascii="Times New Roman" w:hAnsi="Times New Roman"/>
              </w:rPr>
            </w:pPr>
            <w:r w:rsidRPr="0083629C">
              <w:rPr>
                <w:rFonts w:ascii="Times New Roman" w:hAnsi="Times New Roman"/>
              </w:rPr>
              <w:t>0.090</w:t>
            </w:r>
          </w:p>
        </w:tc>
      </w:tr>
    </w:tbl>
    <w:p w14:paraId="540B3520" w14:textId="77777777" w:rsidR="00022528" w:rsidRPr="008058C4" w:rsidRDefault="00022528" w:rsidP="00022528">
      <w:r w:rsidRPr="00511A99">
        <w:rPr>
          <w:i/>
        </w:rPr>
        <w:t>Note</w:t>
      </w:r>
      <w:r>
        <w:t xml:space="preserve">: </w:t>
      </w:r>
      <w:r>
        <w:tab/>
        <w:t>A: Associative judgments, S: Semantic judgments, T: Thematic judgments</w:t>
      </w:r>
    </w:p>
    <w:p w14:paraId="44D702E6" w14:textId="77777777" w:rsidR="00022528" w:rsidRPr="00021BE0" w:rsidRDefault="00022528" w:rsidP="00022528">
      <w:pPr>
        <w:spacing w:line="480" w:lineRule="auto"/>
      </w:pPr>
    </w:p>
    <w:p w14:paraId="3660F42A" w14:textId="29699341" w:rsidR="00EC0D8D" w:rsidRDefault="00EC0D8D" w:rsidP="0076423F">
      <w:pPr>
        <w:spacing w:line="480" w:lineRule="auto"/>
        <w:ind w:firstLine="720"/>
      </w:pPr>
      <w:r w:rsidRPr="00EC0D8D">
        <w:rPr>
          <w:b/>
        </w:rPr>
        <w:t>Exploratory Analysis</w:t>
      </w:r>
      <w:r w:rsidR="00A41C1C">
        <w:rPr>
          <w:b/>
        </w:rPr>
        <w:t>.</w:t>
      </w:r>
      <w:r w:rsidR="001A7350">
        <w:rPr>
          <w:b/>
        </w:rPr>
        <w:t xml:space="preserve"> </w:t>
      </w:r>
      <w:r w:rsidR="001A7350">
        <w:t xml:space="preserve">Finally, an analysis was conducted to test whether interaction findings in Hypotheses Two and Three </w:t>
      </w:r>
      <w:r w:rsidR="0089547C">
        <w:t>were</w:t>
      </w:r>
      <w:r w:rsidR="001A7350">
        <w:t xml:space="preserve"> influenced by either practice effects from completing multiple judgment blocks in succession or by interference from </w:t>
      </w:r>
      <w:r w:rsidR="001A7350">
        <w:lastRenderedPageBreak/>
        <w:t xml:space="preserve">the different types of judgment instructions (i.e., completing the judgment task for a block using the previous block’s set of instructions). To investigate this, </w:t>
      </w:r>
      <w:r w:rsidR="0089547C">
        <w:t xml:space="preserve">a new set of </w:t>
      </w:r>
      <w:r w:rsidR="001A7350">
        <w:t xml:space="preserve">multilevel models were created to test </w:t>
      </w:r>
      <w:r w:rsidR="0089547C">
        <w:t>for</w:t>
      </w:r>
      <w:r w:rsidR="001A7350">
        <w:t xml:space="preserve"> interaction</w:t>
      </w:r>
      <w:r w:rsidR="0089547C">
        <w:t xml:space="preserve"> findings</w:t>
      </w:r>
      <w:r w:rsidR="001A7350">
        <w:t xml:space="preserve"> between database norms when predicting judgments and recall. The models </w:t>
      </w:r>
      <w:r w:rsidR="0089547C">
        <w:t xml:space="preserve">used </w:t>
      </w:r>
      <w:r w:rsidR="001A7350">
        <w:t xml:space="preserve">were identical to ones used in Hypotheses Two and Three, except </w:t>
      </w:r>
      <w:r w:rsidR="00C30829">
        <w:t xml:space="preserve">that </w:t>
      </w:r>
      <w:r w:rsidR="001A7350">
        <w:t>they</w:t>
      </w:r>
      <w:r w:rsidR="00C30829">
        <w:t xml:space="preserve"> only</w:t>
      </w:r>
      <w:r w:rsidR="001A7350">
        <w:t xml:space="preserve"> examined data that </w:t>
      </w:r>
      <w:r w:rsidR="00C30829">
        <w:t>was taken from</w:t>
      </w:r>
      <w:r w:rsidR="001A7350">
        <w:t xml:space="preserve"> the first judgment block of each survey.</w:t>
      </w:r>
      <w:r w:rsidR="00210CD2">
        <w:t xml:space="preserve"> Overall, </w:t>
      </w:r>
      <w:r w:rsidR="00D34C2A">
        <w:t xml:space="preserve">significant three-way interactions were found between COS, FSG, and LSA when predicting judgments </w:t>
      </w:r>
      <w:bookmarkStart w:id="21" w:name="_Hlk509216647"/>
      <w:r w:rsidR="00D34C2A">
        <w:t>(</w:t>
      </w:r>
      <w:r w:rsidR="00EF494B" w:rsidRPr="00EF494B">
        <w:rPr>
          <w:i/>
        </w:rPr>
        <w:t>b</w:t>
      </w:r>
      <w:r w:rsidR="00D34C2A" w:rsidRPr="00734F12">
        <w:t xml:space="preserve"> = </w:t>
      </w:r>
      <w:r w:rsidR="00D34C2A">
        <w:t>4.040</w:t>
      </w:r>
      <w:r w:rsidR="00D34C2A" w:rsidRPr="00734F12">
        <w:t xml:space="preserve">, </w:t>
      </w:r>
      <w:r w:rsidR="00D34C2A" w:rsidRPr="00734F12">
        <w:rPr>
          <w:i/>
        </w:rPr>
        <w:t>p</w:t>
      </w:r>
      <w:r w:rsidR="00D34C2A" w:rsidRPr="00734F12">
        <w:t xml:space="preserve"> </w:t>
      </w:r>
      <w:r w:rsidR="00D34C2A">
        <w:t>&lt;</w:t>
      </w:r>
      <w:r w:rsidR="00D34C2A" w:rsidRPr="00734F12">
        <w:t xml:space="preserve"> </w:t>
      </w:r>
      <w:r w:rsidR="00D34C2A">
        <w:t>0</w:t>
      </w:r>
      <w:r w:rsidR="00D34C2A" w:rsidRPr="00734F12">
        <w:t>.00</w:t>
      </w:r>
      <w:r w:rsidR="00D34C2A">
        <w:t xml:space="preserve">1) </w:t>
      </w:r>
      <w:bookmarkEnd w:id="21"/>
      <w:r w:rsidR="00D34C2A">
        <w:t>and recall (</w:t>
      </w:r>
      <w:r w:rsidR="00EF494B" w:rsidRPr="00EF494B">
        <w:rPr>
          <w:i/>
        </w:rPr>
        <w:t>b</w:t>
      </w:r>
      <w:r w:rsidR="0089547C" w:rsidRPr="00D34C2A">
        <w:rPr>
          <w:i/>
        </w:rPr>
        <w:t xml:space="preserve"> </w:t>
      </w:r>
      <w:r w:rsidR="00D34C2A" w:rsidRPr="00734F12">
        <w:t xml:space="preserve">= </w:t>
      </w:r>
      <w:r w:rsidR="00D34C2A">
        <w:t>22.685</w:t>
      </w:r>
      <w:r w:rsidR="00D34C2A" w:rsidRPr="00734F12">
        <w:t xml:space="preserve">, </w:t>
      </w:r>
      <w:r w:rsidR="00D34C2A" w:rsidRPr="00734F12">
        <w:rPr>
          <w:i/>
        </w:rPr>
        <w:t>p</w:t>
      </w:r>
      <w:r w:rsidR="00D34C2A" w:rsidRPr="00734F12">
        <w:t xml:space="preserve"> </w:t>
      </w:r>
      <w:r w:rsidR="00D34C2A">
        <w:t>=</w:t>
      </w:r>
      <w:r w:rsidR="00D34C2A" w:rsidRPr="00734F12">
        <w:t xml:space="preserve"> </w:t>
      </w:r>
      <w:r w:rsidR="00D34C2A">
        <w:t>0</w:t>
      </w:r>
      <w:r w:rsidR="00D34C2A" w:rsidRPr="00734F12">
        <w:t>.0</w:t>
      </w:r>
      <w:r w:rsidR="00D34C2A">
        <w:t>28)</w:t>
      </w:r>
      <w:r w:rsidR="0089547C">
        <w:t>.</w:t>
      </w:r>
      <w:r w:rsidR="00CA4406">
        <w:t xml:space="preserve"> </w:t>
      </w:r>
      <w:r w:rsidR="00CA4406" w:rsidRPr="009964FB">
        <w:rPr>
          <w:highlight w:val="green"/>
        </w:rPr>
        <w:t>Figure 4</w:t>
      </w:r>
      <w:r w:rsidR="00CA4406">
        <w:t xml:space="preserve"> displays interaction findings for judgments, and </w:t>
      </w:r>
      <w:r w:rsidR="00CA4406" w:rsidRPr="009964FB">
        <w:rPr>
          <w:highlight w:val="green"/>
        </w:rPr>
        <w:t>Figure 5</w:t>
      </w:r>
      <w:r w:rsidR="00CA4406">
        <w:t xml:space="preserve"> displays findings for recall.</w:t>
      </w:r>
    </w:p>
    <w:p w14:paraId="12A5E7DC" w14:textId="01BCA7EF" w:rsidR="00C30829" w:rsidRDefault="00C30829" w:rsidP="00C30829">
      <w:pPr>
        <w:spacing w:line="480" w:lineRule="auto"/>
      </w:pPr>
    </w:p>
    <w:p w14:paraId="3D833A77" w14:textId="528EDFBB" w:rsidR="00C30829" w:rsidRPr="001A7350" w:rsidRDefault="00C30829" w:rsidP="00C30829">
      <w:r>
        <w:rPr>
          <w:noProof/>
        </w:rPr>
        <w:drawing>
          <wp:inline distT="0" distB="0" distL="0" distR="0" wp14:anchorId="4E29D773" wp14:editId="363B2F1E">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7619" cy="4171429"/>
                    </a:xfrm>
                    <a:prstGeom prst="rect">
                      <a:avLst/>
                    </a:prstGeom>
                  </pic:spPr>
                </pic:pic>
              </a:graphicData>
            </a:graphic>
          </wp:inline>
        </w:drawing>
      </w:r>
    </w:p>
    <w:p w14:paraId="72ABA662" w14:textId="3C9F07B7" w:rsidR="00EC0D8D" w:rsidRDefault="00C30829" w:rsidP="00CA4406">
      <w:bookmarkStart w:id="22" w:name="_Hlk509217790"/>
      <w:r>
        <w:t xml:space="preserve">Figure 4. Simple slopes graph displaying the slope of FSG when predicting participant judgments </w:t>
      </w:r>
      <w:r w:rsidR="00360E2A">
        <w:t xml:space="preserve">based on block one performance </w:t>
      </w:r>
      <w:r>
        <w:t>at low, average, and high LSA split by low, average, and high COS. All variables were mean centered.</w:t>
      </w:r>
      <w:bookmarkEnd w:id="22"/>
    </w:p>
    <w:p w14:paraId="1A8E2916" w14:textId="07716E3E" w:rsidR="00360E2A" w:rsidRDefault="00360E2A" w:rsidP="00360E2A">
      <w:pPr>
        <w:rPr>
          <w:b/>
        </w:rPr>
      </w:pPr>
      <w:r>
        <w:rPr>
          <w:noProof/>
        </w:rPr>
        <w:lastRenderedPageBreak/>
        <w:drawing>
          <wp:inline distT="0" distB="0" distL="0" distR="0" wp14:anchorId="1E84451B" wp14:editId="535BE51D">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39BC6249" w14:textId="7063C407" w:rsidR="00360E2A" w:rsidRDefault="00360E2A" w:rsidP="006F5D49">
      <w:r>
        <w:t>Figure 5. Simple slopes graph displaying the slope of FSG when predicting participant recall based on block one performance at low, average, and high LSA split by low, average, and high COS. All variables were mean centered.</w:t>
      </w:r>
    </w:p>
    <w:p w14:paraId="259EF8CC" w14:textId="57F5B5F6" w:rsidR="00360E2A" w:rsidRDefault="00360E2A" w:rsidP="00360E2A">
      <w:pPr>
        <w:spacing w:line="480" w:lineRule="auto"/>
        <w:rPr>
          <w:b/>
        </w:rPr>
      </w:pPr>
    </w:p>
    <w:p w14:paraId="7D36C3F8" w14:textId="6EEDD95D" w:rsidR="00CA4406" w:rsidRDefault="00CA4406" w:rsidP="00CA4406">
      <w:pPr>
        <w:spacing w:line="480" w:lineRule="auto"/>
        <w:ind w:firstLine="720"/>
      </w:pPr>
      <w:r>
        <w:t>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w:t>
      </w:r>
      <w:r w:rsidR="00213CCE">
        <w:t xml:space="preserve">. As found previously, </w:t>
      </w:r>
      <w:r w:rsidR="00213CCE" w:rsidRPr="00734F12">
        <w:t>LSA and FSG counterbalanced one another</w:t>
      </w:r>
      <w:r w:rsidR="00213CCE">
        <w:t xml:space="preserve"> when semantics were low</w:t>
      </w:r>
      <w:r w:rsidR="00213CCE" w:rsidRPr="00734F12">
        <w:t>, wherein the increasing levels of</w:t>
      </w:r>
      <w:r w:rsidR="00213CCE">
        <w:t xml:space="preserve"> </w:t>
      </w:r>
      <w:proofErr w:type="spellStart"/>
      <w:r w:rsidR="00213CCE" w:rsidRPr="00734F12">
        <w:t>thematics</w:t>
      </w:r>
      <w:proofErr w:type="spellEnd"/>
      <w:r w:rsidR="00213CCE" w:rsidRPr="00734F12">
        <w:t xml:space="preserve"> </w:t>
      </w:r>
      <w:r w:rsidR="00213CCE">
        <w:t xml:space="preserve">in turn </w:t>
      </w:r>
      <w:r w:rsidR="00213CCE" w:rsidRPr="00734F12">
        <w:t xml:space="preserve">led to a decrease in the importance of association in predicting </w:t>
      </w:r>
      <w:r w:rsidR="00213CCE">
        <w:t xml:space="preserve">judgments and recall. This trend reverse with increases in semantics. At levels of semantics, LSA and FSG complimented one another, increasing together. The replication of these findings from Hypotheses Two and Three </w:t>
      </w:r>
      <w:r>
        <w:t>suggest</w:t>
      </w:r>
      <w:r w:rsidR="00213CCE">
        <w:t>s</w:t>
      </w:r>
      <w:r>
        <w:t xml:space="preserve"> that the multiple judgment </w:t>
      </w:r>
      <w:r>
        <w:lastRenderedPageBreak/>
        <w:t>instructions used in the previous hypotheses did not have an adverse effect on the reliability of participant judgments</w:t>
      </w:r>
      <w:r w:rsidR="00213CCE">
        <w:t xml:space="preserve"> or recall scores obtained in the full experiment.</w:t>
      </w:r>
    </w:p>
    <w:p w14:paraId="085286BF" w14:textId="77777777" w:rsidR="00CA4406" w:rsidRDefault="00CA4406" w:rsidP="00360E2A">
      <w:pPr>
        <w:spacing w:line="480" w:lineRule="auto"/>
        <w:rPr>
          <w:b/>
        </w:rPr>
      </w:pPr>
    </w:p>
    <w:p w14:paraId="28CA98C3" w14:textId="228365C3" w:rsidR="00EC0D8D" w:rsidRDefault="00EC0D8D" w:rsidP="00360E2A">
      <w:pPr>
        <w:spacing w:line="480" w:lineRule="auto"/>
        <w:rPr>
          <w:b/>
        </w:rPr>
      </w:pPr>
      <w:r>
        <w:rPr>
          <w:b/>
        </w:rPr>
        <w:t>Experiment Two</w:t>
      </w:r>
    </w:p>
    <w:p w14:paraId="516B9F35" w14:textId="4F25D578" w:rsidR="009F0A60" w:rsidRPr="000718DA" w:rsidRDefault="000718DA" w:rsidP="00CB1765">
      <w:pPr>
        <w:spacing w:line="480" w:lineRule="auto"/>
        <w:ind w:firstLine="720"/>
      </w:pPr>
      <w:r>
        <w:t xml:space="preserve">Whereas Experiment One </w:t>
      </w:r>
      <w:r w:rsidR="00982470">
        <w:t xml:space="preserve">primarily focused on the effects of associative, semantic, and thematic database norms in the prediction of judgments and recall, Experiment Two focused on the effects of single word norms. Thus, Experiment Two sought </w:t>
      </w:r>
      <w:r w:rsidR="0057009A">
        <w:t>to</w:t>
      </w:r>
      <w:r w:rsidR="00982470">
        <w:t xml:space="preserve"> </w:t>
      </w:r>
      <w:r w:rsidR="0057009A">
        <w:t xml:space="preserve">first </w:t>
      </w:r>
      <w:r w:rsidR="00982470">
        <w:t xml:space="preserve">replicate findings from Experiment One </w:t>
      </w:r>
      <w:r w:rsidR="00CC62AF">
        <w:t xml:space="preserve">when </w:t>
      </w:r>
      <w:r w:rsidR="00982470">
        <w:t xml:space="preserve">using a novel </w:t>
      </w:r>
      <w:r w:rsidR="00CB1765">
        <w:t>set of stimuli</w:t>
      </w:r>
      <w:r w:rsidR="00982470">
        <w:t xml:space="preserve"> </w:t>
      </w:r>
      <w:r w:rsidR="00A1796E">
        <w:t>pairs</w:t>
      </w:r>
      <w:r w:rsidR="00447711">
        <w:t>, test whether the interaction would replicate when controlling for single word norms,</w:t>
      </w:r>
      <w:r w:rsidR="00A1796E">
        <w:t xml:space="preserve"> </w:t>
      </w:r>
      <w:r w:rsidR="00982470">
        <w:t>and</w:t>
      </w:r>
      <w:r w:rsidR="0057009A">
        <w:t xml:space="preserve"> to assess which single word norms were most predictive of these cognitive processes. </w:t>
      </w:r>
    </w:p>
    <w:p w14:paraId="726D736B" w14:textId="08BBD867" w:rsidR="00484586" w:rsidRPr="00484586" w:rsidRDefault="004C57AD" w:rsidP="00484586">
      <w:pPr>
        <w:spacing w:line="480" w:lineRule="auto"/>
        <w:ind w:firstLine="720"/>
      </w:pPr>
      <w:r>
        <w:rPr>
          <w:b/>
        </w:rPr>
        <w:tab/>
      </w:r>
      <w:r>
        <w:rPr>
          <w:b/>
        </w:rPr>
        <w:tab/>
        <w:t>Data Processing and Descriptive Statistics</w:t>
      </w:r>
      <w:r w:rsidR="00A41C1C">
        <w:rPr>
          <w:b/>
        </w:rPr>
        <w:t>.</w:t>
      </w:r>
      <w:r w:rsidR="00484586">
        <w:rPr>
          <w:b/>
        </w:rPr>
        <w:t xml:space="preserve"> </w:t>
      </w:r>
      <w:r w:rsidR="00484586">
        <w:t xml:space="preserve">Data </w:t>
      </w:r>
      <w:r w:rsidR="00A148B3">
        <w:t>p</w:t>
      </w:r>
      <w:r w:rsidR="00484586">
        <w:t>rocessing for Experiment Two followed the same pro</w:t>
      </w:r>
      <w:r w:rsidR="00277C58">
        <w:t>cedure</w:t>
      </w:r>
      <w:r w:rsidR="00484586">
        <w:t xml:space="preserve"> used in Experiment One. Recall was coded as zero for incorrect responses, one for correct responses, and NA for participants who left either all or the majority of recall response</w:t>
      </w:r>
      <w:r w:rsidR="000263DA">
        <w:t>s</w:t>
      </w:r>
      <w:r w:rsidR="00484586">
        <w:t xml:space="preserve"> </w:t>
      </w:r>
      <w:r w:rsidR="000263DA">
        <w:t>incomplete</w:t>
      </w:r>
      <w:r w:rsidR="00484586">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84586">
        <w:rPr>
          <w:i/>
        </w:rPr>
        <w:t>reshape</w:t>
      </w:r>
      <w:r w:rsidR="00484586">
        <w:t xml:space="preserve"> package in </w:t>
      </w:r>
      <w:r w:rsidR="00484586">
        <w:rPr>
          <w:i/>
        </w:rPr>
        <w:t>R</w:t>
      </w:r>
      <w:r w:rsidR="00484586">
        <w:t xml:space="preserve"> (Wickham, 2007). Melted files were then written as csv </w:t>
      </w:r>
      <w:r w:rsidR="0060172E">
        <w:t>files and</w:t>
      </w:r>
      <w:r w:rsidR="00484586">
        <w:t xml:space="preserve"> combined to create the final dataset.</w:t>
      </w:r>
    </w:p>
    <w:p w14:paraId="330B05CA" w14:textId="66B33EE0" w:rsidR="00484586" w:rsidRPr="00E34696" w:rsidRDefault="00D24820" w:rsidP="00484586">
      <w:pPr>
        <w:spacing w:line="480" w:lineRule="auto"/>
        <w:ind w:firstLine="720"/>
      </w:pPr>
      <w:r>
        <w:t>In long</w:t>
      </w:r>
      <w:r w:rsidR="00484586">
        <w:t xml:space="preserve"> format</w:t>
      </w:r>
      <w:r>
        <w:t>, dataset for Experiment Two</w:t>
      </w:r>
      <w:r w:rsidR="00484586">
        <w:t xml:space="preserve"> contained 13,923 rows of data (221 participants * 63 judgments). </w:t>
      </w:r>
      <w:r w:rsidR="007B7C21">
        <w:t xml:space="preserve">Data screening followed the same process used in Experiment One. </w:t>
      </w:r>
      <w:r w:rsidR="00F07E9C">
        <w:t>Nine</w:t>
      </w:r>
      <w:r w:rsidR="00484586">
        <w:t xml:space="preserve"> judgment data point</w:t>
      </w:r>
      <w:r w:rsidR="00F07E9C">
        <w:t>s</w:t>
      </w:r>
      <w:r w:rsidR="00484586">
        <w:t xml:space="preserve"> w</w:t>
      </w:r>
      <w:r w:rsidR="00F07E9C">
        <w:t>ere</w:t>
      </w:r>
      <w:r w:rsidR="00484586">
        <w:t xml:space="preserve"> set to NA as </w:t>
      </w:r>
      <w:r w:rsidR="0004099B">
        <w:t>they</w:t>
      </w:r>
      <w:r w:rsidR="00484586">
        <w:t xml:space="preserve"> </w:t>
      </w:r>
      <w:r w:rsidR="007F0E1D">
        <w:t>fell</w:t>
      </w:r>
      <w:r w:rsidR="00484586">
        <w:t xml:space="preserve"> outside the range </w:t>
      </w:r>
      <w:r w:rsidR="00484586">
        <w:lastRenderedPageBreak/>
        <w:t>of the scale (&gt; 100).</w:t>
      </w:r>
      <w:r w:rsidR="007B7C21">
        <w:t xml:space="preserve"> Missing data points for judgments and recall were then excluded. As before, this also included word responses to judgments and numerical responses to recall. Participants </w:t>
      </w:r>
      <w:r w:rsidR="00E329A8">
        <w:t>whose</w:t>
      </w:r>
      <w:r w:rsidR="007B7C21">
        <w:t xml:space="preserve"> data was excluded because they failed to follow instructions did not receive payment on Amazon’s Mechanical Turk. </w:t>
      </w:r>
      <w:r w:rsidR="00604F56">
        <w:t>1,472</w:t>
      </w:r>
      <w:r w:rsidR="007B7C21">
        <w:t xml:space="preserve"> data points were excluded from the final analysis (</w:t>
      </w:r>
      <w:r w:rsidR="00557480">
        <w:t>83</w:t>
      </w:r>
      <w:r w:rsidR="00604F56">
        <w:t>3</w:t>
      </w:r>
      <w:r w:rsidR="007B7C21">
        <w:t xml:space="preserve"> from judgment only, </w:t>
      </w:r>
      <w:r w:rsidR="00604F56">
        <w:t>393</w:t>
      </w:r>
      <w:r w:rsidR="007B7C21">
        <w:t xml:space="preserve"> from recall only, and</w:t>
      </w:r>
      <w:r w:rsidR="00557480">
        <w:t xml:space="preserve"> 24</w:t>
      </w:r>
      <w:r w:rsidR="00604F56">
        <w:t>6</w:t>
      </w:r>
      <w:r w:rsidR="007B7C21">
        <w:t xml:space="preserve"> across both), leading to a total of </w:t>
      </w:r>
      <w:r w:rsidR="00557480">
        <w:t>12</w:t>
      </w:r>
      <w:r w:rsidR="00604F56">
        <w:t>,</w:t>
      </w:r>
      <w:r w:rsidR="00557480">
        <w:t>4</w:t>
      </w:r>
      <w:r w:rsidR="00604F56">
        <w:t>5</w:t>
      </w:r>
      <w:r w:rsidR="00D266A2">
        <w:t xml:space="preserve">1 </w:t>
      </w:r>
      <w:r w:rsidR="007B7C21">
        <w:t xml:space="preserve">observations in the final dataset. </w:t>
      </w:r>
      <w:r w:rsidR="00283B11">
        <w:t xml:space="preserve"> Recall and judgment scores were then screened for outliers using </w:t>
      </w:r>
      <w:proofErr w:type="spellStart"/>
      <w:r w:rsidR="00283B11">
        <w:t>Mahalanobis</w:t>
      </w:r>
      <w:proofErr w:type="spellEnd"/>
      <w:r w:rsidR="00283B11">
        <w:t xml:space="preserve"> distance at </w:t>
      </w:r>
      <w:r w:rsidR="00283B11">
        <w:rPr>
          <w:i/>
        </w:rPr>
        <w:t xml:space="preserve">p </w:t>
      </w:r>
      <w:r w:rsidR="00283B11" w:rsidRPr="00283B11">
        <w:t>&lt; 0.001</w:t>
      </w:r>
      <w:r w:rsidR="00283B11">
        <w:t xml:space="preserve"> and </w:t>
      </w:r>
      <w:r w:rsidR="00604F56">
        <w:t xml:space="preserve">five </w:t>
      </w:r>
      <w:r w:rsidR="00283B11">
        <w:t xml:space="preserve">outliers were detected. </w:t>
      </w:r>
      <w:r w:rsidR="00604F56">
        <w:t xml:space="preserve">Thus, after removing outliers, 12,446 data points remained in the final data set. </w:t>
      </w:r>
      <w:r w:rsidR="00283B11">
        <w:t xml:space="preserve">Finally, multicollinearity was screened for by checking the correlations between network norms and single word norms. </w:t>
      </w:r>
      <w:r w:rsidR="00C7284C">
        <w:t xml:space="preserve">Because of high </w:t>
      </w:r>
      <w:r w:rsidR="00E34696">
        <w:t xml:space="preserve">correlations between the various lexical measures representing word length (number of characters, syllables, morphemes, and phonemes, </w:t>
      </w:r>
      <w:r w:rsidR="00E34696" w:rsidRPr="00930A80">
        <w:rPr>
          <w:i/>
        </w:rPr>
        <w:t xml:space="preserve">r </w:t>
      </w:r>
      <w:r w:rsidR="00E34696" w:rsidRPr="00930A80">
        <w:t>&gt; 0.75)</w:t>
      </w:r>
      <w:r w:rsidR="00E34696">
        <w:t xml:space="preserve"> only </w:t>
      </w:r>
      <w:r w:rsidR="008A22BE">
        <w:t>number of individual characters was</w:t>
      </w:r>
      <w:r w:rsidR="00E34696">
        <w:t xml:space="preserve"> included in the analysis</w:t>
      </w:r>
      <w:r>
        <w:t xml:space="preserve"> to represent word length</w:t>
      </w:r>
      <w:r w:rsidR="00E34696">
        <w:t>.</w:t>
      </w:r>
    </w:p>
    <w:p w14:paraId="5A15A34D" w14:textId="4D4F2440" w:rsidR="00557480" w:rsidRDefault="00D505A6" w:rsidP="00AE538D">
      <w:pPr>
        <w:spacing w:line="480" w:lineRule="auto"/>
        <w:ind w:firstLine="720"/>
      </w:pPr>
      <w:r>
        <w:t>As found in Experiment One, t</w:t>
      </w:r>
      <w:r w:rsidR="00CE44A2">
        <w:t>he mean judgment of memory in the associative condition (</w:t>
      </w:r>
      <w:r w:rsidR="00CE44A2">
        <w:rPr>
          <w:i/>
        </w:rPr>
        <w:t>M</w:t>
      </w:r>
      <w:r w:rsidR="00CE44A2">
        <w:t xml:space="preserve"> = 5</w:t>
      </w:r>
      <w:r>
        <w:t>9.67</w:t>
      </w:r>
      <w:r w:rsidR="00CE44A2">
        <w:t xml:space="preserve">, </w:t>
      </w:r>
      <w:r w:rsidR="00CE44A2">
        <w:rPr>
          <w:i/>
        </w:rPr>
        <w:t>SD</w:t>
      </w:r>
      <w:r w:rsidR="00CE44A2">
        <w:t xml:space="preserve"> = 30.28) was lower than</w:t>
      </w:r>
      <w:r w:rsidR="008B1B51">
        <w:t xml:space="preserve"> in</w:t>
      </w:r>
      <w:r w:rsidR="00CE44A2">
        <w:t xml:space="preserve"> the semantic (</w:t>
      </w:r>
      <w:r w:rsidR="00CE44A2">
        <w:rPr>
          <w:i/>
        </w:rPr>
        <w:t xml:space="preserve">M </w:t>
      </w:r>
      <w:r w:rsidR="00CE44A2">
        <w:t>= 6</w:t>
      </w:r>
      <w:r>
        <w:t>3</w:t>
      </w:r>
      <w:r w:rsidR="00CE44A2">
        <w:t>.</w:t>
      </w:r>
      <w:r>
        <w:t>33</w:t>
      </w:r>
      <w:r w:rsidR="00CE44A2">
        <w:t xml:space="preserve">, </w:t>
      </w:r>
      <w:r w:rsidR="00CE44A2">
        <w:rPr>
          <w:i/>
        </w:rPr>
        <w:t>SD</w:t>
      </w:r>
      <w:r w:rsidR="00CE44A2">
        <w:t xml:space="preserve"> = </w:t>
      </w:r>
      <w:r>
        <w:t>30.63</w:t>
      </w:r>
      <w:r w:rsidR="00CE44A2">
        <w:t>) and thematic (</w:t>
      </w:r>
      <w:r w:rsidR="00CE44A2">
        <w:rPr>
          <w:i/>
        </w:rPr>
        <w:t>M</w:t>
      </w:r>
      <w:r w:rsidR="00CE44A2">
        <w:t xml:space="preserve"> = </w:t>
      </w:r>
      <w:r>
        <w:t>68</w:t>
      </w:r>
      <w:r w:rsidR="00CE44A2">
        <w:t>.9</w:t>
      </w:r>
      <w:r>
        <w:t>7</w:t>
      </w:r>
      <w:r w:rsidR="00CE44A2">
        <w:t xml:space="preserve">, </w:t>
      </w:r>
      <w:r w:rsidR="00CE44A2">
        <w:rPr>
          <w:i/>
        </w:rPr>
        <w:t>SD</w:t>
      </w:r>
      <w:r w:rsidR="00CE44A2">
        <w:t xml:space="preserve"> = 2</w:t>
      </w:r>
      <w:r>
        <w:t>8</w:t>
      </w:r>
      <w:r w:rsidR="00CE44A2">
        <w:t>.</w:t>
      </w:r>
      <w:r>
        <w:t>25</w:t>
      </w:r>
      <w:r w:rsidR="00CE44A2">
        <w:t xml:space="preserve">) judgment conditions. </w:t>
      </w:r>
      <w:r w:rsidR="008C2116">
        <w:t>Additionally, r</w:t>
      </w:r>
      <w:r w:rsidR="00CE44A2">
        <w:t xml:space="preserve">ecall averaged </w:t>
      </w:r>
      <w:r w:rsidR="008534F8">
        <w:t xml:space="preserve">lower than Experiment One, being </w:t>
      </w:r>
      <w:r w:rsidR="00CE44A2">
        <w:t xml:space="preserve">at or slightly below 60% for all three conditions: associative </w:t>
      </w:r>
      <w:r w:rsidR="00CE44A2">
        <w:rPr>
          <w:i/>
        </w:rPr>
        <w:t>M</w:t>
      </w:r>
      <w:r w:rsidR="00CE44A2">
        <w:t xml:space="preserve"> = 58.05, </w:t>
      </w:r>
      <w:r w:rsidR="00CE44A2">
        <w:rPr>
          <w:i/>
        </w:rPr>
        <w:t xml:space="preserve">SD </w:t>
      </w:r>
      <w:r w:rsidR="00CE44A2">
        <w:t>= 4</w:t>
      </w:r>
      <w:r>
        <w:t>9.35</w:t>
      </w:r>
      <w:r w:rsidR="00CE44A2">
        <w:t xml:space="preserve">; semantic </w:t>
      </w:r>
      <w:r w:rsidR="00CE44A2">
        <w:rPr>
          <w:i/>
        </w:rPr>
        <w:t>M</w:t>
      </w:r>
      <w:r w:rsidR="00CE44A2">
        <w:t xml:space="preserve"> = 60.52, </w:t>
      </w:r>
      <w:r w:rsidR="00CE44A2">
        <w:rPr>
          <w:i/>
        </w:rPr>
        <w:t>SD</w:t>
      </w:r>
      <w:r w:rsidR="00CE44A2">
        <w:t xml:space="preserve"> = 4</w:t>
      </w:r>
      <w:r>
        <w:t>8</w:t>
      </w:r>
      <w:r w:rsidR="00CE44A2">
        <w:t>.</w:t>
      </w:r>
      <w:r>
        <w:t>85</w:t>
      </w:r>
      <w:r w:rsidR="00CE44A2">
        <w:t xml:space="preserve">; thematic </w:t>
      </w:r>
      <w:r w:rsidR="00CE44A2">
        <w:rPr>
          <w:i/>
        </w:rPr>
        <w:t>M</w:t>
      </w:r>
      <w:r w:rsidR="00CE44A2">
        <w:t xml:space="preserve"> = 58.51, </w:t>
      </w:r>
      <w:r w:rsidR="00CE44A2">
        <w:rPr>
          <w:i/>
        </w:rPr>
        <w:t>SD</w:t>
      </w:r>
      <w:r w:rsidR="00CE44A2">
        <w:t xml:space="preserve"> = 49.28.</w:t>
      </w:r>
    </w:p>
    <w:p w14:paraId="798C6404" w14:textId="6154F965" w:rsidR="0057009A" w:rsidRPr="00283B11" w:rsidRDefault="0057009A" w:rsidP="00AE538D">
      <w:pPr>
        <w:spacing w:line="480" w:lineRule="auto"/>
        <w:ind w:firstLine="720"/>
      </w:pPr>
      <w:r>
        <w:t xml:space="preserve">When examining the effects of single word norms, </w:t>
      </w:r>
      <w:r w:rsidR="00034FEC">
        <w:t>the initial dataset for Experiment Two</w:t>
      </w:r>
      <w:r>
        <w:t xml:space="preserve"> was combined with the dataset used in Experiment One, which </w:t>
      </w:r>
      <w:r w:rsidR="00034FEC">
        <w:t xml:space="preserve">had been </w:t>
      </w:r>
      <w:r>
        <w:t xml:space="preserve">updated to contain information corresponding to each of the single word norms being investigated. </w:t>
      </w:r>
      <w:r w:rsidR="00034FEC">
        <w:t>This</w:t>
      </w:r>
      <w:r>
        <w:t xml:space="preserve"> combined dataset contained a total of 18,713 data points collected </w:t>
      </w:r>
      <w:r>
        <w:lastRenderedPageBreak/>
        <w:t>across 333 participants</w:t>
      </w:r>
      <w:r w:rsidR="00034FEC">
        <w:t>. This dataset was used for the analyses investigating the effects of single word norms.</w:t>
      </w:r>
    </w:p>
    <w:p w14:paraId="6FFAF998" w14:textId="52876D8B" w:rsidR="00F127E6" w:rsidRPr="00B9636A" w:rsidRDefault="000F4D07" w:rsidP="00360E2A">
      <w:pPr>
        <w:spacing w:line="480" w:lineRule="auto"/>
        <w:ind w:firstLine="720"/>
      </w:pPr>
      <w:r>
        <w:rPr>
          <w:b/>
        </w:rPr>
        <w:t>Replication of Interaction Findings</w:t>
      </w:r>
      <w:r w:rsidR="00A41C1C">
        <w:rPr>
          <w:b/>
        </w:rPr>
        <w:t>.</w:t>
      </w:r>
      <w:r w:rsidR="00AE538D">
        <w:rPr>
          <w:b/>
        </w:rPr>
        <w:t xml:space="preserve"> </w:t>
      </w:r>
      <w:r w:rsidR="00B9636A">
        <w:t xml:space="preserve">First, analyses were conducted to test whether interactions between database norms would replicate with the new stimuli set. These analyses mimicked the design from Hypotheses Two and Three from the first experiment. First, data base norms were </w:t>
      </w:r>
      <w:r w:rsidR="00F81A87">
        <w:t xml:space="preserve">mean </w:t>
      </w:r>
      <w:r w:rsidR="00B9636A">
        <w:t xml:space="preserve">centered. Next, the </w:t>
      </w:r>
      <w:proofErr w:type="spellStart"/>
      <w:r w:rsidR="00B9636A">
        <w:rPr>
          <w:i/>
        </w:rPr>
        <w:t>nlme</w:t>
      </w:r>
      <w:proofErr w:type="spellEnd"/>
      <w:r w:rsidR="00B9636A">
        <w:rPr>
          <w:i/>
        </w:rPr>
        <w:t xml:space="preserve"> </w:t>
      </w:r>
      <w:r w:rsidR="00B9636A">
        <w:t xml:space="preserve">package in </w:t>
      </w:r>
      <w:r w:rsidR="00B9636A">
        <w:rPr>
          <w:i/>
        </w:rPr>
        <w:t>R</w:t>
      </w:r>
      <w:r w:rsidR="00B9636A">
        <w:t xml:space="preserve"> was used to create </w:t>
      </w:r>
      <w:r w:rsidR="00736104">
        <w:t xml:space="preserve">a </w:t>
      </w:r>
      <w:r w:rsidR="00B9636A">
        <w:t xml:space="preserve">maximum likelihood multilevel model to test for an interaction between FSG, COS, and LSA when predicting judgment scores </w:t>
      </w:r>
      <w:r w:rsidR="00B9636A" w:rsidRPr="00AB505C">
        <w:rPr>
          <w:highlight w:val="yellow"/>
        </w:rPr>
        <w:t>(Pinheiro et al., 2017)</w:t>
      </w:r>
      <w:r w:rsidR="00B9636A">
        <w:t xml:space="preserve">. Although the interaction </w:t>
      </w:r>
      <w:r w:rsidR="00A43631">
        <w:t>was not significant</w:t>
      </w:r>
      <w:r w:rsidR="00B9636A">
        <w:t xml:space="preserve">, </w:t>
      </w:r>
      <w:r w:rsidR="00867699">
        <w:t xml:space="preserve">the main effects of FSG and LSA were </w:t>
      </w:r>
      <w:r w:rsidR="004D4854">
        <w:t xml:space="preserve">still </w:t>
      </w:r>
      <w:r w:rsidR="00867699">
        <w:t>significant</w:t>
      </w:r>
      <w:r w:rsidR="00B9636A">
        <w:t xml:space="preserve">. </w:t>
      </w:r>
      <w:r w:rsidR="00B9636A" w:rsidRPr="00B9636A">
        <w:rPr>
          <w:highlight w:val="green"/>
        </w:rPr>
        <w:t>Table 9</w:t>
      </w:r>
      <w:r w:rsidR="00B9636A">
        <w:t xml:space="preserve"> displays main effects and interactions. Consistent with </w:t>
      </w:r>
      <w:r w:rsidR="006048C5">
        <w:t>previous findings</w:t>
      </w:r>
      <w:r w:rsidR="00B9636A">
        <w:t>, FSG was the strongest predictor of judgments (</w:t>
      </w:r>
      <w:r w:rsidR="00EF494B" w:rsidRPr="00EF494B">
        <w:rPr>
          <w:i/>
        </w:rPr>
        <w:t>b</w:t>
      </w:r>
      <w:r w:rsidR="00B9636A" w:rsidRPr="00734F12">
        <w:t xml:space="preserve"> = </w:t>
      </w:r>
      <w:r w:rsidR="00B9636A">
        <w:t>0.422</w:t>
      </w:r>
      <w:r w:rsidR="00B9636A" w:rsidRPr="00734F12">
        <w:t xml:space="preserve">, </w:t>
      </w:r>
      <w:r w:rsidR="00B9636A" w:rsidRPr="00734F12">
        <w:rPr>
          <w:i/>
        </w:rPr>
        <w:t>p</w:t>
      </w:r>
      <w:r w:rsidR="00B9636A" w:rsidRPr="00734F12">
        <w:t xml:space="preserve"> </w:t>
      </w:r>
      <w:r w:rsidR="00B9636A">
        <w:t>&lt;</w:t>
      </w:r>
      <w:r w:rsidR="00B9636A" w:rsidRPr="00734F12">
        <w:t xml:space="preserve"> </w:t>
      </w:r>
      <w:r w:rsidR="00B9636A">
        <w:t>0</w:t>
      </w:r>
      <w:r w:rsidR="00B9636A" w:rsidRPr="00734F12">
        <w:t>.00</w:t>
      </w:r>
      <w:r w:rsidR="00B9636A">
        <w:t>1).</w:t>
      </w:r>
      <w:r w:rsidR="00F81A87">
        <w:t xml:space="preserve"> </w:t>
      </w:r>
      <w:r w:rsidR="004D4854">
        <w:t xml:space="preserve">Although the interaction was not significant, simple slopes were still calculated to assess the underlying relationship between FSG and LSA at each level of COS to see if it displayed a pattern similar to that </w:t>
      </w:r>
      <w:r w:rsidR="00E759CC">
        <w:t>found in</w:t>
      </w:r>
      <w:r w:rsidR="004D4854">
        <w:t xml:space="preserve"> Experiment One. </w:t>
      </w:r>
      <w:r w:rsidR="004D4854" w:rsidRPr="004D4854">
        <w:rPr>
          <w:highlight w:val="green"/>
        </w:rPr>
        <w:t>Figure 6</w:t>
      </w:r>
      <w:r w:rsidR="004D4854">
        <w:t xml:space="preserve"> displays </w:t>
      </w:r>
      <w:r w:rsidR="00625AA2">
        <w:t>this relationship.</w:t>
      </w:r>
    </w:p>
    <w:p w14:paraId="685A5938" w14:textId="651D4422" w:rsidR="00720234" w:rsidRDefault="00720234" w:rsidP="00720234">
      <w:pPr>
        <w:spacing w:line="480" w:lineRule="auto"/>
      </w:pPr>
    </w:p>
    <w:p w14:paraId="5F0AB668" w14:textId="260E566B" w:rsidR="00AB4614" w:rsidRDefault="00AB4614" w:rsidP="00AB4614">
      <w:pPr>
        <w:spacing w:line="480" w:lineRule="auto"/>
      </w:pPr>
      <w:bookmarkStart w:id="23" w:name="_Hlk509846870"/>
      <w:r>
        <w:t xml:space="preserve">Table 9. MLM </w:t>
      </w:r>
      <w:r w:rsidR="00E274CE">
        <w:t>S</w:t>
      </w:r>
      <w:r>
        <w:t>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B4614" w14:paraId="4D66BFA2" w14:textId="77777777" w:rsidTr="00084C48">
        <w:tc>
          <w:tcPr>
            <w:tcW w:w="1710" w:type="dxa"/>
            <w:tcBorders>
              <w:top w:val="single" w:sz="4" w:space="0" w:color="auto"/>
              <w:bottom w:val="single" w:sz="4" w:space="0" w:color="auto"/>
            </w:tcBorders>
          </w:tcPr>
          <w:p w14:paraId="3904AFB7"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3D5C398" w14:textId="60B1C3F3" w:rsidR="00AB4614"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3ABD55F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C97C3F8" w14:textId="55E30AF5" w:rsidR="00AB4614" w:rsidRPr="004D037B" w:rsidRDefault="00107733" w:rsidP="002731D0">
            <w:pPr>
              <w:spacing w:line="360" w:lineRule="auto"/>
              <w:jc w:val="center"/>
              <w:rPr>
                <w:rFonts w:ascii="Times New Roman" w:hAnsi="Times New Roman"/>
                <w:i/>
              </w:rPr>
            </w:pPr>
            <w:r>
              <w:rPr>
                <w:rFonts w:ascii="Times New Roman" w:hAnsi="Times New Roman"/>
                <w:i/>
              </w:rPr>
              <w:t>t</w:t>
            </w:r>
          </w:p>
        </w:tc>
        <w:tc>
          <w:tcPr>
            <w:tcW w:w="1080" w:type="dxa"/>
            <w:tcBorders>
              <w:top w:val="single" w:sz="4" w:space="0" w:color="auto"/>
              <w:bottom w:val="single" w:sz="4" w:space="0" w:color="auto"/>
            </w:tcBorders>
          </w:tcPr>
          <w:p w14:paraId="3545AF67" w14:textId="77777777" w:rsidR="00AB4614" w:rsidRPr="004D037B" w:rsidRDefault="00AB4614" w:rsidP="002731D0">
            <w:pPr>
              <w:spacing w:line="360" w:lineRule="auto"/>
              <w:jc w:val="center"/>
              <w:rPr>
                <w:rFonts w:ascii="Times New Roman" w:hAnsi="Times New Roman"/>
                <w:i/>
              </w:rPr>
            </w:pPr>
            <w:r w:rsidRPr="004D037B">
              <w:rPr>
                <w:rFonts w:ascii="Times New Roman" w:hAnsi="Times New Roman"/>
                <w:i/>
              </w:rPr>
              <w:t>p</w:t>
            </w:r>
          </w:p>
        </w:tc>
      </w:tr>
      <w:tr w:rsidR="00AB4614" w14:paraId="2E797FA2" w14:textId="77777777" w:rsidTr="00084C48">
        <w:tc>
          <w:tcPr>
            <w:tcW w:w="1710" w:type="dxa"/>
            <w:tcBorders>
              <w:top w:val="single" w:sz="4" w:space="0" w:color="auto"/>
            </w:tcBorders>
          </w:tcPr>
          <w:p w14:paraId="79D2930C"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1E603477" w14:textId="4DE4322B" w:rsidR="00AB4614" w:rsidRPr="004D037B" w:rsidRDefault="00434EAA" w:rsidP="002731D0">
            <w:pPr>
              <w:spacing w:line="360" w:lineRule="auto"/>
              <w:jc w:val="center"/>
              <w:rPr>
                <w:rFonts w:ascii="Times New Roman" w:hAnsi="Times New Roman"/>
              </w:rPr>
            </w:pPr>
            <w:r>
              <w:rPr>
                <w:rFonts w:ascii="Times New Roman" w:hAnsi="Times New Roman"/>
              </w:rPr>
              <w:t>0.615</w:t>
            </w:r>
          </w:p>
        </w:tc>
        <w:tc>
          <w:tcPr>
            <w:tcW w:w="1080" w:type="dxa"/>
            <w:tcBorders>
              <w:top w:val="single" w:sz="4" w:space="0" w:color="auto"/>
            </w:tcBorders>
          </w:tcPr>
          <w:p w14:paraId="6BC96B81" w14:textId="2ED290E1" w:rsidR="00AB4614" w:rsidRPr="004D037B" w:rsidRDefault="00434EAA" w:rsidP="002731D0">
            <w:pPr>
              <w:spacing w:line="360" w:lineRule="auto"/>
              <w:jc w:val="center"/>
              <w:rPr>
                <w:rFonts w:ascii="Times New Roman" w:hAnsi="Times New Roman"/>
              </w:rPr>
            </w:pPr>
            <w:r>
              <w:rPr>
                <w:rFonts w:ascii="Times New Roman" w:hAnsi="Times New Roman"/>
              </w:rPr>
              <w:t>0.009</w:t>
            </w:r>
          </w:p>
        </w:tc>
        <w:tc>
          <w:tcPr>
            <w:tcW w:w="990" w:type="dxa"/>
            <w:tcBorders>
              <w:top w:val="single" w:sz="4" w:space="0" w:color="auto"/>
            </w:tcBorders>
          </w:tcPr>
          <w:p w14:paraId="292E2F7F" w14:textId="45388607" w:rsidR="00AB4614" w:rsidRPr="004D037B" w:rsidRDefault="00867699" w:rsidP="002731D0">
            <w:pPr>
              <w:spacing w:line="360" w:lineRule="auto"/>
              <w:jc w:val="center"/>
              <w:rPr>
                <w:rFonts w:ascii="Times New Roman" w:hAnsi="Times New Roman"/>
              </w:rPr>
            </w:pPr>
            <w:r>
              <w:rPr>
                <w:rFonts w:ascii="Times New Roman" w:hAnsi="Times New Roman"/>
              </w:rPr>
              <w:t>66.43</w:t>
            </w:r>
          </w:p>
        </w:tc>
        <w:tc>
          <w:tcPr>
            <w:tcW w:w="1080" w:type="dxa"/>
            <w:tcBorders>
              <w:top w:val="single" w:sz="4" w:space="0" w:color="auto"/>
            </w:tcBorders>
          </w:tcPr>
          <w:p w14:paraId="6BE0E9E2" w14:textId="65A90298"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40006300" w14:textId="77777777" w:rsidTr="002731D0">
        <w:tc>
          <w:tcPr>
            <w:tcW w:w="1710" w:type="dxa"/>
          </w:tcPr>
          <w:p w14:paraId="06223F80"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6AEAB636" w14:textId="26D8D17A"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1080" w:type="dxa"/>
          </w:tcPr>
          <w:p w14:paraId="495D35F8" w14:textId="7876040E" w:rsidR="00AB4614" w:rsidRPr="004D037B" w:rsidRDefault="00867699" w:rsidP="002731D0">
            <w:pPr>
              <w:spacing w:line="360" w:lineRule="auto"/>
              <w:jc w:val="center"/>
              <w:rPr>
                <w:rFonts w:ascii="Times New Roman" w:hAnsi="Times New Roman"/>
              </w:rPr>
            </w:pPr>
            <w:r>
              <w:rPr>
                <w:rFonts w:ascii="Times New Roman" w:hAnsi="Times New Roman"/>
              </w:rPr>
              <w:t>0.011</w:t>
            </w:r>
          </w:p>
        </w:tc>
        <w:tc>
          <w:tcPr>
            <w:tcW w:w="990" w:type="dxa"/>
          </w:tcPr>
          <w:p w14:paraId="17EC4AC8" w14:textId="374BF368" w:rsidR="00AB4614" w:rsidRPr="004D037B" w:rsidRDefault="00867699" w:rsidP="002731D0">
            <w:pPr>
              <w:spacing w:line="360" w:lineRule="auto"/>
              <w:jc w:val="center"/>
              <w:rPr>
                <w:rFonts w:ascii="Times New Roman" w:hAnsi="Times New Roman"/>
              </w:rPr>
            </w:pPr>
            <w:r>
              <w:rPr>
                <w:rFonts w:ascii="Times New Roman" w:hAnsi="Times New Roman"/>
              </w:rPr>
              <w:t>1.054</w:t>
            </w:r>
          </w:p>
        </w:tc>
        <w:tc>
          <w:tcPr>
            <w:tcW w:w="1080" w:type="dxa"/>
          </w:tcPr>
          <w:p w14:paraId="5EFD8C68" w14:textId="2CB22B96" w:rsidR="00AB4614" w:rsidRPr="004D037B" w:rsidRDefault="00867699" w:rsidP="002731D0">
            <w:pPr>
              <w:spacing w:line="360" w:lineRule="auto"/>
              <w:jc w:val="center"/>
              <w:rPr>
                <w:rFonts w:ascii="Times New Roman" w:hAnsi="Times New Roman"/>
              </w:rPr>
            </w:pPr>
            <w:r>
              <w:rPr>
                <w:rFonts w:ascii="Times New Roman" w:hAnsi="Times New Roman"/>
              </w:rPr>
              <w:t>0.293</w:t>
            </w:r>
          </w:p>
        </w:tc>
      </w:tr>
      <w:tr w:rsidR="00AB4614" w14:paraId="2830CAF7" w14:textId="77777777" w:rsidTr="002731D0">
        <w:tc>
          <w:tcPr>
            <w:tcW w:w="1710" w:type="dxa"/>
          </w:tcPr>
          <w:p w14:paraId="69E2BC15"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3A565D9A" w14:textId="693F6098" w:rsidR="00AB4614" w:rsidRPr="004D037B" w:rsidRDefault="00867699" w:rsidP="002731D0">
            <w:pPr>
              <w:spacing w:line="360" w:lineRule="auto"/>
              <w:jc w:val="center"/>
              <w:rPr>
                <w:rFonts w:ascii="Times New Roman" w:hAnsi="Times New Roman"/>
              </w:rPr>
            </w:pPr>
            <w:r>
              <w:rPr>
                <w:rFonts w:ascii="Times New Roman" w:hAnsi="Times New Roman"/>
              </w:rPr>
              <w:t>0.132</w:t>
            </w:r>
          </w:p>
        </w:tc>
        <w:tc>
          <w:tcPr>
            <w:tcW w:w="1080" w:type="dxa"/>
          </w:tcPr>
          <w:p w14:paraId="1E51ACF9" w14:textId="7BBA2C14" w:rsidR="00AB4614" w:rsidRPr="004D037B" w:rsidRDefault="00867699" w:rsidP="002731D0">
            <w:pPr>
              <w:spacing w:line="360" w:lineRule="auto"/>
              <w:jc w:val="center"/>
              <w:rPr>
                <w:rFonts w:ascii="Times New Roman" w:hAnsi="Times New Roman"/>
              </w:rPr>
            </w:pPr>
            <w:r>
              <w:rPr>
                <w:rFonts w:ascii="Times New Roman" w:hAnsi="Times New Roman"/>
              </w:rPr>
              <w:t>0.018</w:t>
            </w:r>
          </w:p>
        </w:tc>
        <w:tc>
          <w:tcPr>
            <w:tcW w:w="990" w:type="dxa"/>
          </w:tcPr>
          <w:p w14:paraId="3E657FA2" w14:textId="57A5F290" w:rsidR="00AB4614" w:rsidRPr="004D037B" w:rsidRDefault="00867699" w:rsidP="002731D0">
            <w:pPr>
              <w:spacing w:line="360" w:lineRule="auto"/>
              <w:jc w:val="center"/>
              <w:rPr>
                <w:rFonts w:ascii="Times New Roman" w:hAnsi="Times New Roman"/>
              </w:rPr>
            </w:pPr>
            <w:r>
              <w:rPr>
                <w:rFonts w:ascii="Times New Roman" w:hAnsi="Times New Roman"/>
              </w:rPr>
              <w:t>7.386</w:t>
            </w:r>
          </w:p>
        </w:tc>
        <w:tc>
          <w:tcPr>
            <w:tcW w:w="1080" w:type="dxa"/>
          </w:tcPr>
          <w:p w14:paraId="56DE4603" w14:textId="1AB0D784"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CC19ABE" w14:textId="77777777" w:rsidTr="002731D0">
        <w:tc>
          <w:tcPr>
            <w:tcW w:w="1710" w:type="dxa"/>
          </w:tcPr>
          <w:p w14:paraId="72E73274" w14:textId="77777777" w:rsidR="00AB4614" w:rsidRPr="004D037B" w:rsidRDefault="00AB4614"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2A878C58" w14:textId="20EA2776" w:rsidR="00AB4614" w:rsidRPr="004D037B" w:rsidRDefault="00867699" w:rsidP="002731D0">
            <w:pPr>
              <w:spacing w:line="360" w:lineRule="auto"/>
              <w:jc w:val="center"/>
              <w:rPr>
                <w:rFonts w:ascii="Times New Roman" w:hAnsi="Times New Roman"/>
              </w:rPr>
            </w:pPr>
            <w:r>
              <w:rPr>
                <w:rFonts w:ascii="Times New Roman" w:hAnsi="Times New Roman"/>
              </w:rPr>
              <w:t>0.422</w:t>
            </w:r>
          </w:p>
        </w:tc>
        <w:tc>
          <w:tcPr>
            <w:tcW w:w="1080" w:type="dxa"/>
          </w:tcPr>
          <w:p w14:paraId="2D1FDDB8" w14:textId="4833EB2E" w:rsidR="00AB4614" w:rsidRPr="004D037B" w:rsidRDefault="00867699" w:rsidP="002731D0">
            <w:pPr>
              <w:spacing w:line="360" w:lineRule="auto"/>
              <w:jc w:val="center"/>
              <w:rPr>
                <w:rFonts w:ascii="Times New Roman" w:hAnsi="Times New Roman"/>
              </w:rPr>
            </w:pPr>
            <w:r>
              <w:rPr>
                <w:rFonts w:ascii="Times New Roman" w:hAnsi="Times New Roman"/>
              </w:rPr>
              <w:t>0.020</w:t>
            </w:r>
          </w:p>
        </w:tc>
        <w:tc>
          <w:tcPr>
            <w:tcW w:w="990" w:type="dxa"/>
          </w:tcPr>
          <w:p w14:paraId="3A8995D7" w14:textId="5C78226D" w:rsidR="00AB4614" w:rsidRPr="004D037B" w:rsidRDefault="00867699" w:rsidP="002731D0">
            <w:pPr>
              <w:spacing w:line="360" w:lineRule="auto"/>
              <w:jc w:val="center"/>
              <w:rPr>
                <w:rFonts w:ascii="Times New Roman" w:hAnsi="Times New Roman"/>
              </w:rPr>
            </w:pPr>
            <w:r>
              <w:rPr>
                <w:rFonts w:ascii="Times New Roman" w:hAnsi="Times New Roman"/>
              </w:rPr>
              <w:t>20.622</w:t>
            </w:r>
          </w:p>
        </w:tc>
        <w:tc>
          <w:tcPr>
            <w:tcW w:w="1080" w:type="dxa"/>
          </w:tcPr>
          <w:p w14:paraId="4B462336" w14:textId="0D48A6FE"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588F2F68" w14:textId="77777777" w:rsidTr="002731D0">
        <w:tc>
          <w:tcPr>
            <w:tcW w:w="1710" w:type="dxa"/>
          </w:tcPr>
          <w:p w14:paraId="0A5A59D9"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7357FBF" w14:textId="38853D99" w:rsidR="00AB4614" w:rsidRPr="004D037B" w:rsidRDefault="00867699" w:rsidP="002731D0">
            <w:pPr>
              <w:spacing w:line="360" w:lineRule="auto"/>
              <w:jc w:val="center"/>
              <w:rPr>
                <w:rFonts w:ascii="Times New Roman" w:hAnsi="Times New Roman"/>
              </w:rPr>
            </w:pPr>
            <w:r>
              <w:rPr>
                <w:rFonts w:ascii="Times New Roman" w:hAnsi="Times New Roman"/>
              </w:rPr>
              <w:t>-0.359</w:t>
            </w:r>
          </w:p>
        </w:tc>
        <w:tc>
          <w:tcPr>
            <w:tcW w:w="1080" w:type="dxa"/>
          </w:tcPr>
          <w:p w14:paraId="6A7298C7" w14:textId="0338C158"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495BF4B1" w14:textId="015D2DC7" w:rsidR="00AB4614" w:rsidRPr="004D037B" w:rsidRDefault="00867699" w:rsidP="002731D0">
            <w:pPr>
              <w:spacing w:line="360" w:lineRule="auto"/>
              <w:jc w:val="center"/>
              <w:rPr>
                <w:rFonts w:ascii="Times New Roman" w:hAnsi="Times New Roman"/>
              </w:rPr>
            </w:pPr>
            <w:r>
              <w:rPr>
                <w:rFonts w:ascii="Times New Roman" w:hAnsi="Times New Roman"/>
              </w:rPr>
              <w:t>-6.033</w:t>
            </w:r>
          </w:p>
        </w:tc>
        <w:tc>
          <w:tcPr>
            <w:tcW w:w="1080" w:type="dxa"/>
          </w:tcPr>
          <w:p w14:paraId="67C70171" w14:textId="373B0F0D" w:rsidR="00AB4614" w:rsidRPr="004D037B" w:rsidRDefault="00867699" w:rsidP="002731D0">
            <w:pPr>
              <w:spacing w:line="360" w:lineRule="auto"/>
              <w:jc w:val="center"/>
              <w:rPr>
                <w:rFonts w:ascii="Times New Roman" w:hAnsi="Times New Roman"/>
              </w:rPr>
            </w:pPr>
            <w:r>
              <w:rPr>
                <w:rFonts w:ascii="Times New Roman" w:hAnsi="Times New Roman"/>
              </w:rPr>
              <w:t>&lt; 0.001</w:t>
            </w:r>
          </w:p>
        </w:tc>
      </w:tr>
      <w:tr w:rsidR="00AB4614" w14:paraId="7D9F98E3" w14:textId="77777777" w:rsidTr="002731D0">
        <w:tc>
          <w:tcPr>
            <w:tcW w:w="1710" w:type="dxa"/>
          </w:tcPr>
          <w:p w14:paraId="081A7D14"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7B3D2900" w14:textId="56C0B31E" w:rsidR="00AB4614" w:rsidRPr="004D037B" w:rsidRDefault="00867699" w:rsidP="002731D0">
            <w:pPr>
              <w:spacing w:line="360" w:lineRule="auto"/>
              <w:jc w:val="center"/>
              <w:rPr>
                <w:rFonts w:ascii="Times New Roman" w:hAnsi="Times New Roman"/>
              </w:rPr>
            </w:pPr>
            <w:r>
              <w:rPr>
                <w:rFonts w:ascii="Times New Roman" w:hAnsi="Times New Roman"/>
              </w:rPr>
              <w:t>-0.171</w:t>
            </w:r>
          </w:p>
        </w:tc>
        <w:tc>
          <w:tcPr>
            <w:tcW w:w="1080" w:type="dxa"/>
          </w:tcPr>
          <w:p w14:paraId="745AE2CD" w14:textId="53CE4AEF" w:rsidR="00AB4614" w:rsidRPr="004D037B" w:rsidRDefault="00867699" w:rsidP="002731D0">
            <w:pPr>
              <w:spacing w:line="360" w:lineRule="auto"/>
              <w:jc w:val="center"/>
              <w:rPr>
                <w:rFonts w:ascii="Times New Roman" w:hAnsi="Times New Roman"/>
              </w:rPr>
            </w:pPr>
            <w:r>
              <w:rPr>
                <w:rFonts w:ascii="Times New Roman" w:hAnsi="Times New Roman"/>
              </w:rPr>
              <w:t>0.059</w:t>
            </w:r>
          </w:p>
        </w:tc>
        <w:tc>
          <w:tcPr>
            <w:tcW w:w="990" w:type="dxa"/>
          </w:tcPr>
          <w:p w14:paraId="5DBBD1C6" w14:textId="3B1445FB" w:rsidR="00AB4614" w:rsidRPr="004D037B" w:rsidRDefault="00867699" w:rsidP="002731D0">
            <w:pPr>
              <w:spacing w:line="360" w:lineRule="auto"/>
              <w:jc w:val="center"/>
              <w:rPr>
                <w:rFonts w:ascii="Times New Roman" w:hAnsi="Times New Roman"/>
              </w:rPr>
            </w:pPr>
            <w:r>
              <w:rPr>
                <w:rFonts w:ascii="Times New Roman" w:hAnsi="Times New Roman"/>
              </w:rPr>
              <w:t>-1.968</w:t>
            </w:r>
          </w:p>
        </w:tc>
        <w:tc>
          <w:tcPr>
            <w:tcW w:w="1080" w:type="dxa"/>
          </w:tcPr>
          <w:p w14:paraId="096B8A26" w14:textId="211AE583" w:rsidR="00AB4614" w:rsidRPr="004D037B" w:rsidRDefault="00867699" w:rsidP="002731D0">
            <w:pPr>
              <w:spacing w:line="360" w:lineRule="auto"/>
              <w:jc w:val="center"/>
              <w:rPr>
                <w:rFonts w:ascii="Times New Roman" w:hAnsi="Times New Roman"/>
              </w:rPr>
            </w:pPr>
            <w:r>
              <w:rPr>
                <w:rFonts w:ascii="Times New Roman" w:hAnsi="Times New Roman"/>
              </w:rPr>
              <w:t>0.049</w:t>
            </w:r>
          </w:p>
        </w:tc>
      </w:tr>
      <w:tr w:rsidR="00AB4614" w14:paraId="3CB34A26" w14:textId="77777777" w:rsidTr="002731D0">
        <w:tc>
          <w:tcPr>
            <w:tcW w:w="1710" w:type="dxa"/>
          </w:tcPr>
          <w:p w14:paraId="6EB9286F"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505120C9" w14:textId="5B20EE5D" w:rsidR="00AB4614" w:rsidRPr="004D037B" w:rsidRDefault="00867699" w:rsidP="002731D0">
            <w:pPr>
              <w:spacing w:line="360" w:lineRule="auto"/>
              <w:jc w:val="center"/>
              <w:rPr>
                <w:rFonts w:ascii="Times New Roman" w:hAnsi="Times New Roman"/>
              </w:rPr>
            </w:pPr>
            <w:r>
              <w:rPr>
                <w:rFonts w:ascii="Times New Roman" w:hAnsi="Times New Roman"/>
              </w:rPr>
              <w:t>-0.456</w:t>
            </w:r>
          </w:p>
        </w:tc>
        <w:tc>
          <w:tcPr>
            <w:tcW w:w="1080" w:type="dxa"/>
          </w:tcPr>
          <w:p w14:paraId="53639F9A" w14:textId="0FFE22B1" w:rsidR="00AB4614" w:rsidRPr="004D037B" w:rsidRDefault="00867699" w:rsidP="002731D0">
            <w:pPr>
              <w:spacing w:line="360" w:lineRule="auto"/>
              <w:jc w:val="center"/>
              <w:rPr>
                <w:rFonts w:ascii="Times New Roman" w:hAnsi="Times New Roman"/>
              </w:rPr>
            </w:pPr>
            <w:r>
              <w:rPr>
                <w:rFonts w:ascii="Times New Roman" w:hAnsi="Times New Roman"/>
              </w:rPr>
              <w:t>0.153</w:t>
            </w:r>
          </w:p>
        </w:tc>
        <w:tc>
          <w:tcPr>
            <w:tcW w:w="990" w:type="dxa"/>
          </w:tcPr>
          <w:p w14:paraId="2FEEB5F5" w14:textId="0D9BD0FD" w:rsidR="00AB4614" w:rsidRPr="004D037B" w:rsidRDefault="00867699" w:rsidP="002731D0">
            <w:pPr>
              <w:spacing w:line="360" w:lineRule="auto"/>
              <w:jc w:val="center"/>
              <w:rPr>
                <w:rFonts w:ascii="Times New Roman" w:hAnsi="Times New Roman"/>
              </w:rPr>
            </w:pPr>
            <w:r>
              <w:rPr>
                <w:rFonts w:ascii="Times New Roman" w:hAnsi="Times New Roman"/>
              </w:rPr>
              <w:t>-2.972</w:t>
            </w:r>
          </w:p>
        </w:tc>
        <w:tc>
          <w:tcPr>
            <w:tcW w:w="1080" w:type="dxa"/>
          </w:tcPr>
          <w:p w14:paraId="73C737C4" w14:textId="27CF04E3" w:rsidR="00AB4614" w:rsidRPr="004D037B" w:rsidRDefault="00867699" w:rsidP="002731D0">
            <w:pPr>
              <w:spacing w:line="360" w:lineRule="auto"/>
              <w:jc w:val="center"/>
              <w:rPr>
                <w:rFonts w:ascii="Times New Roman" w:hAnsi="Times New Roman"/>
              </w:rPr>
            </w:pPr>
            <w:r>
              <w:rPr>
                <w:rFonts w:ascii="Times New Roman" w:hAnsi="Times New Roman"/>
              </w:rPr>
              <w:t>0.003</w:t>
            </w:r>
          </w:p>
        </w:tc>
      </w:tr>
      <w:tr w:rsidR="00AB4614" w14:paraId="670900B2" w14:textId="77777777" w:rsidTr="002731D0">
        <w:tc>
          <w:tcPr>
            <w:tcW w:w="1710" w:type="dxa"/>
            <w:tcBorders>
              <w:bottom w:val="single" w:sz="4" w:space="0" w:color="auto"/>
            </w:tcBorders>
          </w:tcPr>
          <w:p w14:paraId="453055AB" w14:textId="77777777" w:rsidR="00AB4614" w:rsidRPr="004D037B" w:rsidRDefault="00AB4614"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6A534DFF" w14:textId="1430DCB8" w:rsidR="00AB4614" w:rsidRPr="004D037B" w:rsidRDefault="00867699" w:rsidP="002731D0">
            <w:pPr>
              <w:spacing w:line="360" w:lineRule="auto"/>
              <w:jc w:val="center"/>
              <w:rPr>
                <w:rFonts w:ascii="Times New Roman" w:hAnsi="Times New Roman"/>
              </w:rPr>
            </w:pPr>
            <w:r>
              <w:rPr>
                <w:rFonts w:ascii="Times New Roman" w:hAnsi="Times New Roman"/>
              </w:rPr>
              <w:t>0.193</w:t>
            </w:r>
          </w:p>
        </w:tc>
        <w:tc>
          <w:tcPr>
            <w:tcW w:w="1080" w:type="dxa"/>
            <w:tcBorders>
              <w:bottom w:val="single" w:sz="4" w:space="0" w:color="auto"/>
            </w:tcBorders>
          </w:tcPr>
          <w:p w14:paraId="18E4176A" w14:textId="2A5D0528" w:rsidR="00AB4614" w:rsidRPr="004D037B" w:rsidRDefault="00867699" w:rsidP="002731D0">
            <w:pPr>
              <w:spacing w:line="360" w:lineRule="auto"/>
              <w:jc w:val="center"/>
              <w:rPr>
                <w:rFonts w:ascii="Times New Roman" w:hAnsi="Times New Roman"/>
              </w:rPr>
            </w:pPr>
            <w:r>
              <w:rPr>
                <w:rFonts w:ascii="Times New Roman" w:hAnsi="Times New Roman"/>
              </w:rPr>
              <w:t>0.410</w:t>
            </w:r>
          </w:p>
        </w:tc>
        <w:tc>
          <w:tcPr>
            <w:tcW w:w="990" w:type="dxa"/>
            <w:tcBorders>
              <w:bottom w:val="single" w:sz="4" w:space="0" w:color="auto"/>
            </w:tcBorders>
          </w:tcPr>
          <w:p w14:paraId="016306F1" w14:textId="6BFC83FC" w:rsidR="00AB4614" w:rsidRPr="004D037B" w:rsidRDefault="00867699" w:rsidP="002731D0">
            <w:pPr>
              <w:spacing w:line="360" w:lineRule="auto"/>
              <w:jc w:val="center"/>
              <w:rPr>
                <w:rFonts w:ascii="Times New Roman" w:hAnsi="Times New Roman"/>
              </w:rPr>
            </w:pPr>
            <w:r>
              <w:rPr>
                <w:rFonts w:ascii="Times New Roman" w:hAnsi="Times New Roman"/>
              </w:rPr>
              <w:t>0.471</w:t>
            </w:r>
          </w:p>
        </w:tc>
        <w:tc>
          <w:tcPr>
            <w:tcW w:w="1080" w:type="dxa"/>
            <w:tcBorders>
              <w:bottom w:val="single" w:sz="4" w:space="0" w:color="auto"/>
            </w:tcBorders>
          </w:tcPr>
          <w:p w14:paraId="4F0DFF53" w14:textId="462BD5AB" w:rsidR="00AB4614" w:rsidRPr="004D037B" w:rsidRDefault="00867699" w:rsidP="002731D0">
            <w:pPr>
              <w:spacing w:line="360" w:lineRule="auto"/>
              <w:jc w:val="center"/>
              <w:rPr>
                <w:rFonts w:ascii="Times New Roman" w:hAnsi="Times New Roman"/>
              </w:rPr>
            </w:pPr>
            <w:r>
              <w:rPr>
                <w:rFonts w:ascii="Times New Roman" w:hAnsi="Times New Roman"/>
              </w:rPr>
              <w:t>0.638</w:t>
            </w:r>
          </w:p>
        </w:tc>
      </w:tr>
    </w:tbl>
    <w:p w14:paraId="7FD62D3C" w14:textId="69B4227F" w:rsidR="00F81A87" w:rsidRDefault="00AB4614" w:rsidP="00C83D0B">
      <w:pPr>
        <w:spacing w:line="480" w:lineRule="auto"/>
      </w:pPr>
      <w:r>
        <w:rPr>
          <w:i/>
        </w:rPr>
        <w:t>Note:</w:t>
      </w:r>
      <w:r>
        <w:t xml:space="preserve"> Database norms were mean centered.</w:t>
      </w:r>
      <w:bookmarkEnd w:id="23"/>
    </w:p>
    <w:p w14:paraId="0E16F092" w14:textId="0393C076" w:rsidR="00C83D0B" w:rsidRDefault="00C83D0B" w:rsidP="00C83D0B">
      <w:r>
        <w:rPr>
          <w:noProof/>
        </w:rPr>
        <w:lastRenderedPageBreak/>
        <w:drawing>
          <wp:inline distT="0" distB="0" distL="0" distR="0" wp14:anchorId="433E4CC7" wp14:editId="4814395F">
            <wp:extent cx="4304762" cy="3609524"/>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4762" cy="3609524"/>
                    </a:xfrm>
                    <a:prstGeom prst="rect">
                      <a:avLst/>
                    </a:prstGeom>
                  </pic:spPr>
                </pic:pic>
              </a:graphicData>
            </a:graphic>
          </wp:inline>
        </w:drawing>
      </w:r>
    </w:p>
    <w:p w14:paraId="0630CD1D" w14:textId="62D48267" w:rsidR="00C83D0B" w:rsidRDefault="00C83D0B" w:rsidP="00C83D0B">
      <w:r>
        <w:t>Figure 6.  Simple slopes graph displaying the slope of FSG when predicting participant judgments at low, average, and high LSA split by low, average, and high COS. All variables were mean centered</w:t>
      </w:r>
    </w:p>
    <w:p w14:paraId="218AE29C" w14:textId="77777777" w:rsidR="00C83D0B" w:rsidRDefault="00C83D0B" w:rsidP="00C83D0B"/>
    <w:p w14:paraId="6EFAF294" w14:textId="77777777" w:rsidR="00C83D0B" w:rsidRDefault="00C83D0B" w:rsidP="00C83D0B"/>
    <w:p w14:paraId="45CC8458" w14:textId="77777777" w:rsidR="00C83D0B" w:rsidRDefault="00C83D0B" w:rsidP="00C83D0B"/>
    <w:p w14:paraId="50E52946" w14:textId="3E9C5288" w:rsidR="002A5706" w:rsidRDefault="002C57FD" w:rsidP="00777C7E">
      <w:pPr>
        <w:spacing w:line="480" w:lineRule="auto"/>
        <w:ind w:firstLine="720"/>
      </w:pPr>
      <w:r>
        <w:tab/>
      </w:r>
      <w:r w:rsidR="007F46F1">
        <w:t>The</w:t>
      </w:r>
      <w:r w:rsidR="00157EF5">
        <w:t xml:space="preserve"> </w:t>
      </w:r>
      <w:r w:rsidR="00157EF5">
        <w:rPr>
          <w:i/>
        </w:rPr>
        <w:t>lme4</w:t>
      </w:r>
      <w:r w:rsidR="00157EF5">
        <w:t xml:space="preserve"> package was </w:t>
      </w:r>
      <w:r w:rsidR="007F46F1">
        <w:t xml:space="preserve">then </w:t>
      </w:r>
      <w:r w:rsidR="00157EF5">
        <w:t xml:space="preserve">used to create a multilevel logistic regression </w:t>
      </w:r>
      <w:r w:rsidR="00157EF5" w:rsidRPr="00AF692D">
        <w:rPr>
          <w:highlight w:val="yellow"/>
        </w:rPr>
        <w:t>(Pinheiro et al., 2017)</w:t>
      </w:r>
      <w:r w:rsidR="00157EF5">
        <w:t xml:space="preserve">,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t xml:space="preserve">a </w:t>
      </w:r>
      <w:r w:rsidR="00157EF5">
        <w:t>signiﬁcant three-way interaction was detected between FSG, COS, and LSA (</w:t>
      </w:r>
      <w:r w:rsidR="00EF494B" w:rsidRPr="00EF494B">
        <w:rPr>
          <w:i/>
        </w:rPr>
        <w:t>b</w:t>
      </w:r>
      <w:r w:rsidR="00157EF5">
        <w:t xml:space="preserve"> = </w:t>
      </w:r>
      <w:r w:rsidR="00897416">
        <w:t>-</w:t>
      </w:r>
      <w:r w:rsidR="00157EF5">
        <w:t>2</w:t>
      </w:r>
      <w:r w:rsidR="00897416">
        <w:t>2</w:t>
      </w:r>
      <w:r w:rsidR="00157EF5">
        <w:t xml:space="preserve">.572, </w:t>
      </w:r>
      <w:r w:rsidR="00157EF5" w:rsidRPr="00D1721F">
        <w:rPr>
          <w:i/>
        </w:rPr>
        <w:t>p</w:t>
      </w:r>
      <w:r w:rsidR="00157EF5">
        <w:t xml:space="preserve"> &lt; 0.001)</w:t>
      </w:r>
      <w:r w:rsidR="00897416">
        <w:t xml:space="preserve">, replicating the findings from Experiment One. </w:t>
      </w:r>
      <w:r w:rsidR="00157EF5" w:rsidRPr="001B25AD">
        <w:rPr>
          <w:highlight w:val="green"/>
        </w:rPr>
        <w:t xml:space="preserve">Table </w:t>
      </w:r>
      <w:r w:rsidR="00897416" w:rsidRPr="001B25AD">
        <w:rPr>
          <w:highlight w:val="green"/>
        </w:rPr>
        <w:t>10</w:t>
      </w:r>
      <w:r w:rsidR="00157EF5">
        <w:t xml:space="preserve"> </w:t>
      </w:r>
      <w:r w:rsidR="00897416">
        <w:t>reports</w:t>
      </w:r>
      <w:r w:rsidR="00157EF5">
        <w:t xml:space="preserve"> main eﬀects, two-way, and three-way interaction values.</w:t>
      </w:r>
      <w:r w:rsidR="00897416">
        <w:t xml:space="preserve"> As done in the previous Experiment, </w:t>
      </w:r>
      <w:r w:rsidR="002A5706" w:rsidRPr="00734F12">
        <w:t xml:space="preserve">simple slopes were then calculated for low, average, and high </w:t>
      </w:r>
    </w:p>
    <w:p w14:paraId="0D9319CD" w14:textId="25E4202A" w:rsidR="00034FEC" w:rsidRDefault="00777C7E" w:rsidP="00777C7E">
      <w:pPr>
        <w:spacing w:line="480" w:lineRule="auto"/>
      </w:pPr>
      <w:r w:rsidRPr="00734F12">
        <w:t xml:space="preserve">levels of LSA at the low and high levels of COS, </w:t>
      </w:r>
      <w:r>
        <w:t>so as</w:t>
      </w:r>
      <w:r w:rsidRPr="00734F12">
        <w:t xml:space="preserve"> to assess how FSG eﬀects recall at</w:t>
      </w:r>
    </w:p>
    <w:p w14:paraId="3BB2A015" w14:textId="69C16008" w:rsidR="00C83D0B" w:rsidRDefault="00C83D0B" w:rsidP="00777C7E">
      <w:pPr>
        <w:spacing w:line="480" w:lineRule="auto"/>
      </w:pPr>
      <w:r w:rsidRPr="00734F12">
        <w:t>varying levels of both COS and LSA</w:t>
      </w:r>
      <w:r>
        <w:t xml:space="preserve">. </w:t>
      </w:r>
      <w:r w:rsidRPr="004D6CED">
        <w:t>In line with findings from the previous experiment,</w:t>
      </w:r>
    </w:p>
    <w:p w14:paraId="70E5F8D3" w14:textId="2B6D8067" w:rsidR="002A5706" w:rsidRDefault="002A5706" w:rsidP="002A5706">
      <w:pPr>
        <w:spacing w:line="480" w:lineRule="auto"/>
      </w:pPr>
      <w:bookmarkStart w:id="24" w:name="_Hlk510275589"/>
      <w:r>
        <w:lastRenderedPageBreak/>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2A5706" w14:paraId="3BFCEF0D" w14:textId="77777777" w:rsidTr="002731D0">
        <w:tc>
          <w:tcPr>
            <w:tcW w:w="1710" w:type="dxa"/>
            <w:tcBorders>
              <w:top w:val="single" w:sz="4" w:space="0" w:color="auto"/>
              <w:bottom w:val="single" w:sz="4" w:space="0" w:color="auto"/>
            </w:tcBorders>
          </w:tcPr>
          <w:p w14:paraId="4187B3B5"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Variable</w:t>
            </w:r>
          </w:p>
        </w:tc>
        <w:tc>
          <w:tcPr>
            <w:tcW w:w="1080" w:type="dxa"/>
            <w:tcBorders>
              <w:top w:val="single" w:sz="4" w:space="0" w:color="auto"/>
              <w:bottom w:val="single" w:sz="4" w:space="0" w:color="auto"/>
            </w:tcBorders>
          </w:tcPr>
          <w:p w14:paraId="0E0606BE" w14:textId="435F332C" w:rsidR="002A5706" w:rsidRPr="00E513E1" w:rsidRDefault="00EF494B" w:rsidP="002731D0">
            <w:pPr>
              <w:spacing w:line="360" w:lineRule="auto"/>
              <w:jc w:val="center"/>
              <w:rPr>
                <w:rFonts w:ascii="Times New Roman" w:hAnsi="Times New Roman"/>
                <w:i/>
              </w:rPr>
            </w:pPr>
            <w:r w:rsidRPr="00EF494B">
              <w:rPr>
                <w:rFonts w:ascii="Times New Roman" w:hAnsi="Times New Roman"/>
                <w:i/>
              </w:rPr>
              <w:t>b</w:t>
            </w:r>
          </w:p>
        </w:tc>
        <w:tc>
          <w:tcPr>
            <w:tcW w:w="1080" w:type="dxa"/>
            <w:tcBorders>
              <w:top w:val="single" w:sz="4" w:space="0" w:color="auto"/>
              <w:bottom w:val="single" w:sz="4" w:space="0" w:color="auto"/>
            </w:tcBorders>
          </w:tcPr>
          <w:p w14:paraId="183D4E4A"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SE</w:t>
            </w:r>
          </w:p>
        </w:tc>
        <w:tc>
          <w:tcPr>
            <w:tcW w:w="990" w:type="dxa"/>
            <w:tcBorders>
              <w:top w:val="single" w:sz="4" w:space="0" w:color="auto"/>
              <w:bottom w:val="single" w:sz="4" w:space="0" w:color="auto"/>
            </w:tcBorders>
          </w:tcPr>
          <w:p w14:paraId="02F12742" w14:textId="77777777" w:rsidR="002A5706" w:rsidRPr="004D037B" w:rsidRDefault="002A5706" w:rsidP="002731D0">
            <w:pPr>
              <w:spacing w:line="360" w:lineRule="auto"/>
              <w:jc w:val="center"/>
              <w:rPr>
                <w:rFonts w:ascii="Times New Roman" w:hAnsi="Times New Roman"/>
                <w:i/>
              </w:rPr>
            </w:pPr>
            <w:r>
              <w:rPr>
                <w:rFonts w:ascii="Times New Roman" w:hAnsi="Times New Roman"/>
                <w:i/>
              </w:rPr>
              <w:t>z</w:t>
            </w:r>
          </w:p>
        </w:tc>
        <w:tc>
          <w:tcPr>
            <w:tcW w:w="1080" w:type="dxa"/>
            <w:tcBorders>
              <w:top w:val="single" w:sz="4" w:space="0" w:color="auto"/>
              <w:bottom w:val="single" w:sz="4" w:space="0" w:color="auto"/>
            </w:tcBorders>
          </w:tcPr>
          <w:p w14:paraId="787BAF31" w14:textId="77777777" w:rsidR="002A5706" w:rsidRPr="004D037B" w:rsidRDefault="002A5706" w:rsidP="002731D0">
            <w:pPr>
              <w:spacing w:line="360" w:lineRule="auto"/>
              <w:jc w:val="center"/>
              <w:rPr>
                <w:rFonts w:ascii="Times New Roman" w:hAnsi="Times New Roman"/>
                <w:i/>
              </w:rPr>
            </w:pPr>
            <w:r w:rsidRPr="004D037B">
              <w:rPr>
                <w:rFonts w:ascii="Times New Roman" w:hAnsi="Times New Roman"/>
                <w:i/>
              </w:rPr>
              <w:t>p</w:t>
            </w:r>
          </w:p>
        </w:tc>
      </w:tr>
      <w:tr w:rsidR="002A5706" w14:paraId="3997305E" w14:textId="77777777" w:rsidTr="002731D0">
        <w:tc>
          <w:tcPr>
            <w:tcW w:w="1710" w:type="dxa"/>
            <w:tcBorders>
              <w:top w:val="single" w:sz="4" w:space="0" w:color="auto"/>
            </w:tcBorders>
          </w:tcPr>
          <w:p w14:paraId="716BA70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Intercept</w:t>
            </w:r>
          </w:p>
        </w:tc>
        <w:tc>
          <w:tcPr>
            <w:tcW w:w="1080" w:type="dxa"/>
            <w:tcBorders>
              <w:top w:val="single" w:sz="4" w:space="0" w:color="auto"/>
            </w:tcBorders>
          </w:tcPr>
          <w:p w14:paraId="49F49C0D" w14:textId="587BB21E" w:rsidR="002A5706" w:rsidRPr="004D037B" w:rsidRDefault="00B62516" w:rsidP="002731D0">
            <w:pPr>
              <w:spacing w:line="360" w:lineRule="auto"/>
              <w:jc w:val="center"/>
              <w:rPr>
                <w:rFonts w:ascii="Times New Roman" w:hAnsi="Times New Roman"/>
              </w:rPr>
            </w:pPr>
            <w:r>
              <w:rPr>
                <w:rFonts w:ascii="Times New Roman" w:hAnsi="Times New Roman"/>
              </w:rPr>
              <w:t>0.303</w:t>
            </w:r>
          </w:p>
        </w:tc>
        <w:tc>
          <w:tcPr>
            <w:tcW w:w="1080" w:type="dxa"/>
            <w:tcBorders>
              <w:top w:val="single" w:sz="4" w:space="0" w:color="auto"/>
            </w:tcBorders>
          </w:tcPr>
          <w:p w14:paraId="48138227" w14:textId="5BFFE363" w:rsidR="002A5706" w:rsidRPr="004D037B" w:rsidRDefault="00B62516" w:rsidP="002731D0">
            <w:pPr>
              <w:spacing w:line="360" w:lineRule="auto"/>
              <w:jc w:val="center"/>
              <w:rPr>
                <w:rFonts w:ascii="Times New Roman" w:hAnsi="Times New Roman"/>
              </w:rPr>
            </w:pPr>
            <w:r>
              <w:rPr>
                <w:rFonts w:ascii="Times New Roman" w:hAnsi="Times New Roman"/>
              </w:rPr>
              <w:t>0.107</w:t>
            </w:r>
          </w:p>
        </w:tc>
        <w:tc>
          <w:tcPr>
            <w:tcW w:w="990" w:type="dxa"/>
            <w:tcBorders>
              <w:top w:val="single" w:sz="4" w:space="0" w:color="auto"/>
            </w:tcBorders>
          </w:tcPr>
          <w:p w14:paraId="2F74ED6F" w14:textId="7D4F4999" w:rsidR="002A5706" w:rsidRPr="004D037B" w:rsidRDefault="00B62516" w:rsidP="002731D0">
            <w:pPr>
              <w:spacing w:line="360" w:lineRule="auto"/>
              <w:jc w:val="center"/>
              <w:rPr>
                <w:rFonts w:ascii="Times New Roman" w:hAnsi="Times New Roman"/>
              </w:rPr>
            </w:pPr>
            <w:r>
              <w:rPr>
                <w:rFonts w:ascii="Times New Roman" w:hAnsi="Times New Roman"/>
              </w:rPr>
              <w:t>2.825</w:t>
            </w:r>
          </w:p>
        </w:tc>
        <w:tc>
          <w:tcPr>
            <w:tcW w:w="1080" w:type="dxa"/>
            <w:tcBorders>
              <w:top w:val="single" w:sz="4" w:space="0" w:color="auto"/>
            </w:tcBorders>
          </w:tcPr>
          <w:p w14:paraId="33C577F1" w14:textId="713F157E" w:rsidR="002A5706" w:rsidRPr="004D037B" w:rsidRDefault="00B62516" w:rsidP="002731D0">
            <w:pPr>
              <w:spacing w:line="360" w:lineRule="auto"/>
              <w:jc w:val="center"/>
              <w:rPr>
                <w:rFonts w:ascii="Times New Roman" w:hAnsi="Times New Roman"/>
              </w:rPr>
            </w:pPr>
            <w:r>
              <w:rPr>
                <w:rFonts w:ascii="Times New Roman" w:hAnsi="Times New Roman"/>
              </w:rPr>
              <w:t>0.005</w:t>
            </w:r>
          </w:p>
        </w:tc>
      </w:tr>
      <w:tr w:rsidR="002A5706" w14:paraId="0DEA4FFE" w14:textId="77777777" w:rsidTr="002731D0">
        <w:tc>
          <w:tcPr>
            <w:tcW w:w="1710" w:type="dxa"/>
          </w:tcPr>
          <w:p w14:paraId="78275B7D"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COS</w:t>
            </w:r>
          </w:p>
        </w:tc>
        <w:tc>
          <w:tcPr>
            <w:tcW w:w="1080" w:type="dxa"/>
          </w:tcPr>
          <w:p w14:paraId="18EDC658" w14:textId="0BCA0798" w:rsidR="002A5706" w:rsidRPr="004D037B" w:rsidRDefault="00B62516" w:rsidP="002731D0">
            <w:pPr>
              <w:spacing w:line="360" w:lineRule="auto"/>
              <w:jc w:val="center"/>
              <w:rPr>
                <w:rFonts w:ascii="Times New Roman" w:hAnsi="Times New Roman"/>
              </w:rPr>
            </w:pPr>
            <w:r>
              <w:rPr>
                <w:rFonts w:ascii="Times New Roman" w:hAnsi="Times New Roman"/>
              </w:rPr>
              <w:t>0.633</w:t>
            </w:r>
          </w:p>
        </w:tc>
        <w:tc>
          <w:tcPr>
            <w:tcW w:w="1080" w:type="dxa"/>
          </w:tcPr>
          <w:p w14:paraId="74DEE23A" w14:textId="1488E940" w:rsidR="002A5706" w:rsidRPr="004D037B" w:rsidRDefault="00B62516" w:rsidP="002731D0">
            <w:pPr>
              <w:spacing w:line="360" w:lineRule="auto"/>
              <w:jc w:val="center"/>
              <w:rPr>
                <w:rFonts w:ascii="Times New Roman" w:hAnsi="Times New Roman"/>
              </w:rPr>
            </w:pPr>
            <w:r>
              <w:rPr>
                <w:rFonts w:ascii="Times New Roman" w:hAnsi="Times New Roman"/>
              </w:rPr>
              <w:t>0.099</w:t>
            </w:r>
          </w:p>
        </w:tc>
        <w:tc>
          <w:tcPr>
            <w:tcW w:w="990" w:type="dxa"/>
          </w:tcPr>
          <w:p w14:paraId="2599B71E" w14:textId="27583F93" w:rsidR="002A5706" w:rsidRPr="004D037B" w:rsidRDefault="00B62516" w:rsidP="002731D0">
            <w:pPr>
              <w:spacing w:line="360" w:lineRule="auto"/>
              <w:jc w:val="center"/>
              <w:rPr>
                <w:rFonts w:ascii="Times New Roman" w:hAnsi="Times New Roman"/>
              </w:rPr>
            </w:pPr>
            <w:r>
              <w:rPr>
                <w:rFonts w:ascii="Times New Roman" w:hAnsi="Times New Roman"/>
              </w:rPr>
              <w:t>6.421</w:t>
            </w:r>
          </w:p>
        </w:tc>
        <w:tc>
          <w:tcPr>
            <w:tcW w:w="1080" w:type="dxa"/>
          </w:tcPr>
          <w:p w14:paraId="1512D10B" w14:textId="3653FA6A"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791E8DC0" w14:textId="77777777" w:rsidTr="002731D0">
        <w:tc>
          <w:tcPr>
            <w:tcW w:w="1710" w:type="dxa"/>
          </w:tcPr>
          <w:p w14:paraId="710B7134"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LSA</w:t>
            </w:r>
          </w:p>
        </w:tc>
        <w:tc>
          <w:tcPr>
            <w:tcW w:w="1080" w:type="dxa"/>
          </w:tcPr>
          <w:p w14:paraId="5F02BEFE" w14:textId="17C8FC77" w:rsidR="002A5706" w:rsidRPr="004D037B" w:rsidRDefault="00B62516" w:rsidP="002731D0">
            <w:pPr>
              <w:spacing w:line="360" w:lineRule="auto"/>
              <w:jc w:val="center"/>
              <w:rPr>
                <w:rFonts w:ascii="Times New Roman" w:hAnsi="Times New Roman"/>
              </w:rPr>
            </w:pPr>
            <w:r>
              <w:rPr>
                <w:rFonts w:ascii="Times New Roman" w:hAnsi="Times New Roman"/>
              </w:rPr>
              <w:t>0.681</w:t>
            </w:r>
          </w:p>
        </w:tc>
        <w:tc>
          <w:tcPr>
            <w:tcW w:w="1080" w:type="dxa"/>
          </w:tcPr>
          <w:p w14:paraId="0765EDB8" w14:textId="1351E503" w:rsidR="002A5706" w:rsidRPr="004D037B" w:rsidRDefault="00B62516" w:rsidP="002731D0">
            <w:pPr>
              <w:spacing w:line="360" w:lineRule="auto"/>
              <w:jc w:val="center"/>
              <w:rPr>
                <w:rFonts w:ascii="Times New Roman" w:hAnsi="Times New Roman"/>
              </w:rPr>
            </w:pPr>
            <w:r>
              <w:rPr>
                <w:rFonts w:ascii="Times New Roman" w:hAnsi="Times New Roman"/>
              </w:rPr>
              <w:t>0.163</w:t>
            </w:r>
          </w:p>
        </w:tc>
        <w:tc>
          <w:tcPr>
            <w:tcW w:w="990" w:type="dxa"/>
          </w:tcPr>
          <w:p w14:paraId="6C5D5E58" w14:textId="688FE429" w:rsidR="002A5706" w:rsidRPr="004D037B" w:rsidRDefault="00B62516" w:rsidP="002731D0">
            <w:pPr>
              <w:spacing w:line="360" w:lineRule="auto"/>
              <w:jc w:val="center"/>
              <w:rPr>
                <w:rFonts w:ascii="Times New Roman" w:hAnsi="Times New Roman"/>
              </w:rPr>
            </w:pPr>
            <w:r>
              <w:rPr>
                <w:rFonts w:ascii="Times New Roman" w:hAnsi="Times New Roman"/>
              </w:rPr>
              <w:t>4.180</w:t>
            </w:r>
          </w:p>
        </w:tc>
        <w:tc>
          <w:tcPr>
            <w:tcW w:w="1080" w:type="dxa"/>
          </w:tcPr>
          <w:p w14:paraId="54F94024" w14:textId="449B66E5"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2D0FFBC7" w14:textId="77777777" w:rsidTr="002731D0">
        <w:tc>
          <w:tcPr>
            <w:tcW w:w="1710" w:type="dxa"/>
          </w:tcPr>
          <w:p w14:paraId="2430F570" w14:textId="77777777" w:rsidR="002A5706" w:rsidRPr="004D037B" w:rsidRDefault="002A5706" w:rsidP="002731D0">
            <w:pPr>
              <w:spacing w:line="360" w:lineRule="auto"/>
              <w:jc w:val="center"/>
              <w:rPr>
                <w:rFonts w:ascii="Times New Roman" w:hAnsi="Times New Roman"/>
              </w:rPr>
            </w:pPr>
            <w:r w:rsidRPr="004D037B">
              <w:rPr>
                <w:rFonts w:ascii="Times New Roman" w:hAnsi="Times New Roman"/>
              </w:rPr>
              <w:t>FSG</w:t>
            </w:r>
          </w:p>
        </w:tc>
        <w:tc>
          <w:tcPr>
            <w:tcW w:w="1080" w:type="dxa"/>
          </w:tcPr>
          <w:p w14:paraId="054498BE" w14:textId="42717765" w:rsidR="002A5706" w:rsidRPr="004D037B" w:rsidRDefault="00B62516" w:rsidP="002731D0">
            <w:pPr>
              <w:spacing w:line="360" w:lineRule="auto"/>
              <w:jc w:val="center"/>
              <w:rPr>
                <w:rFonts w:ascii="Times New Roman" w:hAnsi="Times New Roman"/>
              </w:rPr>
            </w:pPr>
            <w:r>
              <w:rPr>
                <w:rFonts w:ascii="Times New Roman" w:hAnsi="Times New Roman"/>
              </w:rPr>
              <w:t>1.780</w:t>
            </w:r>
          </w:p>
        </w:tc>
        <w:tc>
          <w:tcPr>
            <w:tcW w:w="1080" w:type="dxa"/>
          </w:tcPr>
          <w:p w14:paraId="33A45657" w14:textId="2FBC3B82" w:rsidR="002A5706" w:rsidRPr="004D037B" w:rsidRDefault="00B62516" w:rsidP="002731D0">
            <w:pPr>
              <w:spacing w:line="360" w:lineRule="auto"/>
              <w:jc w:val="center"/>
              <w:rPr>
                <w:rFonts w:ascii="Times New Roman" w:hAnsi="Times New Roman"/>
              </w:rPr>
            </w:pPr>
            <w:r>
              <w:rPr>
                <w:rFonts w:ascii="Times New Roman" w:hAnsi="Times New Roman"/>
              </w:rPr>
              <w:t>0.198</w:t>
            </w:r>
          </w:p>
        </w:tc>
        <w:tc>
          <w:tcPr>
            <w:tcW w:w="990" w:type="dxa"/>
          </w:tcPr>
          <w:p w14:paraId="42910C9D" w14:textId="3216F725" w:rsidR="002A5706" w:rsidRPr="004D037B" w:rsidRDefault="00B62516" w:rsidP="002731D0">
            <w:pPr>
              <w:spacing w:line="360" w:lineRule="auto"/>
              <w:jc w:val="center"/>
              <w:rPr>
                <w:rFonts w:ascii="Times New Roman" w:hAnsi="Times New Roman"/>
              </w:rPr>
            </w:pPr>
            <w:r>
              <w:rPr>
                <w:rFonts w:ascii="Times New Roman" w:hAnsi="Times New Roman"/>
              </w:rPr>
              <w:t>9.081</w:t>
            </w:r>
          </w:p>
        </w:tc>
        <w:tc>
          <w:tcPr>
            <w:tcW w:w="1080" w:type="dxa"/>
          </w:tcPr>
          <w:p w14:paraId="519DC80A" w14:textId="62E2129C" w:rsidR="002A5706" w:rsidRPr="004D037B" w:rsidRDefault="00B62516" w:rsidP="002731D0">
            <w:pPr>
              <w:spacing w:line="360" w:lineRule="auto"/>
              <w:jc w:val="center"/>
              <w:rPr>
                <w:rFonts w:ascii="Times New Roman" w:hAnsi="Times New Roman"/>
              </w:rPr>
            </w:pPr>
            <w:r>
              <w:rPr>
                <w:rFonts w:ascii="Times New Roman" w:hAnsi="Times New Roman"/>
              </w:rPr>
              <w:t>&lt; 0.001</w:t>
            </w:r>
          </w:p>
        </w:tc>
      </w:tr>
      <w:tr w:rsidR="002A5706" w14:paraId="39497153" w14:textId="77777777" w:rsidTr="002731D0">
        <w:tc>
          <w:tcPr>
            <w:tcW w:w="1710" w:type="dxa"/>
          </w:tcPr>
          <w:p w14:paraId="593ADA75"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p>
        </w:tc>
        <w:tc>
          <w:tcPr>
            <w:tcW w:w="1080" w:type="dxa"/>
          </w:tcPr>
          <w:p w14:paraId="41DB9A30" w14:textId="7ABA0AB9" w:rsidR="002A5706" w:rsidRPr="004D037B" w:rsidRDefault="00B62516" w:rsidP="002731D0">
            <w:pPr>
              <w:spacing w:line="360" w:lineRule="auto"/>
              <w:jc w:val="center"/>
              <w:rPr>
                <w:rFonts w:ascii="Times New Roman" w:hAnsi="Times New Roman"/>
              </w:rPr>
            </w:pPr>
            <w:r>
              <w:rPr>
                <w:rFonts w:ascii="Times New Roman" w:hAnsi="Times New Roman"/>
              </w:rPr>
              <w:t>3.084</w:t>
            </w:r>
          </w:p>
        </w:tc>
        <w:tc>
          <w:tcPr>
            <w:tcW w:w="1080" w:type="dxa"/>
          </w:tcPr>
          <w:p w14:paraId="20B6FB8E" w14:textId="5FAEC42E" w:rsidR="002A5706" w:rsidRPr="004D037B" w:rsidRDefault="00B62516" w:rsidP="002731D0">
            <w:pPr>
              <w:spacing w:line="360" w:lineRule="auto"/>
              <w:jc w:val="center"/>
              <w:rPr>
                <w:rFonts w:ascii="Times New Roman" w:hAnsi="Times New Roman"/>
              </w:rPr>
            </w:pPr>
            <w:r>
              <w:rPr>
                <w:rFonts w:ascii="Times New Roman" w:hAnsi="Times New Roman"/>
              </w:rPr>
              <w:t>0.537</w:t>
            </w:r>
          </w:p>
        </w:tc>
        <w:tc>
          <w:tcPr>
            <w:tcW w:w="990" w:type="dxa"/>
          </w:tcPr>
          <w:p w14:paraId="26DD4171" w14:textId="1188DA90" w:rsidR="002A5706" w:rsidRPr="004D037B" w:rsidRDefault="00B62516" w:rsidP="002731D0">
            <w:pPr>
              <w:spacing w:line="360" w:lineRule="auto"/>
              <w:jc w:val="center"/>
              <w:rPr>
                <w:rFonts w:ascii="Times New Roman" w:hAnsi="Times New Roman"/>
              </w:rPr>
            </w:pPr>
            <w:r>
              <w:rPr>
                <w:rFonts w:ascii="Times New Roman" w:hAnsi="Times New Roman"/>
              </w:rPr>
              <w:t>5.748</w:t>
            </w:r>
          </w:p>
        </w:tc>
        <w:tc>
          <w:tcPr>
            <w:tcW w:w="1080" w:type="dxa"/>
          </w:tcPr>
          <w:p w14:paraId="11245123" w14:textId="69174514" w:rsidR="002A5706" w:rsidRPr="004D037B" w:rsidRDefault="00B62516" w:rsidP="002731D0">
            <w:pPr>
              <w:spacing w:line="360" w:lineRule="auto"/>
              <w:jc w:val="center"/>
              <w:rPr>
                <w:rFonts w:ascii="Times New Roman" w:hAnsi="Times New Roman"/>
              </w:rPr>
            </w:pPr>
            <w:r>
              <w:rPr>
                <w:rFonts w:ascii="Times New Roman" w:hAnsi="Times New Roman"/>
              </w:rPr>
              <w:t>&lt;</w:t>
            </w:r>
            <w:r w:rsidR="009C0E73">
              <w:rPr>
                <w:rFonts w:ascii="Times New Roman" w:hAnsi="Times New Roman"/>
              </w:rPr>
              <w:t xml:space="preserve"> 0.001</w:t>
            </w:r>
          </w:p>
        </w:tc>
      </w:tr>
      <w:tr w:rsidR="002A5706" w14:paraId="3B67C969" w14:textId="77777777" w:rsidTr="002731D0">
        <w:tc>
          <w:tcPr>
            <w:tcW w:w="1710" w:type="dxa"/>
          </w:tcPr>
          <w:p w14:paraId="518D4D2D"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COS:FSG</w:t>
            </w:r>
            <w:proofErr w:type="gramEnd"/>
          </w:p>
        </w:tc>
        <w:tc>
          <w:tcPr>
            <w:tcW w:w="1080" w:type="dxa"/>
          </w:tcPr>
          <w:p w14:paraId="34D690E3" w14:textId="7ECE2561" w:rsidR="002A5706" w:rsidRPr="004D037B" w:rsidRDefault="00B62516" w:rsidP="002731D0">
            <w:pPr>
              <w:spacing w:line="360" w:lineRule="auto"/>
              <w:jc w:val="center"/>
              <w:rPr>
                <w:rFonts w:ascii="Times New Roman" w:hAnsi="Times New Roman"/>
              </w:rPr>
            </w:pPr>
            <w:r>
              <w:rPr>
                <w:rFonts w:ascii="Times New Roman" w:hAnsi="Times New Roman"/>
              </w:rPr>
              <w:t>2.011</w:t>
            </w:r>
          </w:p>
        </w:tc>
        <w:tc>
          <w:tcPr>
            <w:tcW w:w="1080" w:type="dxa"/>
          </w:tcPr>
          <w:p w14:paraId="268130A1" w14:textId="4B8148A2" w:rsidR="002A5706" w:rsidRPr="004D037B" w:rsidRDefault="00B62516" w:rsidP="002731D0">
            <w:pPr>
              <w:spacing w:line="360" w:lineRule="auto"/>
              <w:jc w:val="center"/>
              <w:rPr>
                <w:rFonts w:ascii="Times New Roman" w:hAnsi="Times New Roman"/>
              </w:rPr>
            </w:pPr>
            <w:r>
              <w:rPr>
                <w:rFonts w:ascii="Times New Roman" w:hAnsi="Times New Roman"/>
              </w:rPr>
              <w:t>0.833</w:t>
            </w:r>
          </w:p>
        </w:tc>
        <w:tc>
          <w:tcPr>
            <w:tcW w:w="990" w:type="dxa"/>
          </w:tcPr>
          <w:p w14:paraId="45335400" w14:textId="07471220" w:rsidR="002A5706" w:rsidRPr="004D037B" w:rsidRDefault="00B62516" w:rsidP="002731D0">
            <w:pPr>
              <w:spacing w:line="360" w:lineRule="auto"/>
              <w:jc w:val="center"/>
              <w:rPr>
                <w:rFonts w:ascii="Times New Roman" w:hAnsi="Times New Roman"/>
              </w:rPr>
            </w:pPr>
            <w:r>
              <w:rPr>
                <w:rFonts w:ascii="Times New Roman" w:hAnsi="Times New Roman"/>
              </w:rPr>
              <w:t>5.414</w:t>
            </w:r>
          </w:p>
        </w:tc>
        <w:tc>
          <w:tcPr>
            <w:tcW w:w="1080" w:type="dxa"/>
          </w:tcPr>
          <w:p w14:paraId="5D2A50BA" w14:textId="6CD3176B" w:rsidR="002A5706" w:rsidRPr="004D037B" w:rsidRDefault="009C0E73" w:rsidP="002731D0">
            <w:pPr>
              <w:spacing w:line="360" w:lineRule="auto"/>
              <w:jc w:val="center"/>
              <w:rPr>
                <w:rFonts w:ascii="Times New Roman" w:hAnsi="Times New Roman"/>
              </w:rPr>
            </w:pPr>
            <w:r>
              <w:rPr>
                <w:rFonts w:ascii="Times New Roman" w:hAnsi="Times New Roman"/>
              </w:rPr>
              <w:t>0.016</w:t>
            </w:r>
          </w:p>
        </w:tc>
      </w:tr>
      <w:tr w:rsidR="002A5706" w14:paraId="1C281A81" w14:textId="77777777" w:rsidTr="002731D0">
        <w:tc>
          <w:tcPr>
            <w:tcW w:w="1710" w:type="dxa"/>
          </w:tcPr>
          <w:p w14:paraId="17A692D2"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LSA:FSG</w:t>
            </w:r>
            <w:proofErr w:type="gramEnd"/>
          </w:p>
        </w:tc>
        <w:tc>
          <w:tcPr>
            <w:tcW w:w="1080" w:type="dxa"/>
          </w:tcPr>
          <w:p w14:paraId="6C5B3550" w14:textId="773216FE" w:rsidR="002A5706" w:rsidRPr="004D037B" w:rsidRDefault="00B62516" w:rsidP="002731D0">
            <w:pPr>
              <w:spacing w:line="360" w:lineRule="auto"/>
              <w:jc w:val="center"/>
              <w:rPr>
                <w:rFonts w:ascii="Times New Roman" w:hAnsi="Times New Roman"/>
              </w:rPr>
            </w:pPr>
            <w:r>
              <w:rPr>
                <w:rFonts w:ascii="Times New Roman" w:hAnsi="Times New Roman"/>
              </w:rPr>
              <w:t>-0.962</w:t>
            </w:r>
          </w:p>
        </w:tc>
        <w:tc>
          <w:tcPr>
            <w:tcW w:w="1080" w:type="dxa"/>
          </w:tcPr>
          <w:p w14:paraId="021932A8" w14:textId="7E6B4BE9" w:rsidR="002A5706" w:rsidRPr="004D037B" w:rsidRDefault="00B62516" w:rsidP="002731D0">
            <w:pPr>
              <w:spacing w:line="360" w:lineRule="auto"/>
              <w:jc w:val="center"/>
              <w:rPr>
                <w:rFonts w:ascii="Times New Roman" w:hAnsi="Times New Roman"/>
              </w:rPr>
            </w:pPr>
            <w:r>
              <w:rPr>
                <w:rFonts w:ascii="Times New Roman" w:hAnsi="Times New Roman"/>
              </w:rPr>
              <w:t>1.391</w:t>
            </w:r>
          </w:p>
        </w:tc>
        <w:tc>
          <w:tcPr>
            <w:tcW w:w="990" w:type="dxa"/>
          </w:tcPr>
          <w:p w14:paraId="1BB8FC6C" w14:textId="3B453B05" w:rsidR="002A5706" w:rsidRPr="004D037B" w:rsidRDefault="00B62516" w:rsidP="002731D0">
            <w:pPr>
              <w:spacing w:line="360" w:lineRule="auto"/>
              <w:jc w:val="center"/>
              <w:rPr>
                <w:rFonts w:ascii="Times New Roman" w:hAnsi="Times New Roman"/>
              </w:rPr>
            </w:pPr>
            <w:r>
              <w:rPr>
                <w:rFonts w:ascii="Times New Roman" w:hAnsi="Times New Roman"/>
              </w:rPr>
              <w:t>-0.691</w:t>
            </w:r>
          </w:p>
        </w:tc>
        <w:tc>
          <w:tcPr>
            <w:tcW w:w="1080" w:type="dxa"/>
          </w:tcPr>
          <w:p w14:paraId="22B88737" w14:textId="4F77EB74" w:rsidR="002A5706" w:rsidRPr="004D037B" w:rsidRDefault="009C0E73" w:rsidP="002731D0">
            <w:pPr>
              <w:spacing w:line="360" w:lineRule="auto"/>
              <w:jc w:val="center"/>
              <w:rPr>
                <w:rFonts w:ascii="Times New Roman" w:hAnsi="Times New Roman"/>
              </w:rPr>
            </w:pPr>
            <w:r>
              <w:rPr>
                <w:rFonts w:ascii="Times New Roman" w:hAnsi="Times New Roman"/>
              </w:rPr>
              <w:t>0.489</w:t>
            </w:r>
          </w:p>
        </w:tc>
      </w:tr>
      <w:tr w:rsidR="002A5706" w14:paraId="1923BD9D" w14:textId="77777777" w:rsidTr="002731D0">
        <w:tc>
          <w:tcPr>
            <w:tcW w:w="1710" w:type="dxa"/>
            <w:tcBorders>
              <w:bottom w:val="single" w:sz="4" w:space="0" w:color="auto"/>
            </w:tcBorders>
          </w:tcPr>
          <w:p w14:paraId="498D9251" w14:textId="77777777" w:rsidR="002A5706" w:rsidRPr="004D037B" w:rsidRDefault="002A5706" w:rsidP="002731D0">
            <w:pPr>
              <w:spacing w:line="360" w:lineRule="auto"/>
              <w:jc w:val="center"/>
              <w:rPr>
                <w:rFonts w:ascii="Times New Roman" w:hAnsi="Times New Roman"/>
              </w:rPr>
            </w:pPr>
            <w:proofErr w:type="gramStart"/>
            <w:r w:rsidRPr="004D037B">
              <w:rPr>
                <w:rFonts w:ascii="Times New Roman" w:hAnsi="Times New Roman"/>
              </w:rPr>
              <w:t>COS:LSA</w:t>
            </w:r>
            <w:proofErr w:type="gramEnd"/>
            <w:r w:rsidRPr="004D037B">
              <w:rPr>
                <w:rFonts w:ascii="Times New Roman" w:hAnsi="Times New Roman"/>
              </w:rPr>
              <w:t>:FSG</w:t>
            </w:r>
          </w:p>
        </w:tc>
        <w:tc>
          <w:tcPr>
            <w:tcW w:w="1080" w:type="dxa"/>
            <w:tcBorders>
              <w:bottom w:val="single" w:sz="4" w:space="0" w:color="auto"/>
            </w:tcBorders>
          </w:tcPr>
          <w:p w14:paraId="573303E4" w14:textId="674DAB67" w:rsidR="002A5706" w:rsidRPr="004D037B" w:rsidRDefault="00B62516" w:rsidP="002731D0">
            <w:pPr>
              <w:spacing w:line="360" w:lineRule="auto"/>
              <w:jc w:val="center"/>
              <w:rPr>
                <w:rFonts w:ascii="Times New Roman" w:hAnsi="Times New Roman"/>
              </w:rPr>
            </w:pPr>
            <w:r>
              <w:rPr>
                <w:rFonts w:ascii="Times New Roman" w:hAnsi="Times New Roman"/>
              </w:rPr>
              <w:t>-22.464</w:t>
            </w:r>
          </w:p>
        </w:tc>
        <w:tc>
          <w:tcPr>
            <w:tcW w:w="1080" w:type="dxa"/>
            <w:tcBorders>
              <w:bottom w:val="single" w:sz="4" w:space="0" w:color="auto"/>
            </w:tcBorders>
          </w:tcPr>
          <w:p w14:paraId="5B293331" w14:textId="7F0B58BE" w:rsidR="002A5706" w:rsidRPr="004D037B" w:rsidRDefault="00B62516" w:rsidP="002731D0">
            <w:pPr>
              <w:spacing w:line="360" w:lineRule="auto"/>
              <w:jc w:val="center"/>
              <w:rPr>
                <w:rFonts w:ascii="Times New Roman" w:hAnsi="Times New Roman"/>
              </w:rPr>
            </w:pPr>
            <w:r>
              <w:rPr>
                <w:rFonts w:ascii="Times New Roman" w:hAnsi="Times New Roman"/>
              </w:rPr>
              <w:t>3.671</w:t>
            </w:r>
          </w:p>
        </w:tc>
        <w:tc>
          <w:tcPr>
            <w:tcW w:w="990" w:type="dxa"/>
            <w:tcBorders>
              <w:bottom w:val="single" w:sz="4" w:space="0" w:color="auto"/>
            </w:tcBorders>
          </w:tcPr>
          <w:p w14:paraId="569DD82F" w14:textId="265D449A" w:rsidR="002A5706" w:rsidRPr="004D037B" w:rsidRDefault="00B62516" w:rsidP="002731D0">
            <w:pPr>
              <w:spacing w:line="360" w:lineRule="auto"/>
              <w:jc w:val="center"/>
              <w:rPr>
                <w:rFonts w:ascii="Times New Roman" w:hAnsi="Times New Roman"/>
              </w:rPr>
            </w:pPr>
            <w:r>
              <w:rPr>
                <w:rFonts w:ascii="Times New Roman" w:hAnsi="Times New Roman"/>
              </w:rPr>
              <w:t>-6.119</w:t>
            </w:r>
          </w:p>
        </w:tc>
        <w:tc>
          <w:tcPr>
            <w:tcW w:w="1080" w:type="dxa"/>
            <w:tcBorders>
              <w:bottom w:val="single" w:sz="4" w:space="0" w:color="auto"/>
            </w:tcBorders>
          </w:tcPr>
          <w:p w14:paraId="007B66CF" w14:textId="4D16DC30" w:rsidR="002A5706" w:rsidRPr="004D037B" w:rsidRDefault="009C0E73" w:rsidP="002731D0">
            <w:pPr>
              <w:spacing w:line="360" w:lineRule="auto"/>
              <w:jc w:val="center"/>
              <w:rPr>
                <w:rFonts w:ascii="Times New Roman" w:hAnsi="Times New Roman"/>
              </w:rPr>
            </w:pPr>
            <w:r>
              <w:rPr>
                <w:rFonts w:ascii="Times New Roman" w:hAnsi="Times New Roman"/>
              </w:rPr>
              <w:t>&lt; 0.001</w:t>
            </w:r>
          </w:p>
        </w:tc>
      </w:tr>
    </w:tbl>
    <w:p w14:paraId="0B2DDC2C" w14:textId="77777777" w:rsidR="002A5706" w:rsidRDefault="002A5706" w:rsidP="002A5706">
      <w:pPr>
        <w:spacing w:line="480" w:lineRule="auto"/>
      </w:pPr>
      <w:r>
        <w:rPr>
          <w:i/>
        </w:rPr>
        <w:t>Note:</w:t>
      </w:r>
      <w:r>
        <w:t xml:space="preserve"> Database norms were mean centered.</w:t>
      </w:r>
    </w:p>
    <w:bookmarkEnd w:id="24"/>
    <w:p w14:paraId="344EED7F" w14:textId="37E1CE46" w:rsidR="002A5706" w:rsidRDefault="002A5706" w:rsidP="002A5706">
      <w:pPr>
        <w:spacing w:line="480" w:lineRule="auto"/>
      </w:pPr>
    </w:p>
    <w:p w14:paraId="6CB32207" w14:textId="148C69BE" w:rsidR="00777C7E" w:rsidRDefault="004D6CED" w:rsidP="002A5706">
      <w:pPr>
        <w:spacing w:line="480" w:lineRule="auto"/>
        <w:rPr>
          <w:highlight w:val="green"/>
        </w:rPr>
      </w:pPr>
      <w:r w:rsidRPr="004D6CED">
        <w:t>these</w:t>
      </w:r>
      <w:r w:rsidR="006048C5" w:rsidRPr="004D6CED">
        <w:t xml:space="preserve"> analyses </w:t>
      </w:r>
      <w:r w:rsidR="0058490B">
        <w:t>yielded</w:t>
      </w:r>
      <w:r w:rsidR="006048C5" w:rsidRPr="004D6CED">
        <w:t xml:space="preserve"> signiﬁcant two-way interactions between LSA and FSG at low COS</w:t>
      </w:r>
      <w:r w:rsidR="006048C5" w:rsidRPr="00734F12">
        <w:t xml:space="preserve"> (</w:t>
      </w:r>
      <w:r w:rsidR="00EF494B" w:rsidRPr="00EF494B">
        <w:rPr>
          <w:i/>
        </w:rPr>
        <w:t>b</w:t>
      </w:r>
      <w:r w:rsidR="006048C5" w:rsidRPr="00734F12">
        <w:t xml:space="preserve"> = </w:t>
      </w:r>
      <w:r>
        <w:t xml:space="preserve">5.590, </w:t>
      </w:r>
      <w:r w:rsidR="006048C5" w:rsidRPr="00734F12">
        <w:rPr>
          <w:i/>
        </w:rPr>
        <w:t>p</w:t>
      </w:r>
      <w:r w:rsidR="006048C5" w:rsidRPr="00734F12">
        <w:t xml:space="preserve"> </w:t>
      </w:r>
      <w:r>
        <w:t>= 0.013</w:t>
      </w:r>
      <w:r w:rsidR="006048C5" w:rsidRPr="00734F12">
        <w:t>) and high COS (</w:t>
      </w:r>
      <w:r w:rsidR="00EF494B" w:rsidRPr="00EF494B">
        <w:rPr>
          <w:i/>
        </w:rPr>
        <w:t>b</w:t>
      </w:r>
      <w:r w:rsidR="006048C5" w:rsidRPr="00734F12">
        <w:t xml:space="preserve"> = </w:t>
      </w:r>
      <w:r>
        <w:t>-7.514</w:t>
      </w:r>
      <w:r w:rsidR="006048C5" w:rsidRPr="00734F12">
        <w:t xml:space="preserve">, </w:t>
      </w:r>
      <w:r w:rsidR="006048C5" w:rsidRPr="00734F12">
        <w:rPr>
          <w:i/>
        </w:rPr>
        <w:t>p</w:t>
      </w:r>
      <w:r w:rsidR="006048C5" w:rsidRPr="00734F12">
        <w:t xml:space="preserve"> </w:t>
      </w:r>
      <w:r>
        <w:t>&lt; 0.001</w:t>
      </w:r>
      <w:r w:rsidR="006048C5" w:rsidRPr="00734F12">
        <w:t>)</w:t>
      </w:r>
      <w:r>
        <w:t>, with no</w:t>
      </w:r>
      <w:r w:rsidR="006048C5" w:rsidRPr="00734F12">
        <w:t xml:space="preserve"> signiﬁcant two-way interaction </w:t>
      </w:r>
      <w:r>
        <w:t xml:space="preserve">being </w:t>
      </w:r>
      <w:r w:rsidR="006048C5" w:rsidRPr="00734F12">
        <w:t>found at average COS (</w:t>
      </w:r>
      <w:r w:rsidR="00EF494B" w:rsidRPr="00EF494B">
        <w:rPr>
          <w:i/>
        </w:rPr>
        <w:t>b</w:t>
      </w:r>
      <w:r w:rsidR="006048C5" w:rsidRPr="00734F12">
        <w:t xml:space="preserve"> = </w:t>
      </w:r>
      <w:r>
        <w:t>-0.962</w:t>
      </w:r>
      <w:r w:rsidR="006048C5" w:rsidRPr="00734F12">
        <w:t xml:space="preserve">, </w:t>
      </w:r>
      <w:r w:rsidR="006048C5" w:rsidRPr="00734F12">
        <w:rPr>
          <w:i/>
        </w:rPr>
        <w:t>p</w:t>
      </w:r>
      <w:r w:rsidR="006048C5" w:rsidRPr="00734F12">
        <w:t xml:space="preserve"> = </w:t>
      </w:r>
      <w:r>
        <w:t>0.489</w:t>
      </w:r>
      <w:r w:rsidR="006048C5" w:rsidRPr="00734F12">
        <w:t xml:space="preserve">). </w:t>
      </w:r>
      <w:r w:rsidR="000E4BB0">
        <w:t xml:space="preserve">Staying consistent with </w:t>
      </w:r>
      <w:r w:rsidR="006048C5">
        <w:t>the process used in Experiment One</w:t>
      </w:r>
      <w:r w:rsidR="006048C5" w:rsidRPr="00734F12">
        <w:t xml:space="preserve">, </w:t>
      </w:r>
      <w:r w:rsidR="004039F5">
        <w:t xml:space="preserve">a second set of </w:t>
      </w:r>
      <w:r w:rsidR="006048C5" w:rsidRPr="00734F12">
        <w:t xml:space="preserve">simple slopes were then calculated for low, average, and high levels of LSA at the low and high levels of COS, </w:t>
      </w:r>
      <w:r w:rsidR="006048C5">
        <w:t>so as</w:t>
      </w:r>
      <w:r w:rsidR="006048C5" w:rsidRPr="00734F12">
        <w:t xml:space="preserve"> to assess how FSG eﬀects recall at varying levels of both COS and LSA. </w:t>
      </w:r>
      <w:r w:rsidR="00464835" w:rsidRPr="00464835">
        <w:rPr>
          <w:highlight w:val="red"/>
        </w:rPr>
        <w:t>In contrast to previous findings</w:t>
      </w:r>
      <w:r w:rsidR="00464835">
        <w:t>, w</w:t>
      </w:r>
      <w:r w:rsidR="006048C5" w:rsidRPr="003E0AD1">
        <w:t xml:space="preserve">hen both COS and LSA were low, </w:t>
      </w:r>
      <w:r w:rsidR="003E0AD1" w:rsidRPr="003E0AD1">
        <w:t>FSG</w:t>
      </w:r>
      <w:r w:rsidR="003E0AD1">
        <w:t xml:space="preserve"> did not predict recall</w:t>
      </w:r>
      <w:r w:rsidR="006048C5" w:rsidRPr="00734F12">
        <w:t xml:space="preserve"> (</w:t>
      </w:r>
      <w:r w:rsidR="00EF494B" w:rsidRPr="00EF494B">
        <w:rPr>
          <w:i/>
        </w:rPr>
        <w:t>b</w:t>
      </w:r>
      <w:r w:rsidR="006048C5" w:rsidRPr="00734F12">
        <w:t xml:space="preserve"> =</w:t>
      </w:r>
      <w:r w:rsidR="00464835">
        <w:t xml:space="preserve"> </w:t>
      </w:r>
      <w:r w:rsidR="003E0AD1">
        <w:t>0.087</w:t>
      </w:r>
      <w:r w:rsidR="006048C5" w:rsidRPr="00734F12">
        <w:t xml:space="preserve">, </w:t>
      </w:r>
      <w:r w:rsidR="006048C5" w:rsidRPr="00734F12">
        <w:rPr>
          <w:i/>
        </w:rPr>
        <w:t>p</w:t>
      </w:r>
      <w:r w:rsidR="006048C5" w:rsidRPr="00734F12">
        <w:t xml:space="preserve"> </w:t>
      </w:r>
      <w:r w:rsidR="003E0AD1">
        <w:t>= 0.881</w:t>
      </w:r>
      <w:r w:rsidR="006048C5" w:rsidRPr="00387C57">
        <w:t xml:space="preserve">). At low COS and average LSA, FSG </w:t>
      </w:r>
      <w:r w:rsidR="00387C57" w:rsidRPr="00387C57">
        <w:t>in</w:t>
      </w:r>
      <w:r w:rsidR="006048C5" w:rsidRPr="00387C57">
        <w:t xml:space="preserve">creased </w:t>
      </w:r>
      <w:r w:rsidR="003A1284">
        <w:t>in strength</w:t>
      </w:r>
      <w:r w:rsidR="006048C5" w:rsidRPr="00387C57">
        <w:t xml:space="preserve">, </w:t>
      </w:r>
      <w:r w:rsidR="00387C57" w:rsidRPr="00387C57">
        <w:t xml:space="preserve">and became </w:t>
      </w:r>
      <w:r w:rsidR="006048C5" w:rsidRPr="00387C57">
        <w:t>a signiﬁcant predictor (</w:t>
      </w:r>
      <w:r w:rsidR="00EF494B" w:rsidRPr="00EF494B">
        <w:rPr>
          <w:i/>
        </w:rPr>
        <w:t>b</w:t>
      </w:r>
      <w:r w:rsidR="006048C5" w:rsidRPr="00734F12">
        <w:t xml:space="preserve"> = </w:t>
      </w:r>
      <w:r w:rsidR="00387C57">
        <w:t>1.</w:t>
      </w:r>
      <w:r w:rsidR="002731D0">
        <w:t>213</w:t>
      </w:r>
      <w:r w:rsidR="006048C5" w:rsidRPr="00734F12">
        <w:t xml:space="preserve">, </w:t>
      </w:r>
      <w:r w:rsidR="006048C5" w:rsidRPr="00734F12">
        <w:rPr>
          <w:i/>
        </w:rPr>
        <w:t>p</w:t>
      </w:r>
      <w:r w:rsidR="006048C5" w:rsidRPr="00734F12">
        <w:t xml:space="preserve"> &lt; </w:t>
      </w:r>
      <w:r w:rsidR="00387C57">
        <w:t>0.001</w:t>
      </w:r>
      <w:r w:rsidR="006048C5" w:rsidRPr="00734F12">
        <w:t>)</w:t>
      </w:r>
      <w:r w:rsidR="00464835">
        <w:t xml:space="preserve">. </w:t>
      </w:r>
      <w:r w:rsidR="003A1284">
        <w:t>Finally,</w:t>
      </w:r>
      <w:r w:rsidR="006048C5" w:rsidRPr="00734F12">
        <w:t xml:space="preserve"> </w:t>
      </w:r>
      <w:r w:rsidR="00464835">
        <w:t xml:space="preserve">at </w:t>
      </w:r>
      <w:r w:rsidR="006048C5" w:rsidRPr="00734F12">
        <w:t xml:space="preserve">low COS and high LSA, FSG </w:t>
      </w:r>
      <w:r w:rsidR="003A1284">
        <w:t>increased further as a predictor</w:t>
      </w:r>
      <w:r w:rsidR="006048C5" w:rsidRPr="00734F12">
        <w:t xml:space="preserve"> (</w:t>
      </w:r>
      <w:r w:rsidR="00EF494B" w:rsidRPr="00EF494B">
        <w:rPr>
          <w:i/>
        </w:rPr>
        <w:t>b</w:t>
      </w:r>
      <w:r w:rsidR="006048C5" w:rsidRPr="00734F12">
        <w:t xml:space="preserve"> = </w:t>
      </w:r>
      <w:r w:rsidR="00464835">
        <w:t>2.339</w:t>
      </w:r>
      <w:r w:rsidR="006048C5" w:rsidRPr="00734F12">
        <w:t xml:space="preserve">, </w:t>
      </w:r>
      <w:r w:rsidR="006048C5" w:rsidRPr="00734F12">
        <w:rPr>
          <w:i/>
        </w:rPr>
        <w:t>p</w:t>
      </w:r>
      <w:r w:rsidR="00464835">
        <w:t xml:space="preserve"> &lt; 0.001</w:t>
      </w:r>
      <w:r w:rsidR="006048C5" w:rsidRPr="00734F12">
        <w:t xml:space="preserve">). </w:t>
      </w:r>
      <w:r w:rsidR="006048C5" w:rsidRPr="00C83D0B">
        <w:rPr>
          <w:highlight w:val="green"/>
        </w:rPr>
        <w:t xml:space="preserve">Figure </w:t>
      </w:r>
      <w:r w:rsidR="00C83D0B" w:rsidRPr="00C83D0B">
        <w:rPr>
          <w:highlight w:val="green"/>
        </w:rPr>
        <w:t>7</w:t>
      </w:r>
      <w:r w:rsidR="006048C5" w:rsidRPr="00734F12">
        <w:t xml:space="preserve"> displays </w:t>
      </w:r>
      <w:r w:rsidR="00166852">
        <w:t>simple slopes graphs for the</w:t>
      </w:r>
      <w:r w:rsidR="006048C5" w:rsidRPr="00734F12">
        <w:t xml:space="preserve"> three-way interaction</w:t>
      </w:r>
      <w:r w:rsidR="00166852">
        <w:t xml:space="preserve"> when predicting recall</w:t>
      </w:r>
      <w:r w:rsidR="006048C5">
        <w:t xml:space="preserve">. </w:t>
      </w:r>
      <w:r w:rsidR="003A1284">
        <w:t xml:space="preserve">The observed interaction follows a trend opposite of that in Experiment One. </w:t>
      </w:r>
      <w:r w:rsidR="00D93FA4">
        <w:t xml:space="preserve">Instead of the competitive </w:t>
      </w:r>
    </w:p>
    <w:p w14:paraId="66C66EB8" w14:textId="07D4AEFA" w:rsidR="00ED0967" w:rsidRDefault="00C83D0B" w:rsidP="002A5706">
      <w:pPr>
        <w:spacing w:line="480" w:lineRule="auto"/>
      </w:pPr>
      <w:r>
        <w:t>relationship observed previously, LSA and FSG were complimentary and increased</w:t>
      </w:r>
    </w:p>
    <w:p w14:paraId="5C2196ED" w14:textId="453FF8D0" w:rsidR="00ED0967" w:rsidRDefault="00F81A87" w:rsidP="001F0684">
      <w:r>
        <w:rPr>
          <w:noProof/>
        </w:rPr>
        <w:lastRenderedPageBreak/>
        <w:drawing>
          <wp:inline distT="0" distB="0" distL="0" distR="0" wp14:anchorId="2776DC06" wp14:editId="15E3983E">
            <wp:extent cx="4485714" cy="335238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5714" cy="3352381"/>
                    </a:xfrm>
                    <a:prstGeom prst="rect">
                      <a:avLst/>
                    </a:prstGeom>
                  </pic:spPr>
                </pic:pic>
              </a:graphicData>
            </a:graphic>
          </wp:inline>
        </w:drawing>
      </w:r>
    </w:p>
    <w:p w14:paraId="5EDF4527" w14:textId="63D009D6" w:rsidR="001F0684" w:rsidRDefault="001F0684" w:rsidP="001F0684">
      <w:r>
        <w:t xml:space="preserve">Figure </w:t>
      </w:r>
      <w:r w:rsidR="00C83D0B">
        <w:t>7</w:t>
      </w:r>
      <w:bookmarkStart w:id="25" w:name="_Hlk510720965"/>
      <w:r>
        <w:t>. Simple slopes graph displaying the slope of FSG when predicting participant recall at low, average, and high LSA split by low, average, and high COS. All variables were mean centered</w:t>
      </w:r>
      <w:bookmarkEnd w:id="25"/>
      <w:r>
        <w:t>.</w:t>
      </w:r>
    </w:p>
    <w:p w14:paraId="4402F766" w14:textId="78B3CBDF" w:rsidR="001F0684" w:rsidRDefault="001F0684" w:rsidP="001F0684"/>
    <w:p w14:paraId="14E04178" w14:textId="612E7813" w:rsidR="001F0684" w:rsidRDefault="001F0684" w:rsidP="001F0684"/>
    <w:p w14:paraId="77DA2DB7" w14:textId="77777777" w:rsidR="001F0684" w:rsidRDefault="001F0684" w:rsidP="001F0684"/>
    <w:p w14:paraId="4A6B6F13" w14:textId="6CFED8EB" w:rsidR="0084583E" w:rsidRPr="00AE538D" w:rsidRDefault="001F0684" w:rsidP="00EF494B">
      <w:pPr>
        <w:spacing w:line="480" w:lineRule="auto"/>
      </w:pPr>
      <w:r>
        <w:t xml:space="preserve">together at low </w:t>
      </w:r>
      <w:proofErr w:type="gramStart"/>
      <w:r>
        <w:t>COS, but</w:t>
      </w:r>
      <w:proofErr w:type="gramEnd"/>
      <w:r>
        <w:t xml:space="preserve"> became increasingly competitive as levels of semantics were increased. As such, a</w:t>
      </w:r>
      <w:r w:rsidRPr="003A1284">
        <w:t>t high COS and low LSA, FSG was a signiﬁcant predictor</w:t>
      </w:r>
      <w:r w:rsidRPr="00734F12">
        <w:t xml:space="preserve"> (</w:t>
      </w:r>
      <w:r w:rsidR="00EF494B" w:rsidRPr="00EF494B">
        <w:rPr>
          <w:i/>
        </w:rPr>
        <w:t>b</w:t>
      </w:r>
      <w:r w:rsidRPr="00734F12">
        <w:t xml:space="preserve"> = </w:t>
      </w:r>
      <w:r>
        <w:t>3.900</w:t>
      </w:r>
      <w:r w:rsidRPr="00734F12">
        <w:t xml:space="preserve">, </w:t>
      </w:r>
      <w:r w:rsidRPr="00734F12">
        <w:rPr>
          <w:i/>
        </w:rPr>
        <w:t>p</w:t>
      </w:r>
      <w:r w:rsidRPr="00734F12">
        <w:t xml:space="preserve"> </w:t>
      </w:r>
      <w:r>
        <w:t xml:space="preserve">&lt; 0.001). FSG weakened when LSA increased to average levels, </w:t>
      </w:r>
      <w:r w:rsidRPr="00734F12">
        <w:t>(</w:t>
      </w:r>
      <w:r w:rsidR="00EF494B" w:rsidRPr="00EF494B">
        <w:rPr>
          <w:i/>
        </w:rPr>
        <w:t>b</w:t>
      </w:r>
      <w:r w:rsidRPr="00734F12">
        <w:t xml:space="preserve"> = </w:t>
      </w:r>
      <w:r>
        <w:t>1.606</w:t>
      </w:r>
      <w:r w:rsidRPr="00734F12">
        <w:t xml:space="preserve">, </w:t>
      </w:r>
      <w:r w:rsidRPr="00734F12">
        <w:rPr>
          <w:i/>
        </w:rPr>
        <w:t>p</w:t>
      </w:r>
      <w:r w:rsidRPr="00734F12">
        <w:t xml:space="preserve"> &lt; </w:t>
      </w:r>
      <w:r>
        <w:t>0.001</w:t>
      </w:r>
      <w:r w:rsidRPr="00734F12">
        <w:t>)</w:t>
      </w:r>
      <w:r>
        <w:t>, and</w:t>
      </w:r>
      <w:r w:rsidRPr="003A1284">
        <w:t xml:space="preserve"> </w:t>
      </w:r>
      <w:r>
        <w:t>continued</w:t>
      </w:r>
      <w:r w:rsidRPr="003A1284">
        <w:t xml:space="preserve"> </w:t>
      </w:r>
      <w:r>
        <w:t xml:space="preserve">to weaken further </w:t>
      </w:r>
      <w:r w:rsidRPr="003A1284">
        <w:t>when both COS and LSA were high, with FSG decreasing further as a predictor of recall</w:t>
      </w:r>
      <w:r w:rsidRPr="00734F12">
        <w:t xml:space="preserve"> (</w:t>
      </w:r>
      <w:r w:rsidR="00EF494B" w:rsidRPr="00EF494B">
        <w:rPr>
          <w:i/>
        </w:rPr>
        <w:t>b</w:t>
      </w:r>
      <w:r w:rsidRPr="00734F12">
        <w:t xml:space="preserve"> = </w:t>
      </w:r>
      <w:r>
        <w:t>0.872</w:t>
      </w:r>
      <w:r w:rsidRPr="00734F12">
        <w:t xml:space="preserve">, </w:t>
      </w:r>
      <w:r w:rsidRPr="00734F12">
        <w:rPr>
          <w:i/>
        </w:rPr>
        <w:t>p</w:t>
      </w:r>
      <w:r w:rsidRPr="00734F12">
        <w:t xml:space="preserve"> &lt; </w:t>
      </w:r>
      <w:r>
        <w:t>0.001</w:t>
      </w:r>
      <w:r w:rsidRPr="00734F12">
        <w:t xml:space="preserve">). </w:t>
      </w:r>
      <w:r w:rsidRPr="008A22BE">
        <w:t>The bottom left ﬁgure indicates the counterbalancing eﬀect of high COS levels of LSA and FSG, while the top left ﬁgure displays the complementary eﬀects where LSA and FSG increase together as predictors of recall at low COS levels.</w:t>
      </w:r>
    </w:p>
    <w:p w14:paraId="1B3D998B" w14:textId="12C6F65B" w:rsidR="008A22BE" w:rsidRDefault="000F4D07" w:rsidP="004631A5">
      <w:pPr>
        <w:spacing w:line="480" w:lineRule="auto"/>
        <w:ind w:firstLine="720"/>
      </w:pPr>
      <w:r>
        <w:rPr>
          <w:b/>
        </w:rPr>
        <w:t>Single Word Norms</w:t>
      </w:r>
      <w:r w:rsidR="00A41C1C">
        <w:rPr>
          <w:b/>
        </w:rPr>
        <w:t>.</w:t>
      </w:r>
      <w:r w:rsidR="00646408">
        <w:rPr>
          <w:b/>
        </w:rPr>
        <w:t xml:space="preserve"> </w:t>
      </w:r>
      <w:r w:rsidR="00921D86">
        <w:t>The final group of analyses examined the effects of single word norms on recall and judgment</w:t>
      </w:r>
      <w:r w:rsidR="006F04F3">
        <w:t>s</w:t>
      </w:r>
      <w:r w:rsidR="00921D86">
        <w:t xml:space="preserve"> and whether interaction findings from Experiment One would replicate </w:t>
      </w:r>
      <w:r w:rsidR="006F04F3">
        <w:t xml:space="preserve">after controlling for single word norms. These analyses were </w:t>
      </w:r>
      <w:r w:rsidR="006F04F3">
        <w:lastRenderedPageBreak/>
        <w:t xml:space="preserve">conducted using an expanded dataset which combined data </w:t>
      </w:r>
      <w:r w:rsidR="00AA0D6E">
        <w:t xml:space="preserve">collected </w:t>
      </w:r>
      <w:r w:rsidR="00921B6E">
        <w:t>across both experiments.</w:t>
      </w:r>
    </w:p>
    <w:p w14:paraId="0477DCE6" w14:textId="4C690F34" w:rsidR="00AD51B8" w:rsidRDefault="008A22BE" w:rsidP="004631A5">
      <w:pPr>
        <w:spacing w:line="480" w:lineRule="auto"/>
        <w:ind w:firstLine="720"/>
      </w:pPr>
      <w:r>
        <w:t xml:space="preserve">Single word norms were </w:t>
      </w:r>
      <w:r w:rsidR="00FE1348">
        <w:t>placed</w:t>
      </w:r>
      <w:r>
        <w:t xml:space="preserve"> into one of three categorie</w:t>
      </w:r>
      <w:r w:rsidR="00034DDA">
        <w:t xml:space="preserve">s. </w:t>
      </w:r>
      <w:r w:rsidR="009D5738">
        <w:t>Frequency (measured with SUBTLEX) and word length were used as measures of lexical information. Age of acquisition, valence, familiarity, concreteness, and imageability were classified as rated properties. Orthographic and phonographic neighborhoods, cue and target set sizes, feature set size, and cosine connectedness were grouped together as neighborhood connections.</w:t>
      </w:r>
    </w:p>
    <w:p w14:paraId="46B24535" w14:textId="65D3846B" w:rsidR="009D5738" w:rsidRDefault="00FB089C" w:rsidP="009833A1">
      <w:pPr>
        <w:spacing w:line="480" w:lineRule="auto"/>
        <w:ind w:firstLine="720"/>
      </w:pPr>
      <w:r>
        <w:t>Because of the large number of predictor variables being examined</w:t>
      </w:r>
      <w:r w:rsidR="00EF494B">
        <w:t>, stepwise regression</w:t>
      </w:r>
      <w:r w:rsidR="00BD7F44">
        <w:t>s</w:t>
      </w:r>
      <w:r w:rsidR="00EF494B">
        <w:t xml:space="preserve"> w</w:t>
      </w:r>
      <w:r w:rsidR="00BD7F44">
        <w:t>ere</w:t>
      </w:r>
      <w:r>
        <w:t xml:space="preserve"> initially</w:t>
      </w:r>
      <w:r w:rsidR="00EF494B">
        <w:t xml:space="preserve"> </w:t>
      </w:r>
      <w:r w:rsidR="00BC7BF1">
        <w:t>performed on each category of single word norms</w:t>
      </w:r>
      <w:r>
        <w:t xml:space="preserve"> </w:t>
      </w:r>
      <w:r w:rsidR="00EF494B">
        <w:t xml:space="preserve">to select the best predictors </w:t>
      </w:r>
      <w:r w:rsidR="00BC7BF1">
        <w:t>within each category</w:t>
      </w:r>
      <w:r>
        <w:t xml:space="preserve">. Stepwise regression enables researchers to select the best combination of independent variables for predicting the dependent variable; thus, some predictor variables may be dropped and not incorporated into the final model </w:t>
      </w:r>
      <w:r w:rsidR="00364AA4">
        <w:rPr>
          <w:highlight w:val="yellow"/>
        </w:rPr>
        <w:t>(</w:t>
      </w:r>
      <w:proofErr w:type="spellStart"/>
      <w:r w:rsidR="00364AA4">
        <w:rPr>
          <w:highlight w:val="yellow"/>
        </w:rPr>
        <w:t>Tabachnick</w:t>
      </w:r>
      <w:proofErr w:type="spellEnd"/>
      <w:r w:rsidR="00364AA4">
        <w:rPr>
          <w:highlight w:val="yellow"/>
        </w:rPr>
        <w:t xml:space="preserve"> &amp; </w:t>
      </w:r>
      <w:proofErr w:type="spellStart"/>
      <w:r w:rsidR="00364AA4">
        <w:rPr>
          <w:highlight w:val="yellow"/>
        </w:rPr>
        <w:t>Fidell</w:t>
      </w:r>
      <w:proofErr w:type="spellEnd"/>
      <w:r w:rsidR="00364AA4">
        <w:rPr>
          <w:highlight w:val="yellow"/>
        </w:rPr>
        <w:t>, 2007</w:t>
      </w:r>
      <w:r w:rsidRPr="00FB089C">
        <w:rPr>
          <w:highlight w:val="yellow"/>
        </w:rPr>
        <w:t>)</w:t>
      </w:r>
      <w:r>
        <w:t xml:space="preserve">. Two models were created </w:t>
      </w:r>
      <w:r w:rsidR="00B669A5">
        <w:t>per</w:t>
      </w:r>
      <w:r w:rsidR="00447711">
        <w:t xml:space="preserve"> category of single word norms</w:t>
      </w:r>
      <w:r>
        <w:t>, each corresponding to one of the dependent variables</w:t>
      </w:r>
      <w:r w:rsidR="00B669A5">
        <w:t xml:space="preserve"> being investigated</w:t>
      </w:r>
      <w:r>
        <w:t xml:space="preserve">. </w:t>
      </w:r>
      <w:r w:rsidR="002E3B03">
        <w:t>Stepwise</w:t>
      </w:r>
      <w:r>
        <w:t xml:space="preserve"> analyses were conducted using the </w:t>
      </w:r>
      <w:r>
        <w:rPr>
          <w:i/>
        </w:rPr>
        <w:t>MASS</w:t>
      </w:r>
      <w:r>
        <w:t xml:space="preserve"> package in </w:t>
      </w:r>
      <w:r>
        <w:rPr>
          <w:i/>
        </w:rPr>
        <w:t>R</w:t>
      </w:r>
      <w:r>
        <w:t xml:space="preserve"> </w:t>
      </w:r>
      <w:r w:rsidRPr="00FB089C">
        <w:rPr>
          <w:highlight w:val="yellow"/>
        </w:rPr>
        <w:t>(</w:t>
      </w:r>
      <w:proofErr w:type="spellStart"/>
      <w:r w:rsidR="0084168E">
        <w:rPr>
          <w:highlight w:val="yellow"/>
        </w:rPr>
        <w:t>Venables</w:t>
      </w:r>
      <w:proofErr w:type="spellEnd"/>
      <w:r w:rsidR="0084168E">
        <w:rPr>
          <w:highlight w:val="yellow"/>
        </w:rPr>
        <w:t xml:space="preserve"> &amp; Ripley, 2002</w:t>
      </w:r>
      <w:r w:rsidRPr="00FB089C">
        <w:rPr>
          <w:highlight w:val="yellow"/>
        </w:rPr>
        <w:t>).</w:t>
      </w:r>
      <w:r w:rsidR="00162D80">
        <w:t xml:space="preserve"> </w:t>
      </w:r>
      <w:r w:rsidR="009833A1" w:rsidRPr="00E421B2">
        <w:rPr>
          <w:highlight w:val="green"/>
        </w:rPr>
        <w:t>Table 11</w:t>
      </w:r>
      <w:r w:rsidR="009833A1">
        <w:t xml:space="preserve"> shows the final set of single word predictor variables retained </w:t>
      </w:r>
      <w:r w:rsidR="007D1D9B">
        <w:t xml:space="preserve">from </w:t>
      </w:r>
      <w:r w:rsidR="009833A1">
        <w:t xml:space="preserve">the stepwise </w:t>
      </w:r>
    </w:p>
    <w:p w14:paraId="4B23ECA1" w14:textId="5F27D1BD" w:rsidR="00172B64" w:rsidRDefault="00C83D0B" w:rsidP="00C83D0B">
      <w:pPr>
        <w:spacing w:line="480" w:lineRule="auto"/>
      </w:pPr>
      <w:r>
        <w:t>analyses. When predicting judgments, the majority of the variables were retained across all models with the exception of part of speech</w:t>
      </w:r>
      <w:r w:rsidRPr="007D1D9B">
        <w:t xml:space="preserve"> </w:t>
      </w:r>
      <w:r>
        <w:t>for cue and targets, cosine connectedness for cue items,</w:t>
      </w:r>
      <w:r w:rsidRPr="007D1D9B">
        <w:t xml:space="preserve"> </w:t>
      </w:r>
      <w:r>
        <w:t>orthographic neighborhood for cue items, and phonographic neighborhood</w:t>
      </w:r>
    </w:p>
    <w:p w14:paraId="15A6305B" w14:textId="5E763B06" w:rsidR="00C83D0B" w:rsidRDefault="00C83D0B" w:rsidP="00C83D0B">
      <w:pPr>
        <w:spacing w:line="480" w:lineRule="auto"/>
      </w:pPr>
      <w:r>
        <w:t xml:space="preserve">for target items. When predicting recall, cue and target part of speech, imageability for target items, concreteness for cue items, and cosine connectedness for cue and target items were excluded. </w:t>
      </w:r>
    </w:p>
    <w:p w14:paraId="2E45FDBD" w14:textId="795F61DB" w:rsidR="00172B64" w:rsidRDefault="00172B64" w:rsidP="00172B64">
      <w:pPr>
        <w:spacing w:line="480" w:lineRule="auto"/>
      </w:pPr>
      <w:bookmarkStart w:id="26" w:name="_Hlk510276576"/>
      <w:r>
        <w:lastRenderedPageBreak/>
        <w:t xml:space="preserve">Table 11. </w:t>
      </w:r>
      <w:r w:rsidR="00591CFD">
        <w:t xml:space="preserve">Single </w:t>
      </w:r>
      <w:r w:rsidR="0055525E">
        <w:t>W</w:t>
      </w:r>
      <w:r w:rsidR="00591CFD">
        <w:t xml:space="preserve">ord </w:t>
      </w:r>
      <w:r>
        <w:t xml:space="preserve">IVs </w:t>
      </w:r>
      <w:r w:rsidR="0055525E">
        <w:t>R</w:t>
      </w:r>
      <w:r>
        <w:t xml:space="preserve">etained </w:t>
      </w:r>
      <w:r w:rsidR="00F963C3">
        <w:t>after</w:t>
      </w:r>
      <w:r>
        <w:t xml:space="preserve"> </w:t>
      </w:r>
      <w:r w:rsidR="0055525E">
        <w:t>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591CFD" w14:paraId="3D084F60" w14:textId="77777777" w:rsidTr="006E5E89">
        <w:tc>
          <w:tcPr>
            <w:tcW w:w="1260" w:type="dxa"/>
            <w:tcBorders>
              <w:top w:val="single" w:sz="4" w:space="0" w:color="auto"/>
              <w:bottom w:val="single" w:sz="4" w:space="0" w:color="auto"/>
            </w:tcBorders>
          </w:tcPr>
          <w:bookmarkEnd w:id="26"/>
          <w:p w14:paraId="4E23FA9A" w14:textId="642BA942" w:rsidR="00591CFD" w:rsidRPr="004D037B" w:rsidRDefault="00591CFD" w:rsidP="00FF1CFB">
            <w:pPr>
              <w:spacing w:line="360" w:lineRule="auto"/>
              <w:jc w:val="center"/>
              <w:rPr>
                <w:rFonts w:ascii="Times New Roman" w:hAnsi="Times New Roman"/>
              </w:rPr>
            </w:pPr>
            <w:r>
              <w:rPr>
                <w:rFonts w:ascii="Times New Roman" w:hAnsi="Times New Roman"/>
              </w:rPr>
              <w:t>Step</w:t>
            </w:r>
          </w:p>
        </w:tc>
        <w:tc>
          <w:tcPr>
            <w:tcW w:w="2250" w:type="dxa"/>
            <w:tcBorders>
              <w:top w:val="single" w:sz="4" w:space="0" w:color="auto"/>
              <w:bottom w:val="single" w:sz="4" w:space="0" w:color="auto"/>
            </w:tcBorders>
          </w:tcPr>
          <w:p w14:paraId="5551C69A" w14:textId="4C272F3B" w:rsidR="00591CFD" w:rsidRPr="00591CFD" w:rsidRDefault="00591CFD" w:rsidP="00FF1CFB">
            <w:pPr>
              <w:spacing w:line="360" w:lineRule="auto"/>
              <w:jc w:val="center"/>
              <w:rPr>
                <w:rFonts w:ascii="Times New Roman" w:hAnsi="Times New Roman"/>
              </w:rPr>
            </w:pPr>
            <w:r w:rsidRPr="00591CFD">
              <w:rPr>
                <w:rFonts w:ascii="Times New Roman" w:hAnsi="Times New Roman"/>
              </w:rPr>
              <w:t>Judgment</w:t>
            </w:r>
            <w:r w:rsidR="006E5E89">
              <w:rPr>
                <w:rFonts w:ascii="Times New Roman" w:hAnsi="Times New Roman"/>
              </w:rPr>
              <w:t xml:space="preserve"> Models</w:t>
            </w:r>
          </w:p>
        </w:tc>
        <w:tc>
          <w:tcPr>
            <w:tcW w:w="1890" w:type="dxa"/>
            <w:tcBorders>
              <w:top w:val="single" w:sz="4" w:space="0" w:color="auto"/>
              <w:bottom w:val="single" w:sz="4" w:space="0" w:color="auto"/>
            </w:tcBorders>
          </w:tcPr>
          <w:p w14:paraId="3D3CE7EC" w14:textId="70E1F81E" w:rsidR="00591CFD" w:rsidRPr="00591CFD" w:rsidRDefault="00591CFD" w:rsidP="00FF1CFB">
            <w:pPr>
              <w:spacing w:line="360" w:lineRule="auto"/>
              <w:jc w:val="center"/>
              <w:rPr>
                <w:rFonts w:ascii="Times New Roman" w:hAnsi="Times New Roman"/>
              </w:rPr>
            </w:pPr>
            <w:r w:rsidRPr="00591CFD">
              <w:rPr>
                <w:rFonts w:ascii="Times New Roman" w:hAnsi="Times New Roman"/>
              </w:rPr>
              <w:t>Recall</w:t>
            </w:r>
            <w:r w:rsidR="006E5E89">
              <w:rPr>
                <w:rFonts w:ascii="Times New Roman" w:hAnsi="Times New Roman"/>
              </w:rPr>
              <w:t xml:space="preserve"> Models</w:t>
            </w:r>
          </w:p>
        </w:tc>
      </w:tr>
      <w:tr w:rsidR="00591CFD" w:rsidRPr="00591CFD" w14:paraId="30405F46" w14:textId="77777777" w:rsidTr="006E5E89">
        <w:tc>
          <w:tcPr>
            <w:tcW w:w="1260" w:type="dxa"/>
            <w:tcBorders>
              <w:top w:val="single" w:sz="4" w:space="0" w:color="auto"/>
            </w:tcBorders>
          </w:tcPr>
          <w:p w14:paraId="02D9E694" w14:textId="25DFC76F" w:rsidR="00591CFD" w:rsidRPr="00591CFD" w:rsidRDefault="00591CFD" w:rsidP="00FF1CFB">
            <w:pPr>
              <w:spacing w:line="360" w:lineRule="auto"/>
              <w:jc w:val="center"/>
              <w:rPr>
                <w:rFonts w:ascii="Times New Roman" w:hAnsi="Times New Roman"/>
              </w:rPr>
            </w:pPr>
            <w:r w:rsidRPr="00591CFD">
              <w:rPr>
                <w:rFonts w:ascii="Times New Roman" w:hAnsi="Times New Roman"/>
              </w:rPr>
              <w:t>One</w:t>
            </w:r>
          </w:p>
        </w:tc>
        <w:tc>
          <w:tcPr>
            <w:tcW w:w="2250" w:type="dxa"/>
            <w:tcBorders>
              <w:top w:val="single" w:sz="4" w:space="0" w:color="auto"/>
            </w:tcBorders>
          </w:tcPr>
          <w:p w14:paraId="7C6F60ED" w14:textId="497B3589" w:rsidR="00591CFD" w:rsidRPr="00591CFD" w:rsidRDefault="00591CFD" w:rsidP="00FF1CFB">
            <w:pPr>
              <w:spacing w:line="360" w:lineRule="auto"/>
              <w:jc w:val="center"/>
              <w:rPr>
                <w:rFonts w:ascii="Times New Roman" w:hAnsi="Times New Roman"/>
              </w:rPr>
            </w:pPr>
            <w:r>
              <w:rPr>
                <w:rFonts w:ascii="Times New Roman" w:hAnsi="Times New Roman"/>
              </w:rPr>
              <w:t>Length 1</w:t>
            </w:r>
          </w:p>
        </w:tc>
        <w:tc>
          <w:tcPr>
            <w:tcW w:w="1890" w:type="dxa"/>
            <w:tcBorders>
              <w:top w:val="single" w:sz="4" w:space="0" w:color="auto"/>
            </w:tcBorders>
          </w:tcPr>
          <w:p w14:paraId="57E667E6" w14:textId="3C68AA50" w:rsidR="00591CFD" w:rsidRPr="00591CFD" w:rsidRDefault="00591CFD" w:rsidP="00FF1CFB">
            <w:pPr>
              <w:spacing w:line="360" w:lineRule="auto"/>
              <w:jc w:val="center"/>
              <w:rPr>
                <w:rFonts w:ascii="Times New Roman" w:hAnsi="Times New Roman"/>
              </w:rPr>
            </w:pPr>
            <w:r w:rsidRPr="00591CFD">
              <w:rPr>
                <w:rFonts w:ascii="Times New Roman" w:hAnsi="Times New Roman"/>
              </w:rPr>
              <w:t>Length 1</w:t>
            </w:r>
          </w:p>
        </w:tc>
      </w:tr>
      <w:tr w:rsidR="00591CFD" w:rsidRPr="00591CFD" w14:paraId="4C3E33EF" w14:textId="77777777" w:rsidTr="006E5E89">
        <w:tc>
          <w:tcPr>
            <w:tcW w:w="1260" w:type="dxa"/>
          </w:tcPr>
          <w:p w14:paraId="3093BC99" w14:textId="3DAD1625"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2EB70DF4" w14:textId="21E381CD" w:rsidR="00591CFD" w:rsidRPr="00591CFD" w:rsidRDefault="00591CFD" w:rsidP="00FF1CFB">
            <w:pPr>
              <w:spacing w:line="360" w:lineRule="auto"/>
              <w:jc w:val="center"/>
              <w:rPr>
                <w:rFonts w:ascii="Times New Roman" w:hAnsi="Times New Roman"/>
              </w:rPr>
            </w:pPr>
            <w:r>
              <w:rPr>
                <w:rFonts w:ascii="Times New Roman" w:hAnsi="Times New Roman"/>
              </w:rPr>
              <w:t>Length 2</w:t>
            </w:r>
          </w:p>
        </w:tc>
        <w:tc>
          <w:tcPr>
            <w:tcW w:w="1890" w:type="dxa"/>
          </w:tcPr>
          <w:p w14:paraId="3F9F1159" w14:textId="53B23681" w:rsidR="00591CFD" w:rsidRPr="00591CFD" w:rsidRDefault="00591CFD" w:rsidP="00FF1CFB">
            <w:pPr>
              <w:spacing w:line="360" w:lineRule="auto"/>
              <w:jc w:val="center"/>
              <w:rPr>
                <w:rFonts w:ascii="Times New Roman" w:hAnsi="Times New Roman"/>
              </w:rPr>
            </w:pPr>
            <w:r w:rsidRPr="00591CFD">
              <w:rPr>
                <w:rFonts w:ascii="Times New Roman" w:hAnsi="Times New Roman"/>
              </w:rPr>
              <w:t>Length 2</w:t>
            </w:r>
          </w:p>
        </w:tc>
      </w:tr>
      <w:tr w:rsidR="00591CFD" w:rsidRPr="00591CFD" w14:paraId="5BA564AF" w14:textId="77777777" w:rsidTr="006E5E89">
        <w:tc>
          <w:tcPr>
            <w:tcW w:w="1260" w:type="dxa"/>
          </w:tcPr>
          <w:p w14:paraId="095B2BD3" w14:textId="6A326D66"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09ACE285" w14:textId="0E804875" w:rsidR="00591CFD" w:rsidRPr="00591CFD" w:rsidRDefault="00591CFD" w:rsidP="00FF1CFB">
            <w:pPr>
              <w:spacing w:line="360" w:lineRule="auto"/>
              <w:jc w:val="center"/>
              <w:rPr>
                <w:rFonts w:ascii="Times New Roman" w:hAnsi="Times New Roman"/>
              </w:rPr>
            </w:pPr>
            <w:r>
              <w:rPr>
                <w:rFonts w:ascii="Times New Roman" w:hAnsi="Times New Roman"/>
              </w:rPr>
              <w:t>SUBTLEX 1</w:t>
            </w:r>
          </w:p>
        </w:tc>
        <w:tc>
          <w:tcPr>
            <w:tcW w:w="1890" w:type="dxa"/>
          </w:tcPr>
          <w:p w14:paraId="487AC9E1" w14:textId="2C706FB0" w:rsidR="00591CFD" w:rsidRPr="00591CFD" w:rsidRDefault="00591CFD" w:rsidP="00FF1CFB">
            <w:pPr>
              <w:spacing w:line="360" w:lineRule="auto"/>
              <w:jc w:val="center"/>
              <w:rPr>
                <w:rFonts w:ascii="Times New Roman" w:hAnsi="Times New Roman"/>
              </w:rPr>
            </w:pPr>
            <w:r w:rsidRPr="00591CFD">
              <w:rPr>
                <w:rFonts w:ascii="Times New Roman" w:hAnsi="Times New Roman"/>
              </w:rPr>
              <w:t>SUBTLEX 1</w:t>
            </w:r>
          </w:p>
        </w:tc>
      </w:tr>
      <w:tr w:rsidR="00591CFD" w:rsidRPr="00591CFD" w14:paraId="58CEC278" w14:textId="77777777" w:rsidTr="006E5E89">
        <w:tc>
          <w:tcPr>
            <w:tcW w:w="1260" w:type="dxa"/>
          </w:tcPr>
          <w:p w14:paraId="731475CC" w14:textId="5C91C1B3" w:rsidR="00591CFD" w:rsidRPr="00591CFD" w:rsidRDefault="00AD080E" w:rsidP="00FF1CFB">
            <w:pPr>
              <w:spacing w:line="360" w:lineRule="auto"/>
              <w:jc w:val="center"/>
              <w:rPr>
                <w:rFonts w:ascii="Times New Roman" w:hAnsi="Times New Roman"/>
              </w:rPr>
            </w:pPr>
            <w:r>
              <w:rPr>
                <w:rFonts w:ascii="Times New Roman" w:hAnsi="Times New Roman"/>
              </w:rPr>
              <w:t>One</w:t>
            </w:r>
          </w:p>
        </w:tc>
        <w:tc>
          <w:tcPr>
            <w:tcW w:w="2250" w:type="dxa"/>
          </w:tcPr>
          <w:p w14:paraId="72F80659" w14:textId="76730C56" w:rsidR="00591CFD" w:rsidRPr="00591CFD" w:rsidRDefault="00591CFD" w:rsidP="00FF1CFB">
            <w:pPr>
              <w:spacing w:line="360" w:lineRule="auto"/>
              <w:jc w:val="center"/>
              <w:rPr>
                <w:rFonts w:ascii="Times New Roman" w:hAnsi="Times New Roman"/>
              </w:rPr>
            </w:pPr>
            <w:r>
              <w:rPr>
                <w:rFonts w:ascii="Times New Roman" w:hAnsi="Times New Roman"/>
              </w:rPr>
              <w:t>SUBTLEX 2</w:t>
            </w:r>
          </w:p>
        </w:tc>
        <w:tc>
          <w:tcPr>
            <w:tcW w:w="1890" w:type="dxa"/>
          </w:tcPr>
          <w:p w14:paraId="30186C42" w14:textId="4FCE6F22" w:rsidR="00591CFD" w:rsidRPr="00591CFD" w:rsidRDefault="00591CFD" w:rsidP="00FF1CFB">
            <w:pPr>
              <w:spacing w:line="360" w:lineRule="auto"/>
              <w:jc w:val="center"/>
              <w:rPr>
                <w:rFonts w:ascii="Times New Roman" w:hAnsi="Times New Roman"/>
              </w:rPr>
            </w:pPr>
            <w:r w:rsidRPr="00591CFD">
              <w:rPr>
                <w:rFonts w:ascii="Times New Roman" w:hAnsi="Times New Roman"/>
              </w:rPr>
              <w:t>SUBTLEX 2</w:t>
            </w:r>
          </w:p>
        </w:tc>
      </w:tr>
      <w:tr w:rsidR="00591CFD" w:rsidRPr="00591CFD" w14:paraId="08997F57" w14:textId="77777777" w:rsidTr="006E5E89">
        <w:tc>
          <w:tcPr>
            <w:tcW w:w="1260" w:type="dxa"/>
          </w:tcPr>
          <w:p w14:paraId="0F075E32" w14:textId="1F9070A2" w:rsidR="00591CFD" w:rsidRPr="00591CFD" w:rsidRDefault="00591CFD" w:rsidP="00FF1CFB">
            <w:pPr>
              <w:spacing w:line="360" w:lineRule="auto"/>
              <w:jc w:val="center"/>
              <w:rPr>
                <w:rFonts w:ascii="Times New Roman" w:hAnsi="Times New Roman"/>
              </w:rPr>
            </w:pPr>
            <w:r>
              <w:rPr>
                <w:rFonts w:ascii="Times New Roman" w:hAnsi="Times New Roman"/>
              </w:rPr>
              <w:t>Two</w:t>
            </w:r>
          </w:p>
        </w:tc>
        <w:tc>
          <w:tcPr>
            <w:tcW w:w="2250" w:type="dxa"/>
          </w:tcPr>
          <w:p w14:paraId="28B56D85" w14:textId="1C0E606A" w:rsidR="00591CFD" w:rsidRPr="00591CFD" w:rsidRDefault="00591CFD" w:rsidP="00FF1CFB">
            <w:pPr>
              <w:spacing w:line="360" w:lineRule="auto"/>
              <w:jc w:val="center"/>
              <w:rPr>
                <w:rFonts w:ascii="Times New Roman" w:hAnsi="Times New Roman"/>
              </w:rPr>
            </w:pPr>
            <w:r>
              <w:rPr>
                <w:rFonts w:ascii="Times New Roman" w:hAnsi="Times New Roman"/>
              </w:rPr>
              <w:t>AOA 1</w:t>
            </w:r>
          </w:p>
        </w:tc>
        <w:tc>
          <w:tcPr>
            <w:tcW w:w="1890" w:type="dxa"/>
          </w:tcPr>
          <w:p w14:paraId="53375A7C" w14:textId="4DFF8737" w:rsidR="00591CFD" w:rsidRPr="00591CFD" w:rsidRDefault="00591CFD" w:rsidP="00FF1CFB">
            <w:pPr>
              <w:spacing w:line="360" w:lineRule="auto"/>
              <w:jc w:val="center"/>
              <w:rPr>
                <w:rFonts w:ascii="Times New Roman" w:hAnsi="Times New Roman"/>
              </w:rPr>
            </w:pPr>
            <w:r w:rsidRPr="00591CFD">
              <w:rPr>
                <w:rFonts w:ascii="Times New Roman" w:hAnsi="Times New Roman"/>
              </w:rPr>
              <w:t>AOA 1</w:t>
            </w:r>
          </w:p>
        </w:tc>
      </w:tr>
      <w:tr w:rsidR="00591CFD" w:rsidRPr="00591CFD" w14:paraId="758CB1CD" w14:textId="77777777" w:rsidTr="006E5E89">
        <w:tc>
          <w:tcPr>
            <w:tcW w:w="1260" w:type="dxa"/>
          </w:tcPr>
          <w:p w14:paraId="03B6D898" w14:textId="0AD9955A" w:rsidR="00591CFD" w:rsidRPr="00591CFD" w:rsidRDefault="00AD080E" w:rsidP="00FF1CFB">
            <w:pPr>
              <w:spacing w:line="360" w:lineRule="auto"/>
              <w:jc w:val="center"/>
              <w:rPr>
                <w:rFonts w:ascii="Times New Roman" w:hAnsi="Times New Roman"/>
              </w:rPr>
            </w:pPr>
            <w:r>
              <w:rPr>
                <w:rFonts w:ascii="Times New Roman" w:hAnsi="Times New Roman"/>
              </w:rPr>
              <w:t>Two</w:t>
            </w:r>
          </w:p>
        </w:tc>
        <w:tc>
          <w:tcPr>
            <w:tcW w:w="2250" w:type="dxa"/>
          </w:tcPr>
          <w:p w14:paraId="189FE43C" w14:textId="39017D6D" w:rsidR="00591CFD" w:rsidRPr="00591CFD" w:rsidRDefault="00591CFD" w:rsidP="00FF1CFB">
            <w:pPr>
              <w:spacing w:line="360" w:lineRule="auto"/>
              <w:jc w:val="center"/>
              <w:rPr>
                <w:rFonts w:ascii="Times New Roman" w:hAnsi="Times New Roman"/>
              </w:rPr>
            </w:pPr>
            <w:r>
              <w:rPr>
                <w:rFonts w:ascii="Times New Roman" w:hAnsi="Times New Roman"/>
              </w:rPr>
              <w:t>AOA 2</w:t>
            </w:r>
          </w:p>
        </w:tc>
        <w:tc>
          <w:tcPr>
            <w:tcW w:w="1890" w:type="dxa"/>
          </w:tcPr>
          <w:p w14:paraId="4903A14C" w14:textId="1B1B5651" w:rsidR="00591CFD" w:rsidRPr="00591CFD" w:rsidRDefault="00591CFD" w:rsidP="00FF1CFB">
            <w:pPr>
              <w:spacing w:line="360" w:lineRule="auto"/>
              <w:jc w:val="center"/>
              <w:rPr>
                <w:rFonts w:ascii="Times New Roman" w:hAnsi="Times New Roman"/>
              </w:rPr>
            </w:pPr>
            <w:r w:rsidRPr="00591CFD">
              <w:rPr>
                <w:rFonts w:ascii="Times New Roman" w:hAnsi="Times New Roman"/>
              </w:rPr>
              <w:t>AOA 2</w:t>
            </w:r>
          </w:p>
        </w:tc>
      </w:tr>
      <w:tr w:rsidR="00AD080E" w:rsidRPr="00591CFD" w14:paraId="1A3A68E7" w14:textId="77777777" w:rsidTr="006E5E89">
        <w:tc>
          <w:tcPr>
            <w:tcW w:w="1260" w:type="dxa"/>
          </w:tcPr>
          <w:p w14:paraId="318DEADA" w14:textId="1E39D0A0"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C777DE5" w14:textId="36B5D3AD" w:rsidR="00AD080E" w:rsidRPr="00591CFD" w:rsidRDefault="00AD080E" w:rsidP="00AD080E">
            <w:pPr>
              <w:spacing w:line="360" w:lineRule="auto"/>
              <w:jc w:val="center"/>
              <w:rPr>
                <w:rFonts w:ascii="Times New Roman" w:hAnsi="Times New Roman"/>
              </w:rPr>
            </w:pPr>
            <w:r>
              <w:rPr>
                <w:rFonts w:ascii="Times New Roman" w:hAnsi="Times New Roman"/>
              </w:rPr>
              <w:t>Familiarity 1</w:t>
            </w:r>
          </w:p>
        </w:tc>
        <w:tc>
          <w:tcPr>
            <w:tcW w:w="1890" w:type="dxa"/>
          </w:tcPr>
          <w:p w14:paraId="7F2585B7" w14:textId="419CA3C8" w:rsidR="00AD080E" w:rsidRPr="00591CFD" w:rsidRDefault="00AD080E" w:rsidP="00AD080E">
            <w:pPr>
              <w:spacing w:line="360" w:lineRule="auto"/>
              <w:jc w:val="center"/>
              <w:rPr>
                <w:rFonts w:ascii="Times New Roman" w:hAnsi="Times New Roman"/>
              </w:rPr>
            </w:pPr>
            <w:r w:rsidRPr="00591CFD">
              <w:rPr>
                <w:rFonts w:ascii="Times New Roman" w:hAnsi="Times New Roman"/>
              </w:rPr>
              <w:t>Familiarity 1</w:t>
            </w:r>
          </w:p>
        </w:tc>
      </w:tr>
      <w:tr w:rsidR="00AD080E" w:rsidRPr="00591CFD" w14:paraId="47C67AC7" w14:textId="77777777" w:rsidTr="006E5E89">
        <w:tc>
          <w:tcPr>
            <w:tcW w:w="1260" w:type="dxa"/>
          </w:tcPr>
          <w:p w14:paraId="4DD71BA4" w14:textId="2B05573A"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504C457C" w14:textId="5BE68A93" w:rsidR="00AD080E" w:rsidRPr="00591CFD" w:rsidRDefault="00AD080E" w:rsidP="00AD080E">
            <w:pPr>
              <w:spacing w:line="360" w:lineRule="auto"/>
              <w:jc w:val="center"/>
              <w:rPr>
                <w:rFonts w:ascii="Times New Roman" w:hAnsi="Times New Roman"/>
              </w:rPr>
            </w:pPr>
            <w:r>
              <w:rPr>
                <w:rFonts w:ascii="Times New Roman" w:hAnsi="Times New Roman"/>
              </w:rPr>
              <w:t>Familiarity 2</w:t>
            </w:r>
          </w:p>
        </w:tc>
        <w:tc>
          <w:tcPr>
            <w:tcW w:w="1890" w:type="dxa"/>
          </w:tcPr>
          <w:p w14:paraId="191276E6" w14:textId="6CD663DF" w:rsidR="00AD080E" w:rsidRPr="00591CFD" w:rsidRDefault="00AD080E" w:rsidP="00AD080E">
            <w:pPr>
              <w:spacing w:line="360" w:lineRule="auto"/>
              <w:jc w:val="center"/>
              <w:rPr>
                <w:rFonts w:ascii="Times New Roman" w:hAnsi="Times New Roman"/>
              </w:rPr>
            </w:pPr>
            <w:r w:rsidRPr="00591CFD">
              <w:rPr>
                <w:rFonts w:ascii="Times New Roman" w:hAnsi="Times New Roman"/>
              </w:rPr>
              <w:t>Familiarity 2</w:t>
            </w:r>
          </w:p>
        </w:tc>
      </w:tr>
      <w:tr w:rsidR="00AD080E" w:rsidRPr="00591CFD" w14:paraId="0B4B068E" w14:textId="77777777" w:rsidTr="006E5E89">
        <w:tc>
          <w:tcPr>
            <w:tcW w:w="1260" w:type="dxa"/>
          </w:tcPr>
          <w:p w14:paraId="615E3AD3" w14:textId="06F02264"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77038F82" w14:textId="69BDA435" w:rsidR="00AD080E" w:rsidRPr="00591CFD" w:rsidRDefault="00AD080E" w:rsidP="00AD080E">
            <w:pPr>
              <w:spacing w:line="360" w:lineRule="auto"/>
              <w:jc w:val="center"/>
              <w:rPr>
                <w:rFonts w:ascii="Times New Roman" w:hAnsi="Times New Roman"/>
              </w:rPr>
            </w:pPr>
            <w:r>
              <w:rPr>
                <w:rFonts w:ascii="Times New Roman" w:hAnsi="Times New Roman"/>
              </w:rPr>
              <w:t>Valence 1</w:t>
            </w:r>
          </w:p>
        </w:tc>
        <w:tc>
          <w:tcPr>
            <w:tcW w:w="1890" w:type="dxa"/>
          </w:tcPr>
          <w:p w14:paraId="5EA56CC7" w14:textId="70D60B47" w:rsidR="00AD080E" w:rsidRPr="00591CFD" w:rsidRDefault="00AD080E" w:rsidP="00AD080E">
            <w:pPr>
              <w:spacing w:line="360" w:lineRule="auto"/>
              <w:jc w:val="center"/>
              <w:rPr>
                <w:rFonts w:ascii="Times New Roman" w:hAnsi="Times New Roman"/>
              </w:rPr>
            </w:pPr>
            <w:r w:rsidRPr="00591CFD">
              <w:rPr>
                <w:rFonts w:ascii="Times New Roman" w:hAnsi="Times New Roman"/>
              </w:rPr>
              <w:t>Valence 1</w:t>
            </w:r>
          </w:p>
        </w:tc>
      </w:tr>
      <w:tr w:rsidR="00AD080E" w:rsidRPr="00591CFD" w14:paraId="24E69771" w14:textId="77777777" w:rsidTr="006E5E89">
        <w:tc>
          <w:tcPr>
            <w:tcW w:w="1260" w:type="dxa"/>
          </w:tcPr>
          <w:p w14:paraId="3A99452A" w14:textId="45641365"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4FF3367" w14:textId="0C9B1897" w:rsidR="00AD080E" w:rsidRPr="00591CFD" w:rsidRDefault="00AD080E" w:rsidP="00AD080E">
            <w:pPr>
              <w:spacing w:line="360" w:lineRule="auto"/>
              <w:jc w:val="center"/>
              <w:rPr>
                <w:rFonts w:ascii="Times New Roman" w:hAnsi="Times New Roman"/>
              </w:rPr>
            </w:pPr>
            <w:r>
              <w:rPr>
                <w:rFonts w:ascii="Times New Roman" w:hAnsi="Times New Roman"/>
              </w:rPr>
              <w:t>Valence 2</w:t>
            </w:r>
          </w:p>
        </w:tc>
        <w:tc>
          <w:tcPr>
            <w:tcW w:w="1890" w:type="dxa"/>
          </w:tcPr>
          <w:p w14:paraId="6D63B368" w14:textId="5D0E40AA" w:rsidR="00AD080E" w:rsidRPr="00591CFD" w:rsidRDefault="00AD080E" w:rsidP="00AD080E">
            <w:pPr>
              <w:spacing w:line="360" w:lineRule="auto"/>
              <w:jc w:val="center"/>
              <w:rPr>
                <w:rFonts w:ascii="Times New Roman" w:hAnsi="Times New Roman"/>
              </w:rPr>
            </w:pPr>
            <w:r w:rsidRPr="00591CFD">
              <w:rPr>
                <w:rFonts w:ascii="Times New Roman" w:hAnsi="Times New Roman"/>
              </w:rPr>
              <w:t>Valence 2</w:t>
            </w:r>
          </w:p>
        </w:tc>
      </w:tr>
      <w:tr w:rsidR="00AD080E" w:rsidRPr="00591CFD" w14:paraId="539D6B6C" w14:textId="77777777" w:rsidTr="006E5E89">
        <w:tc>
          <w:tcPr>
            <w:tcW w:w="1260" w:type="dxa"/>
          </w:tcPr>
          <w:p w14:paraId="6705CF4C" w14:textId="2B48E4F5"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64EE9756" w14:textId="2E1AF8CF" w:rsidR="00AD080E" w:rsidRPr="00591CFD" w:rsidRDefault="00AD080E" w:rsidP="00AD080E">
            <w:pPr>
              <w:spacing w:line="360" w:lineRule="auto"/>
              <w:jc w:val="center"/>
              <w:rPr>
                <w:rFonts w:ascii="Times New Roman" w:hAnsi="Times New Roman"/>
              </w:rPr>
            </w:pPr>
            <w:r>
              <w:rPr>
                <w:rFonts w:ascii="Times New Roman" w:hAnsi="Times New Roman"/>
              </w:rPr>
              <w:t>Imageability 1</w:t>
            </w:r>
          </w:p>
        </w:tc>
        <w:tc>
          <w:tcPr>
            <w:tcW w:w="1890" w:type="dxa"/>
          </w:tcPr>
          <w:p w14:paraId="30309A55" w14:textId="19BE0D45" w:rsidR="00AD080E" w:rsidRPr="00591CFD" w:rsidRDefault="00AD080E" w:rsidP="00AD080E">
            <w:pPr>
              <w:spacing w:line="360" w:lineRule="auto"/>
              <w:jc w:val="center"/>
              <w:rPr>
                <w:rFonts w:ascii="Times New Roman" w:hAnsi="Times New Roman"/>
              </w:rPr>
            </w:pPr>
            <w:r>
              <w:rPr>
                <w:rFonts w:ascii="Times New Roman" w:hAnsi="Times New Roman"/>
              </w:rPr>
              <w:t>Imageability 1</w:t>
            </w:r>
          </w:p>
        </w:tc>
      </w:tr>
      <w:tr w:rsidR="00AD080E" w:rsidRPr="00591CFD" w14:paraId="2DD995ED" w14:textId="77777777" w:rsidTr="006E5E89">
        <w:tc>
          <w:tcPr>
            <w:tcW w:w="1260" w:type="dxa"/>
          </w:tcPr>
          <w:p w14:paraId="6011EB54" w14:textId="2684479F"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2A7DDA98" w14:textId="479280DC" w:rsidR="00AD080E" w:rsidRPr="00591CFD" w:rsidRDefault="00AD080E" w:rsidP="00AD080E">
            <w:pPr>
              <w:spacing w:line="360" w:lineRule="auto"/>
              <w:jc w:val="center"/>
              <w:rPr>
                <w:rFonts w:ascii="Times New Roman" w:hAnsi="Times New Roman"/>
              </w:rPr>
            </w:pPr>
            <w:r>
              <w:rPr>
                <w:rFonts w:ascii="Times New Roman" w:hAnsi="Times New Roman"/>
              </w:rPr>
              <w:t>Imageability 2</w:t>
            </w:r>
          </w:p>
        </w:tc>
        <w:tc>
          <w:tcPr>
            <w:tcW w:w="1890" w:type="dxa"/>
          </w:tcPr>
          <w:p w14:paraId="3937D455" w14:textId="3DEF8DD5" w:rsidR="00AD080E" w:rsidRPr="00591CFD" w:rsidRDefault="00AD080E" w:rsidP="00AD080E">
            <w:pPr>
              <w:spacing w:line="360" w:lineRule="auto"/>
              <w:jc w:val="center"/>
              <w:rPr>
                <w:rFonts w:ascii="Times New Roman" w:hAnsi="Times New Roman"/>
              </w:rPr>
            </w:pPr>
            <w:r>
              <w:rPr>
                <w:rFonts w:ascii="Times New Roman" w:hAnsi="Times New Roman"/>
              </w:rPr>
              <w:t>Imageability 2</w:t>
            </w:r>
          </w:p>
        </w:tc>
      </w:tr>
      <w:tr w:rsidR="00AD080E" w:rsidRPr="00591CFD" w14:paraId="7796DCBF" w14:textId="77777777" w:rsidTr="006E5E89">
        <w:tc>
          <w:tcPr>
            <w:tcW w:w="1260" w:type="dxa"/>
          </w:tcPr>
          <w:p w14:paraId="2B55A6F8" w14:textId="3BBC7694"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0FF33A7C" w14:textId="212F9234" w:rsidR="00AD080E" w:rsidRPr="00591CFD" w:rsidRDefault="00AD080E" w:rsidP="00AD080E">
            <w:pPr>
              <w:spacing w:line="360" w:lineRule="auto"/>
              <w:jc w:val="center"/>
              <w:rPr>
                <w:rFonts w:ascii="Times New Roman" w:hAnsi="Times New Roman"/>
              </w:rPr>
            </w:pPr>
            <w:r>
              <w:rPr>
                <w:rFonts w:ascii="Times New Roman" w:hAnsi="Times New Roman"/>
              </w:rPr>
              <w:t>Concreteness 1</w:t>
            </w:r>
          </w:p>
        </w:tc>
        <w:tc>
          <w:tcPr>
            <w:tcW w:w="1890" w:type="dxa"/>
          </w:tcPr>
          <w:p w14:paraId="011757FB" w14:textId="2B0AEF4A" w:rsidR="00AD080E" w:rsidRPr="00591CFD" w:rsidRDefault="00AD080E" w:rsidP="00AD080E">
            <w:pPr>
              <w:spacing w:line="360" w:lineRule="auto"/>
              <w:jc w:val="center"/>
              <w:rPr>
                <w:rFonts w:ascii="Times New Roman" w:hAnsi="Times New Roman"/>
              </w:rPr>
            </w:pPr>
            <w:r>
              <w:rPr>
                <w:rFonts w:ascii="Times New Roman" w:hAnsi="Times New Roman"/>
              </w:rPr>
              <w:t>Concreteness 2</w:t>
            </w:r>
          </w:p>
        </w:tc>
      </w:tr>
      <w:tr w:rsidR="00AD080E" w:rsidRPr="00591CFD" w14:paraId="7293F4F9" w14:textId="77777777" w:rsidTr="006E5E89">
        <w:tc>
          <w:tcPr>
            <w:tcW w:w="1260" w:type="dxa"/>
          </w:tcPr>
          <w:p w14:paraId="44371045" w14:textId="481DE11C" w:rsidR="00AD080E" w:rsidRPr="00591CFD" w:rsidRDefault="00AD080E" w:rsidP="00AD080E">
            <w:pPr>
              <w:spacing w:line="360" w:lineRule="auto"/>
              <w:jc w:val="center"/>
              <w:rPr>
                <w:rFonts w:ascii="Times New Roman" w:hAnsi="Times New Roman"/>
              </w:rPr>
            </w:pPr>
            <w:r w:rsidRPr="00D23582">
              <w:rPr>
                <w:rFonts w:ascii="Times New Roman" w:hAnsi="Times New Roman"/>
              </w:rPr>
              <w:t>Two</w:t>
            </w:r>
          </w:p>
        </w:tc>
        <w:tc>
          <w:tcPr>
            <w:tcW w:w="2250" w:type="dxa"/>
          </w:tcPr>
          <w:p w14:paraId="0F77F080" w14:textId="2309EFA8" w:rsidR="00AD080E" w:rsidRPr="00591CFD" w:rsidRDefault="00AD080E" w:rsidP="00AD080E">
            <w:pPr>
              <w:spacing w:line="360" w:lineRule="auto"/>
              <w:jc w:val="center"/>
              <w:rPr>
                <w:rFonts w:ascii="Times New Roman" w:hAnsi="Times New Roman"/>
              </w:rPr>
            </w:pPr>
            <w:r>
              <w:rPr>
                <w:rFonts w:ascii="Times New Roman" w:hAnsi="Times New Roman"/>
              </w:rPr>
              <w:t>Concreteness 2</w:t>
            </w:r>
          </w:p>
        </w:tc>
        <w:tc>
          <w:tcPr>
            <w:tcW w:w="1890" w:type="dxa"/>
          </w:tcPr>
          <w:p w14:paraId="07521247" w14:textId="633ABB4E" w:rsidR="00AD080E" w:rsidRPr="00591CFD" w:rsidRDefault="009833A1" w:rsidP="00AD080E">
            <w:pPr>
              <w:spacing w:line="360" w:lineRule="auto"/>
              <w:jc w:val="center"/>
              <w:rPr>
                <w:rFonts w:ascii="Times New Roman" w:hAnsi="Times New Roman"/>
              </w:rPr>
            </w:pPr>
            <w:r>
              <w:rPr>
                <w:rFonts w:ascii="Times New Roman" w:hAnsi="Times New Roman"/>
              </w:rPr>
              <w:t>------</w:t>
            </w:r>
          </w:p>
        </w:tc>
      </w:tr>
      <w:tr w:rsidR="00591CFD" w:rsidRPr="00591CFD" w14:paraId="6DCAE2E9" w14:textId="77777777" w:rsidTr="006E5E89">
        <w:tc>
          <w:tcPr>
            <w:tcW w:w="1260" w:type="dxa"/>
          </w:tcPr>
          <w:p w14:paraId="531AB00D" w14:textId="00C2531A" w:rsidR="00591CFD" w:rsidRPr="00591CFD" w:rsidRDefault="00591CFD" w:rsidP="00FF1CFB">
            <w:pPr>
              <w:spacing w:line="360" w:lineRule="auto"/>
              <w:jc w:val="center"/>
            </w:pPr>
            <w:r>
              <w:t>Three</w:t>
            </w:r>
          </w:p>
        </w:tc>
        <w:tc>
          <w:tcPr>
            <w:tcW w:w="2250" w:type="dxa"/>
          </w:tcPr>
          <w:p w14:paraId="41E0C999" w14:textId="464A4D1B" w:rsidR="00591CFD" w:rsidRPr="00591CFD" w:rsidRDefault="00591CFD" w:rsidP="00FF1CFB">
            <w:pPr>
              <w:spacing w:line="360" w:lineRule="auto"/>
              <w:jc w:val="center"/>
            </w:pPr>
            <w:r>
              <w:t>QSS</w:t>
            </w:r>
          </w:p>
        </w:tc>
        <w:tc>
          <w:tcPr>
            <w:tcW w:w="1890" w:type="dxa"/>
          </w:tcPr>
          <w:p w14:paraId="67A2DB7B" w14:textId="6F71E0F6" w:rsidR="00591CFD" w:rsidRDefault="00591CFD" w:rsidP="00FF1CFB">
            <w:pPr>
              <w:spacing w:line="360" w:lineRule="auto"/>
              <w:jc w:val="center"/>
            </w:pPr>
            <w:r>
              <w:t>QSS</w:t>
            </w:r>
          </w:p>
        </w:tc>
      </w:tr>
      <w:tr w:rsidR="00AD080E" w:rsidRPr="00591CFD" w14:paraId="0574978D" w14:textId="77777777" w:rsidTr="006E5E89">
        <w:tc>
          <w:tcPr>
            <w:tcW w:w="1260" w:type="dxa"/>
          </w:tcPr>
          <w:p w14:paraId="09B20A78" w14:textId="5D84EB0C" w:rsidR="00AD080E" w:rsidRPr="00591CFD" w:rsidRDefault="00AD080E" w:rsidP="00AD080E">
            <w:pPr>
              <w:spacing w:line="360" w:lineRule="auto"/>
              <w:jc w:val="center"/>
            </w:pPr>
            <w:r w:rsidRPr="000975F5">
              <w:t>Three</w:t>
            </w:r>
          </w:p>
        </w:tc>
        <w:tc>
          <w:tcPr>
            <w:tcW w:w="2250" w:type="dxa"/>
          </w:tcPr>
          <w:p w14:paraId="0E486335" w14:textId="1AF89F99" w:rsidR="00AD080E" w:rsidRPr="00591CFD" w:rsidRDefault="00AD080E" w:rsidP="00AD080E">
            <w:pPr>
              <w:spacing w:line="360" w:lineRule="auto"/>
              <w:jc w:val="center"/>
            </w:pPr>
            <w:r>
              <w:t>TSS</w:t>
            </w:r>
          </w:p>
        </w:tc>
        <w:tc>
          <w:tcPr>
            <w:tcW w:w="1890" w:type="dxa"/>
          </w:tcPr>
          <w:p w14:paraId="0A1291EB" w14:textId="59B22003" w:rsidR="00AD080E" w:rsidRDefault="00AD080E" w:rsidP="00AD080E">
            <w:pPr>
              <w:spacing w:line="360" w:lineRule="auto"/>
              <w:jc w:val="center"/>
            </w:pPr>
            <w:r>
              <w:t>TSS</w:t>
            </w:r>
          </w:p>
        </w:tc>
      </w:tr>
      <w:tr w:rsidR="00AD080E" w:rsidRPr="00591CFD" w14:paraId="2D47B812" w14:textId="77777777" w:rsidTr="006E5E89">
        <w:tc>
          <w:tcPr>
            <w:tcW w:w="1260" w:type="dxa"/>
          </w:tcPr>
          <w:p w14:paraId="3D2DBB86" w14:textId="4F3A24BE" w:rsidR="00AD080E" w:rsidRPr="00591CFD" w:rsidRDefault="00AD080E" w:rsidP="00AD080E">
            <w:pPr>
              <w:spacing w:line="360" w:lineRule="auto"/>
              <w:jc w:val="center"/>
            </w:pPr>
            <w:r w:rsidRPr="000975F5">
              <w:t>Three</w:t>
            </w:r>
          </w:p>
        </w:tc>
        <w:tc>
          <w:tcPr>
            <w:tcW w:w="2250" w:type="dxa"/>
          </w:tcPr>
          <w:p w14:paraId="1E7FE696" w14:textId="0F542E12" w:rsidR="00AD080E" w:rsidRPr="00591CFD" w:rsidRDefault="00AD080E" w:rsidP="00AD080E">
            <w:pPr>
              <w:spacing w:line="360" w:lineRule="auto"/>
              <w:jc w:val="center"/>
            </w:pPr>
            <w:r>
              <w:t>FSS 1</w:t>
            </w:r>
          </w:p>
        </w:tc>
        <w:tc>
          <w:tcPr>
            <w:tcW w:w="1890" w:type="dxa"/>
          </w:tcPr>
          <w:p w14:paraId="2BBDD957" w14:textId="40D16A90" w:rsidR="00AD080E" w:rsidRDefault="00AD080E" w:rsidP="00AD080E">
            <w:pPr>
              <w:spacing w:line="360" w:lineRule="auto"/>
              <w:jc w:val="center"/>
            </w:pPr>
            <w:r>
              <w:t>FSS 1</w:t>
            </w:r>
          </w:p>
        </w:tc>
      </w:tr>
      <w:tr w:rsidR="00AD080E" w:rsidRPr="00591CFD" w14:paraId="05CEE491" w14:textId="77777777" w:rsidTr="006E5E89">
        <w:tc>
          <w:tcPr>
            <w:tcW w:w="1260" w:type="dxa"/>
          </w:tcPr>
          <w:p w14:paraId="65957078" w14:textId="04A070C2" w:rsidR="00AD080E" w:rsidRPr="00591CFD" w:rsidRDefault="00AD080E" w:rsidP="00AD080E">
            <w:pPr>
              <w:spacing w:line="360" w:lineRule="auto"/>
              <w:jc w:val="center"/>
            </w:pPr>
            <w:r w:rsidRPr="000975F5">
              <w:t>Three</w:t>
            </w:r>
          </w:p>
        </w:tc>
        <w:tc>
          <w:tcPr>
            <w:tcW w:w="2250" w:type="dxa"/>
          </w:tcPr>
          <w:p w14:paraId="310892C5" w14:textId="12F06444" w:rsidR="00AD080E" w:rsidRPr="00591CFD" w:rsidRDefault="00AD080E" w:rsidP="00AD080E">
            <w:pPr>
              <w:spacing w:line="360" w:lineRule="auto"/>
              <w:jc w:val="center"/>
            </w:pPr>
            <w:r>
              <w:t>FSS 2</w:t>
            </w:r>
          </w:p>
        </w:tc>
        <w:tc>
          <w:tcPr>
            <w:tcW w:w="1890" w:type="dxa"/>
          </w:tcPr>
          <w:p w14:paraId="30F36DFA" w14:textId="4ED59226" w:rsidR="00AD080E" w:rsidRDefault="00AD080E" w:rsidP="00AD080E">
            <w:pPr>
              <w:spacing w:line="360" w:lineRule="auto"/>
              <w:jc w:val="center"/>
            </w:pPr>
            <w:r>
              <w:t>FSS 2</w:t>
            </w:r>
          </w:p>
        </w:tc>
      </w:tr>
      <w:tr w:rsidR="00AD080E" w:rsidRPr="00591CFD" w14:paraId="61ADA5C5" w14:textId="77777777" w:rsidTr="006E5E89">
        <w:tc>
          <w:tcPr>
            <w:tcW w:w="1260" w:type="dxa"/>
          </w:tcPr>
          <w:p w14:paraId="4DEEE314" w14:textId="1A126CE3" w:rsidR="00AD080E" w:rsidRPr="00591CFD" w:rsidRDefault="00AD080E" w:rsidP="00AD080E">
            <w:pPr>
              <w:spacing w:line="360" w:lineRule="auto"/>
              <w:jc w:val="center"/>
            </w:pPr>
            <w:r w:rsidRPr="000975F5">
              <w:t>Three</w:t>
            </w:r>
          </w:p>
        </w:tc>
        <w:tc>
          <w:tcPr>
            <w:tcW w:w="2250" w:type="dxa"/>
          </w:tcPr>
          <w:p w14:paraId="608A434A" w14:textId="3402F60A" w:rsidR="00AD080E" w:rsidRPr="00591CFD" w:rsidRDefault="00AD080E" w:rsidP="00AD080E">
            <w:pPr>
              <w:spacing w:line="360" w:lineRule="auto"/>
              <w:jc w:val="center"/>
            </w:pPr>
            <w:r>
              <w:t>Ortho 2</w:t>
            </w:r>
          </w:p>
        </w:tc>
        <w:tc>
          <w:tcPr>
            <w:tcW w:w="1890" w:type="dxa"/>
          </w:tcPr>
          <w:p w14:paraId="33446399" w14:textId="6019D84F" w:rsidR="00AD080E" w:rsidRDefault="00AD080E" w:rsidP="00AD080E">
            <w:pPr>
              <w:spacing w:line="360" w:lineRule="auto"/>
              <w:jc w:val="center"/>
            </w:pPr>
            <w:r>
              <w:t>Ortho 1</w:t>
            </w:r>
          </w:p>
        </w:tc>
      </w:tr>
      <w:tr w:rsidR="00AD080E" w:rsidRPr="00591CFD" w14:paraId="30B32EC9" w14:textId="77777777" w:rsidTr="006E5E89">
        <w:tc>
          <w:tcPr>
            <w:tcW w:w="1260" w:type="dxa"/>
          </w:tcPr>
          <w:p w14:paraId="22B93863" w14:textId="4FE812F6" w:rsidR="00AD080E" w:rsidRPr="00591CFD" w:rsidRDefault="00AD080E" w:rsidP="00AD080E">
            <w:pPr>
              <w:spacing w:line="360" w:lineRule="auto"/>
              <w:jc w:val="center"/>
            </w:pPr>
            <w:r w:rsidRPr="000975F5">
              <w:t>Three</w:t>
            </w:r>
          </w:p>
        </w:tc>
        <w:tc>
          <w:tcPr>
            <w:tcW w:w="2250" w:type="dxa"/>
          </w:tcPr>
          <w:p w14:paraId="36B4E4BD" w14:textId="387556C9" w:rsidR="00AD080E" w:rsidRPr="00591CFD" w:rsidRDefault="00AD080E" w:rsidP="00AD080E">
            <w:pPr>
              <w:spacing w:line="360" w:lineRule="auto"/>
              <w:jc w:val="center"/>
            </w:pPr>
            <w:r>
              <w:t>Phono 1</w:t>
            </w:r>
          </w:p>
        </w:tc>
        <w:tc>
          <w:tcPr>
            <w:tcW w:w="1890" w:type="dxa"/>
          </w:tcPr>
          <w:p w14:paraId="54B7F808" w14:textId="70A5A290" w:rsidR="00AD080E" w:rsidRDefault="00AD080E" w:rsidP="00AD080E">
            <w:pPr>
              <w:spacing w:line="360" w:lineRule="auto"/>
              <w:jc w:val="center"/>
            </w:pPr>
            <w:r>
              <w:t>Ortho 2</w:t>
            </w:r>
          </w:p>
        </w:tc>
      </w:tr>
      <w:tr w:rsidR="00AD080E" w:rsidRPr="00591CFD" w14:paraId="3DF8C5BA" w14:textId="77777777" w:rsidTr="006E5E89">
        <w:tc>
          <w:tcPr>
            <w:tcW w:w="1260" w:type="dxa"/>
          </w:tcPr>
          <w:p w14:paraId="1B528D39" w14:textId="152C40AF" w:rsidR="00AD080E" w:rsidRPr="00591CFD" w:rsidRDefault="00AD080E" w:rsidP="00AD080E">
            <w:pPr>
              <w:spacing w:line="360" w:lineRule="auto"/>
              <w:jc w:val="center"/>
            </w:pPr>
            <w:r w:rsidRPr="000975F5">
              <w:t>Three</w:t>
            </w:r>
          </w:p>
        </w:tc>
        <w:tc>
          <w:tcPr>
            <w:tcW w:w="2250" w:type="dxa"/>
          </w:tcPr>
          <w:p w14:paraId="49009142" w14:textId="74F1C226" w:rsidR="00AD080E" w:rsidRPr="00591CFD" w:rsidRDefault="00AD080E" w:rsidP="00AD080E">
            <w:pPr>
              <w:spacing w:line="360" w:lineRule="auto"/>
              <w:jc w:val="center"/>
            </w:pPr>
            <w:r>
              <w:t>COSC 2</w:t>
            </w:r>
          </w:p>
        </w:tc>
        <w:tc>
          <w:tcPr>
            <w:tcW w:w="1890" w:type="dxa"/>
          </w:tcPr>
          <w:p w14:paraId="35D16ABE" w14:textId="63D6E44B" w:rsidR="00AD080E" w:rsidRDefault="00AD080E" w:rsidP="00AD080E">
            <w:pPr>
              <w:spacing w:line="360" w:lineRule="auto"/>
              <w:jc w:val="center"/>
            </w:pPr>
            <w:r>
              <w:t>Phono 1</w:t>
            </w:r>
          </w:p>
        </w:tc>
      </w:tr>
      <w:tr w:rsidR="00AD080E" w:rsidRPr="00591CFD" w14:paraId="248F007B" w14:textId="77777777" w:rsidTr="006E5E89">
        <w:tc>
          <w:tcPr>
            <w:tcW w:w="1260" w:type="dxa"/>
            <w:tcBorders>
              <w:bottom w:val="single" w:sz="4" w:space="0" w:color="auto"/>
            </w:tcBorders>
          </w:tcPr>
          <w:p w14:paraId="5E3BB32D" w14:textId="5DBA40D4" w:rsidR="00AD080E" w:rsidRPr="00591CFD" w:rsidRDefault="00AD080E" w:rsidP="00AD080E">
            <w:pPr>
              <w:spacing w:line="360" w:lineRule="auto"/>
              <w:jc w:val="center"/>
            </w:pPr>
            <w:r w:rsidRPr="000975F5">
              <w:t>Three</w:t>
            </w:r>
          </w:p>
        </w:tc>
        <w:tc>
          <w:tcPr>
            <w:tcW w:w="2250" w:type="dxa"/>
            <w:tcBorders>
              <w:bottom w:val="single" w:sz="4" w:space="0" w:color="auto"/>
            </w:tcBorders>
          </w:tcPr>
          <w:p w14:paraId="3355B31E" w14:textId="7D857531" w:rsidR="00AD080E" w:rsidRPr="00591CFD" w:rsidRDefault="009833A1" w:rsidP="00AD080E">
            <w:pPr>
              <w:spacing w:line="360" w:lineRule="auto"/>
              <w:jc w:val="center"/>
            </w:pPr>
            <w:r>
              <w:t>------</w:t>
            </w:r>
          </w:p>
        </w:tc>
        <w:tc>
          <w:tcPr>
            <w:tcW w:w="1890" w:type="dxa"/>
            <w:tcBorders>
              <w:bottom w:val="single" w:sz="4" w:space="0" w:color="auto"/>
            </w:tcBorders>
          </w:tcPr>
          <w:p w14:paraId="79C563B5" w14:textId="34FA4E0E" w:rsidR="00AD080E" w:rsidRDefault="00AD080E" w:rsidP="00AD080E">
            <w:pPr>
              <w:spacing w:line="360" w:lineRule="auto"/>
              <w:jc w:val="center"/>
            </w:pPr>
            <w:r>
              <w:t>Phono 2</w:t>
            </w:r>
          </w:p>
        </w:tc>
      </w:tr>
    </w:tbl>
    <w:p w14:paraId="38DD1407" w14:textId="77777777" w:rsidR="00447711" w:rsidRDefault="009833A1" w:rsidP="00C83D0B">
      <w:r w:rsidRPr="009833A1">
        <w:rPr>
          <w:i/>
        </w:rPr>
        <w:t>Note:</w:t>
      </w:r>
      <w:r>
        <w:t xml:space="preserve"> 1 = Cue item, 2 = Target item</w:t>
      </w:r>
    </w:p>
    <w:p w14:paraId="46CA6F97" w14:textId="101EAA67" w:rsidR="00C83D0B" w:rsidRDefault="00C83D0B" w:rsidP="00C83D0B">
      <w:pPr>
        <w:ind w:firstLine="720"/>
        <w:rPr>
          <w:u w:val="single"/>
        </w:rPr>
      </w:pPr>
    </w:p>
    <w:p w14:paraId="037BE007" w14:textId="424E1F45" w:rsidR="00C83D0B" w:rsidRDefault="00C83D0B" w:rsidP="00C83D0B">
      <w:pPr>
        <w:ind w:firstLine="720"/>
        <w:rPr>
          <w:u w:val="single"/>
        </w:rPr>
      </w:pPr>
    </w:p>
    <w:p w14:paraId="4A1272C8" w14:textId="77777777" w:rsidR="00C83D0B" w:rsidRDefault="00C83D0B" w:rsidP="00C83D0B">
      <w:pPr>
        <w:ind w:firstLine="720"/>
        <w:rPr>
          <w:u w:val="single"/>
        </w:rPr>
      </w:pPr>
    </w:p>
    <w:p w14:paraId="410365DF" w14:textId="13A326CE" w:rsidR="00A51D3F" w:rsidRPr="00692BFE" w:rsidRDefault="009D5738" w:rsidP="004631A5">
      <w:pPr>
        <w:spacing w:line="480" w:lineRule="auto"/>
        <w:ind w:firstLine="720"/>
      </w:pPr>
      <w:r w:rsidRPr="00013276">
        <w:rPr>
          <w:u w:val="single"/>
        </w:rPr>
        <w:t>Judgment</w:t>
      </w:r>
      <w:r w:rsidR="00013276" w:rsidRPr="00013276">
        <w:rPr>
          <w:u w:val="single"/>
        </w:rPr>
        <w:t>s</w:t>
      </w:r>
      <w:r w:rsidR="002F71B9">
        <w:rPr>
          <w:u w:val="single"/>
        </w:rPr>
        <w:t>.</w:t>
      </w:r>
      <w:r w:rsidR="002F71B9">
        <w:t xml:space="preserve"> </w:t>
      </w:r>
      <w:r w:rsidR="00465D4F">
        <w:t>Next,</w:t>
      </w:r>
      <w:r w:rsidR="009438C1">
        <w:t xml:space="preserve"> multilevel</w:t>
      </w:r>
      <w:r w:rsidR="002F71B9">
        <w:t xml:space="preserve"> modeling was used </w:t>
      </w:r>
      <w:r w:rsidR="00937D7D">
        <w:t xml:space="preserve">to investigate </w:t>
      </w:r>
      <w:r w:rsidR="00F72617">
        <w:t>whether interaction findings from Experiment One would replicate after controlling for</w:t>
      </w:r>
      <w:r w:rsidR="00B669A5">
        <w:t xml:space="preserve"> each of</w:t>
      </w:r>
      <w:r w:rsidR="00465D4F">
        <w:t xml:space="preserve"> the </w:t>
      </w:r>
      <w:r w:rsidR="00F72617">
        <w:t>single word norms</w:t>
      </w:r>
      <w:r w:rsidR="00CB3D40">
        <w:t xml:space="preserve"> selected via stepwise analyses</w:t>
      </w:r>
      <w:r w:rsidR="00F72617">
        <w:t xml:space="preserve">. </w:t>
      </w:r>
      <w:r w:rsidR="00030356">
        <w:t>This analy</w:t>
      </w:r>
      <w:r w:rsidR="00447711">
        <w:t xml:space="preserve">sis was conducted hierarchically, </w:t>
      </w:r>
      <w:r w:rsidR="00447711">
        <w:lastRenderedPageBreak/>
        <w:t xml:space="preserve">with </w:t>
      </w:r>
      <w:r w:rsidR="00FC6289">
        <w:t xml:space="preserve">single word norms entered </w:t>
      </w:r>
      <w:r w:rsidR="003D4217">
        <w:t xml:space="preserve">in to the model </w:t>
      </w:r>
      <w:r w:rsidR="00623AB2">
        <w:t>through</w:t>
      </w:r>
      <w:r w:rsidR="00FC6289">
        <w:t xml:space="preserve"> a series of </w:t>
      </w:r>
      <w:r w:rsidR="00E553E3">
        <w:t>steps</w:t>
      </w:r>
      <w:r w:rsidR="009438C1">
        <w:t xml:space="preserve">. </w:t>
      </w:r>
      <w:r w:rsidR="00623AB2">
        <w:t xml:space="preserve">Each step corresponded to one of the </w:t>
      </w:r>
      <w:r w:rsidR="009D55FE">
        <w:t>categories of single word norms, with e</w:t>
      </w:r>
      <w:r w:rsidR="009438C1">
        <w:t>ach model us</w:t>
      </w:r>
      <w:r w:rsidR="009D55FE">
        <w:t xml:space="preserve">ing </w:t>
      </w:r>
      <w:r w:rsidR="009438C1">
        <w:t>judgment scores as the dependent variable of interest and control</w:t>
      </w:r>
      <w:r w:rsidR="009D55FE">
        <w:t>ling</w:t>
      </w:r>
      <w:r w:rsidR="009438C1">
        <w:t xml:space="preserve"> for the type of judgment being made.</w:t>
      </w:r>
      <w:r w:rsidR="00C954ED" w:rsidRPr="00C954ED">
        <w:rPr>
          <w:i/>
        </w:rPr>
        <w:t xml:space="preserve"> </w:t>
      </w:r>
      <w:r w:rsidR="00C954ED" w:rsidRPr="004216BB">
        <w:t>Marginal and Conditional</w:t>
      </w:r>
      <w:r w:rsidR="00C954ED" w:rsidRPr="00C954ED">
        <w:t xml:space="preserve"> </w:t>
      </w:r>
      <w:r w:rsidR="00C954ED">
        <w:rPr>
          <w:i/>
        </w:rPr>
        <w:t>R</w:t>
      </w:r>
      <w:r w:rsidR="00C954ED">
        <w:rPr>
          <w:i/>
          <w:vertAlign w:val="superscript"/>
        </w:rPr>
        <w:t>2</w:t>
      </w:r>
      <w:r w:rsidR="00C954ED">
        <w:t xml:space="preserve"> values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rsidR="00C954ED">
        <w:t xml:space="preserve">and </w:t>
      </w:r>
      <w:r w:rsidR="00C954ED" w:rsidRPr="00C954ED">
        <w:rPr>
          <w:i/>
        </w:rPr>
        <w:t>R</w:t>
      </w:r>
      <w:r w:rsidR="00C954ED" w:rsidRPr="00C954ED">
        <w:rPr>
          <w:i/>
          <w:vertAlign w:val="superscript"/>
        </w:rPr>
        <w:t>2</w:t>
      </w:r>
      <w:r w:rsidR="00C954ED">
        <w:rPr>
          <w:i/>
          <w:vertAlign w:val="subscript"/>
        </w:rPr>
        <w:t>c</w:t>
      </w:r>
      <w:r w:rsidR="00C954ED">
        <w:t xml:space="preserve"> respectively) were calculated at each step of the</w:t>
      </w:r>
      <w:r w:rsidR="00455D22">
        <w:t xml:space="preserve"> judgement</w:t>
      </w:r>
      <w:r w:rsidR="00C954ED">
        <w:t xml:space="preserve"> model using the </w:t>
      </w:r>
      <w:proofErr w:type="spellStart"/>
      <w:r w:rsidR="00C954ED">
        <w:rPr>
          <w:i/>
        </w:rPr>
        <w:t>MuMIn</w:t>
      </w:r>
      <w:proofErr w:type="spellEnd"/>
      <w:r w:rsidR="00C954ED">
        <w:t xml:space="preserve"> package </w:t>
      </w:r>
      <w:r w:rsidR="00C954ED" w:rsidRPr="00C954ED">
        <w:rPr>
          <w:highlight w:val="yellow"/>
        </w:rPr>
        <w:t>(Barto</w:t>
      </w:r>
      <w:r w:rsidR="006761B8">
        <w:rPr>
          <w:highlight w:val="yellow"/>
        </w:rPr>
        <w:t>n</w:t>
      </w:r>
      <w:r w:rsidR="00C954ED" w:rsidRPr="00C954ED">
        <w:rPr>
          <w:highlight w:val="yellow"/>
        </w:rPr>
        <w:t>, 2018)</w:t>
      </w:r>
      <w:r w:rsidR="00C954ED">
        <w:t>.</w:t>
      </w:r>
      <w:r w:rsidR="00692BFE">
        <w:t xml:space="preserve"> Marginal </w:t>
      </w:r>
      <w:r w:rsidR="00692BFE">
        <w:rPr>
          <w:i/>
        </w:rPr>
        <w:t>R</w:t>
      </w:r>
      <w:r w:rsidR="00692BFE">
        <w:rPr>
          <w:i/>
          <w:vertAlign w:val="superscript"/>
        </w:rPr>
        <w:t>2</w:t>
      </w:r>
      <w:r w:rsidR="00692BFE">
        <w:t xml:space="preserve"> describes the proportion of variance that is explained solely by the fixed factors in the model, while the conditional </w:t>
      </w:r>
      <w:r w:rsidR="00692BFE">
        <w:rPr>
          <w:i/>
        </w:rPr>
        <w:t>R</w:t>
      </w:r>
      <w:r w:rsidR="00692BFE">
        <w:rPr>
          <w:i/>
          <w:vertAlign w:val="superscript"/>
        </w:rPr>
        <w:t>2</w:t>
      </w:r>
      <w:r w:rsidR="00692BFE">
        <w:t xml:space="preserve"> value is used to describe the proportion of the variance that can be explained by both fixed and random factors</w:t>
      </w:r>
      <w:r w:rsidR="00502809">
        <w:t xml:space="preserve"> </w:t>
      </w:r>
      <w:r w:rsidR="00692BFE" w:rsidRPr="00692BFE">
        <w:rPr>
          <w:highlight w:val="yellow"/>
        </w:rPr>
        <w:t>(</w:t>
      </w:r>
      <w:proofErr w:type="spellStart"/>
      <w:r w:rsidR="00692BFE" w:rsidRPr="00692BFE">
        <w:rPr>
          <w:highlight w:val="yellow"/>
        </w:rPr>
        <w:t>Lefcheck</w:t>
      </w:r>
      <w:proofErr w:type="spellEnd"/>
      <w:r w:rsidR="00692BFE" w:rsidRPr="00692BFE">
        <w:rPr>
          <w:highlight w:val="yellow"/>
        </w:rPr>
        <w:t>, 2013).</w:t>
      </w:r>
    </w:p>
    <w:p w14:paraId="620B4DEC" w14:textId="0D448A66" w:rsidR="00A06F75" w:rsidRPr="00665969" w:rsidRDefault="00A51D3F" w:rsidP="00A06F75">
      <w:pPr>
        <w:spacing w:line="480" w:lineRule="auto"/>
        <w:ind w:firstLine="720"/>
      </w:pPr>
      <w:r>
        <w:t>Model one examined the lexical properties of 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0.027, </w:t>
      </w:r>
      <w:r w:rsidR="00C954ED" w:rsidRPr="00C954ED">
        <w:rPr>
          <w:i/>
        </w:rPr>
        <w:t>R</w:t>
      </w:r>
      <w:r w:rsidR="00C954ED" w:rsidRPr="00C954ED">
        <w:rPr>
          <w:i/>
          <w:vertAlign w:val="superscript"/>
        </w:rPr>
        <w:t>2</w:t>
      </w:r>
      <w:r w:rsidR="00C954ED">
        <w:rPr>
          <w:i/>
          <w:vertAlign w:val="subscript"/>
        </w:rPr>
        <w:t>c</w:t>
      </w:r>
      <w:r w:rsidR="00C954ED">
        <w:t xml:space="preserve"> </w:t>
      </w:r>
      <w:r>
        <w:t>= 0.194). T</w:t>
      </w:r>
      <w:r w:rsidR="009438C1">
        <w:t xml:space="preserve">he second model </w:t>
      </w:r>
      <w:r>
        <w:t>added</w:t>
      </w:r>
      <w:r w:rsidR="009438C1">
        <w:t xml:space="preserve"> </w:t>
      </w:r>
      <w:r w:rsidR="00E553E3">
        <w:t>rated</w:t>
      </w:r>
      <w:r w:rsidR="009438C1">
        <w:t xml:space="preserve"> word</w:t>
      </w:r>
      <w:r w:rsidR="00E553E3">
        <w:t xml:space="preserve"> properties </w:t>
      </w:r>
      <w:r>
        <w:t>words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0.054, </w:t>
      </w:r>
      <w:r w:rsidR="00C954ED" w:rsidRPr="00C954ED">
        <w:rPr>
          <w:i/>
        </w:rPr>
        <w:t>R</w:t>
      </w:r>
      <w:r w:rsidR="00C954ED" w:rsidRPr="00C954ED">
        <w:rPr>
          <w:i/>
          <w:vertAlign w:val="superscript"/>
        </w:rPr>
        <w:t>2</w:t>
      </w:r>
      <w:r w:rsidR="00C954ED">
        <w:rPr>
          <w:i/>
          <w:vertAlign w:val="subscript"/>
        </w:rPr>
        <w:t>c</w:t>
      </w:r>
      <w:r w:rsidR="00C954ED">
        <w:t xml:space="preserve"> </w:t>
      </w:r>
      <w:r>
        <w:t xml:space="preserve">= 0.220) </w:t>
      </w:r>
      <w:r w:rsidR="00E553E3">
        <w:t xml:space="preserve">and </w:t>
      </w:r>
      <w:r w:rsidR="009438C1">
        <w:t xml:space="preserve">the third model added in </w:t>
      </w:r>
      <w:r w:rsidR="00E553E3">
        <w:t>neighborhood connections</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0.068, </w:t>
      </w:r>
      <w:r w:rsidR="00C954ED" w:rsidRPr="00C954ED">
        <w:rPr>
          <w:i/>
        </w:rPr>
        <w:t>R</w:t>
      </w:r>
      <w:r w:rsidR="00C954ED" w:rsidRPr="00C954ED">
        <w:rPr>
          <w:i/>
          <w:vertAlign w:val="superscript"/>
        </w:rPr>
        <w:t>2</w:t>
      </w:r>
      <w:r w:rsidR="00C954ED">
        <w:rPr>
          <w:i/>
          <w:vertAlign w:val="subscript"/>
        </w:rPr>
        <w:t xml:space="preserve">c </w:t>
      </w:r>
      <w:r>
        <w:t>= 0.232)</w:t>
      </w:r>
      <w:r w:rsidR="00E553E3">
        <w:t xml:space="preserve">. </w:t>
      </w:r>
      <w:r w:rsidR="00FC6289">
        <w:t>Network norms and the three-way interaction between them w</w:t>
      </w:r>
      <w:r w:rsidR="00AE6909">
        <w:t>ere</w:t>
      </w:r>
      <w:r w:rsidR="00FC6289">
        <w:t xml:space="preserve"> entered into the analysis </w:t>
      </w:r>
      <w:r w:rsidR="009438C1">
        <w:t xml:space="preserve">in </w:t>
      </w:r>
      <w:r w:rsidR="00FC6289">
        <w:t xml:space="preserve">the fourth and final </w:t>
      </w:r>
      <w:r w:rsidR="009438C1">
        <w:t>model</w:t>
      </w:r>
      <w:r>
        <w:t xml:space="preserve"> (</w:t>
      </w:r>
      <w:r w:rsidR="00C954ED" w:rsidRPr="00C954ED">
        <w:rPr>
          <w:i/>
        </w:rPr>
        <w:t>R</w:t>
      </w:r>
      <w:r w:rsidR="00C954ED" w:rsidRPr="00C954ED">
        <w:rPr>
          <w:i/>
          <w:vertAlign w:val="superscript"/>
        </w:rPr>
        <w:t>2</w:t>
      </w:r>
      <w:r w:rsidR="00C954ED">
        <w:rPr>
          <w:i/>
          <w:vertAlign w:val="subscript"/>
        </w:rPr>
        <w:t>m</w:t>
      </w:r>
      <w:r w:rsidR="00C954ED">
        <w:rPr>
          <w:vertAlign w:val="subscript"/>
        </w:rPr>
        <w:t xml:space="preserve"> </w:t>
      </w:r>
      <w:r>
        <w:t xml:space="preserve">= 0.118, </w:t>
      </w:r>
      <w:r w:rsidR="00C954ED" w:rsidRPr="00C954ED">
        <w:rPr>
          <w:i/>
        </w:rPr>
        <w:t>R</w:t>
      </w:r>
      <w:r w:rsidR="00C954ED" w:rsidRPr="00C954ED">
        <w:rPr>
          <w:i/>
          <w:vertAlign w:val="superscript"/>
        </w:rPr>
        <w:t>2</w:t>
      </w:r>
      <w:r w:rsidR="00C954ED">
        <w:rPr>
          <w:i/>
          <w:vertAlign w:val="subscript"/>
        </w:rPr>
        <w:t>c</w:t>
      </w:r>
      <w:r w:rsidR="00C954ED">
        <w:t xml:space="preserve"> </w:t>
      </w:r>
      <w:r>
        <w:t>= 0.283)</w:t>
      </w:r>
      <w:r w:rsidR="00C267EE">
        <w:t xml:space="preserve">. </w:t>
      </w:r>
      <w:r w:rsidR="00502809">
        <w:t>Model fit improved</w:t>
      </w:r>
      <w:r w:rsidR="00665969">
        <w:t xml:space="preserve"> slightly</w:t>
      </w:r>
      <w:r w:rsidR="00502809">
        <w:t xml:space="preserve"> with each successive step</w:t>
      </w:r>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rPr>
          <w:i/>
        </w:rPr>
        <w:t>change</w:t>
      </w:r>
      <w:r w:rsidR="00665969">
        <w:t xml:space="preserve"> = 0</w:t>
      </w:r>
      <w:r w:rsidR="00502809">
        <w:t>.</w:t>
      </w:r>
      <w:r w:rsidR="00665969">
        <w:t xml:space="preserve">091, </w:t>
      </w:r>
      <w:r w:rsidR="00665969" w:rsidRPr="00C954ED">
        <w:rPr>
          <w:i/>
        </w:rPr>
        <w:t>R</w:t>
      </w:r>
      <w:r w:rsidR="00665969" w:rsidRPr="00C954ED">
        <w:rPr>
          <w:i/>
          <w:vertAlign w:val="superscript"/>
        </w:rPr>
        <w:t>2</w:t>
      </w:r>
      <w:r w:rsidR="00665969">
        <w:rPr>
          <w:i/>
          <w:vertAlign w:val="subscript"/>
        </w:rPr>
        <w:t>c</w:t>
      </w:r>
      <w:r w:rsidR="00665969">
        <w:rPr>
          <w:i/>
          <w:vertAlign w:val="subscript"/>
        </w:rPr>
        <w:softHyphen/>
      </w:r>
      <w:r w:rsidR="00665969">
        <w:rPr>
          <w:i/>
        </w:rPr>
        <w:t xml:space="preserve"> change</w:t>
      </w:r>
      <w:r w:rsidR="00665969">
        <w:t xml:space="preserve"> = 0.089).</w:t>
      </w:r>
    </w:p>
    <w:p w14:paraId="5D24B947" w14:textId="4D0691E6" w:rsidR="00C267EE" w:rsidRDefault="00C267EE" w:rsidP="004631A5">
      <w:pPr>
        <w:spacing w:line="480" w:lineRule="auto"/>
        <w:ind w:firstLine="720"/>
      </w:pPr>
      <w:r>
        <w:tab/>
      </w:r>
      <w:r w:rsidR="00F0446A" w:rsidRPr="00F0446A">
        <w:rPr>
          <w:highlight w:val="green"/>
        </w:rPr>
        <w:t>Appendix B-1</w:t>
      </w:r>
      <w:r w:rsidR="00F0446A">
        <w:t xml:space="preserve"> displays main effects and interaction findings. Of notable interest is the way in which several single word predictors </w:t>
      </w:r>
      <w:r w:rsidR="00AA451B">
        <w:t xml:space="preserve">tend to </w:t>
      </w:r>
      <w:r w:rsidR="00F0446A">
        <w:t xml:space="preserve">balance out across cue and target items. </w:t>
      </w:r>
      <w:r w:rsidR="00164F32">
        <w:t xml:space="preserve">This occurs when </w:t>
      </w:r>
      <w:r w:rsidR="00AA451B">
        <w:t>either</w:t>
      </w:r>
      <w:r w:rsidR="00164F32">
        <w:t xml:space="preserve"> the cue </w:t>
      </w:r>
      <w:r w:rsidR="00AA451B">
        <w:t>or</w:t>
      </w:r>
      <w:r w:rsidR="00164F32">
        <w:t xml:space="preserve"> target version of a particular single word norm predictor shows a positive relationship</w:t>
      </w:r>
      <w:r w:rsidR="00AA451B">
        <w:t>,</w:t>
      </w:r>
      <w:r w:rsidR="00164F32">
        <w:t xml:space="preserve"> while the other displays a negative relationship. Several</w:t>
      </w:r>
      <w:r w:rsidR="00A02077">
        <w:t xml:space="preserve"> cue-target predictor pairs</w:t>
      </w:r>
      <w:r w:rsidR="00164F32">
        <w:t xml:space="preserve"> </w:t>
      </w:r>
      <w:r w:rsidR="00AA451B">
        <w:t xml:space="preserve">displaying this trend </w:t>
      </w:r>
      <w:r w:rsidR="00164F32">
        <w:t>were found at each step of the model</w:t>
      </w:r>
      <w:r w:rsidR="00DD2284">
        <w:t xml:space="preserve">. </w:t>
      </w:r>
      <w:r w:rsidR="00A06F75">
        <w:t>Pairs following this trend</w:t>
      </w:r>
      <w:r w:rsidR="00DD2284">
        <w:t xml:space="preserve"> included</w:t>
      </w:r>
      <w:r w:rsidR="00164F32">
        <w:t xml:space="preserve"> frequency (</w:t>
      </w:r>
      <w:r w:rsidR="00DD2284">
        <w:t xml:space="preserve">cue </w:t>
      </w:r>
      <w:r w:rsidR="00164F32">
        <w:rPr>
          <w:i/>
        </w:rPr>
        <w:t>b</w:t>
      </w:r>
      <w:r w:rsidR="00164F32">
        <w:t xml:space="preserve"> = </w:t>
      </w:r>
      <w:r w:rsidR="00DD2284">
        <w:t>0</w:t>
      </w:r>
      <w:r w:rsidR="00164F32">
        <w:t xml:space="preserve">.014, </w:t>
      </w:r>
      <w:r w:rsidR="00164F32">
        <w:rPr>
          <w:i/>
        </w:rPr>
        <w:t>p</w:t>
      </w:r>
      <w:r w:rsidR="00164F32">
        <w:t xml:space="preserve"> &lt; </w:t>
      </w:r>
      <w:r w:rsidR="00DD2284">
        <w:t>0</w:t>
      </w:r>
      <w:r w:rsidR="00164F32">
        <w:t xml:space="preserve">.001; </w:t>
      </w:r>
      <w:r w:rsidR="00DD2284">
        <w:t xml:space="preserve">target </w:t>
      </w:r>
      <w:r w:rsidR="00164F32">
        <w:rPr>
          <w:i/>
        </w:rPr>
        <w:t>b</w:t>
      </w:r>
      <w:r w:rsidR="00164F32">
        <w:t xml:space="preserve"> = -</w:t>
      </w:r>
      <w:r w:rsidR="00DD2284">
        <w:t>0</w:t>
      </w:r>
      <w:r w:rsidR="00164F32">
        <w:t xml:space="preserve">.032, </w:t>
      </w:r>
      <w:r w:rsidR="00164F32">
        <w:rPr>
          <w:i/>
        </w:rPr>
        <w:t>p</w:t>
      </w:r>
      <w:r w:rsidR="00164F32">
        <w:t xml:space="preserve"> &lt; </w:t>
      </w:r>
      <w:r w:rsidR="00DD2284">
        <w:t>0</w:t>
      </w:r>
      <w:r w:rsidR="00164F32">
        <w:t>.001)</w:t>
      </w:r>
      <w:r w:rsidR="00DD2284">
        <w:t xml:space="preserve">, AOA (cue </w:t>
      </w:r>
      <w:r w:rsidR="00DD2284">
        <w:rPr>
          <w:i/>
        </w:rPr>
        <w:t>b</w:t>
      </w:r>
      <w:r w:rsidR="00DD2284">
        <w:t xml:space="preserve"> = 0.015, </w:t>
      </w:r>
      <w:r w:rsidR="00DD2284">
        <w:rPr>
          <w:i/>
        </w:rPr>
        <w:t xml:space="preserve">p </w:t>
      </w:r>
      <w:r w:rsidR="00DD2284">
        <w:t xml:space="preserve">&lt; 0.001; target </w:t>
      </w:r>
      <w:r w:rsidR="00DD2284">
        <w:rPr>
          <w:i/>
        </w:rPr>
        <w:t>b</w:t>
      </w:r>
      <w:r w:rsidR="00DD2284">
        <w:t xml:space="preserve"> = -0.014, </w:t>
      </w:r>
      <w:r w:rsidR="00DD2284">
        <w:rPr>
          <w:i/>
        </w:rPr>
        <w:t>p</w:t>
      </w:r>
      <w:r w:rsidR="00DD2284">
        <w:t xml:space="preserve"> &lt; 0.001), </w:t>
      </w:r>
      <w:r w:rsidR="00A06F75">
        <w:lastRenderedPageBreak/>
        <w:t xml:space="preserve">familiarity (cue </w:t>
      </w:r>
      <w:r w:rsidR="00A06F75">
        <w:rPr>
          <w:i/>
        </w:rPr>
        <w:t>b</w:t>
      </w:r>
      <w:r w:rsidR="00A06F75">
        <w:t xml:space="preserve"> = 0.075, target </w:t>
      </w:r>
      <w:r w:rsidR="00A06F75">
        <w:rPr>
          <w:i/>
        </w:rPr>
        <w:t>b</w:t>
      </w:r>
      <w:r w:rsidR="00A06F75">
        <w:t xml:space="preserve"> = -0.091), and FSS (cue </w:t>
      </w:r>
      <w:r w:rsidR="00A06F75">
        <w:rPr>
          <w:i/>
        </w:rPr>
        <w:t>b</w:t>
      </w:r>
      <w:r w:rsidR="00A06F75">
        <w:t xml:space="preserve"> = 0.001, </w:t>
      </w:r>
      <w:r w:rsidR="00A06F75">
        <w:rPr>
          <w:i/>
        </w:rPr>
        <w:t>p</w:t>
      </w:r>
      <w:r w:rsidR="00A06F75">
        <w:t xml:space="preserve"> &lt; 0.001, target </w:t>
      </w:r>
      <w:r w:rsidR="00A06F75">
        <w:rPr>
          <w:i/>
        </w:rPr>
        <w:t>b</w:t>
      </w:r>
      <w:r w:rsidR="00A06F75">
        <w:t xml:space="preserve"> = -0.001, </w:t>
      </w:r>
      <w:r w:rsidR="00A06F75">
        <w:rPr>
          <w:i/>
        </w:rPr>
        <w:t>p</w:t>
      </w:r>
      <w:r w:rsidR="00A06F75">
        <w:t xml:space="preserve"> &lt; 0.001).</w:t>
      </w:r>
    </w:p>
    <w:p w14:paraId="4077BF03" w14:textId="77777777" w:rsidR="00BD5D9E" w:rsidRDefault="00650864" w:rsidP="00BD5D9E">
      <w:pPr>
        <w:spacing w:line="480" w:lineRule="auto"/>
        <w:ind w:firstLine="720"/>
      </w:pPr>
      <w:r>
        <w:t>Consistent with previous</w:t>
      </w:r>
      <w:r w:rsidR="00A06F75">
        <w:t xml:space="preserve"> judgment models, FSG was the strongest overall predictor of judgments (</w:t>
      </w:r>
      <w:r w:rsidR="00A06F75">
        <w:rPr>
          <w:i/>
        </w:rPr>
        <w:t>b</w:t>
      </w:r>
      <w:r w:rsidR="00A06F75">
        <w:t xml:space="preserve"> = 0.391, </w:t>
      </w:r>
      <w:r w:rsidR="00A06F75">
        <w:rPr>
          <w:i/>
        </w:rPr>
        <w:t>p</w:t>
      </w:r>
      <w:r w:rsidR="00A06F75">
        <w:t xml:space="preserve"> &lt; 0.001). The three-way interaction between network norms was not significant (</w:t>
      </w:r>
      <w:r w:rsidR="00A06F75">
        <w:rPr>
          <w:i/>
        </w:rPr>
        <w:t>b</w:t>
      </w:r>
      <w:r w:rsidR="00A06F75">
        <w:t xml:space="preserve"> = 0.558, </w:t>
      </w:r>
      <w:r w:rsidR="00A06F75">
        <w:rPr>
          <w:i/>
        </w:rPr>
        <w:t>p</w:t>
      </w:r>
      <w:r w:rsidR="00A06F75">
        <w:t xml:space="preserve"> = 0.099). As with the previous analyses, simple slopes were calculated using the same process as before. </w:t>
      </w:r>
      <w:r w:rsidR="00A06F75" w:rsidRPr="00A06F75">
        <w:rPr>
          <w:highlight w:val="green"/>
        </w:rPr>
        <w:t xml:space="preserve">Figure </w:t>
      </w:r>
      <w:r w:rsidR="00C83D0B" w:rsidRPr="00C83D0B">
        <w:rPr>
          <w:highlight w:val="green"/>
        </w:rPr>
        <w:t>8</w:t>
      </w:r>
      <w:r w:rsidR="00A06F75">
        <w:t xml:space="preserve"> displays these findings.</w:t>
      </w:r>
      <w:r w:rsidR="0057323E">
        <w:t xml:space="preserve"> </w:t>
      </w:r>
      <w:r w:rsidR="00A06F75">
        <w:t xml:space="preserve"> FSG and LSA strength were competitive</w:t>
      </w:r>
      <w:r w:rsidR="00FC5AF3">
        <w:t xml:space="preserve"> at all levels of COS</w:t>
      </w:r>
      <w:r w:rsidR="00A06F75">
        <w:t xml:space="preserve">, with increases in thematic strength decreasing the overall </w:t>
      </w:r>
      <w:proofErr w:type="spellStart"/>
      <w:r w:rsidR="00A06F75">
        <w:t>predictiveness</w:t>
      </w:r>
      <w:proofErr w:type="spellEnd"/>
      <w:r w:rsidR="00A06F75">
        <w:t xml:space="preserve"> of association strength. </w:t>
      </w:r>
    </w:p>
    <w:p w14:paraId="17E9FC11" w14:textId="2BE6945F" w:rsidR="00EA1574" w:rsidRDefault="00013276" w:rsidP="00BD5D9E">
      <w:pPr>
        <w:spacing w:line="480" w:lineRule="auto"/>
        <w:ind w:firstLine="720"/>
      </w:pPr>
      <w:r w:rsidRPr="00013276">
        <w:rPr>
          <w:u w:val="single"/>
        </w:rPr>
        <w:t>Recall.</w:t>
      </w:r>
      <w:r w:rsidR="009438C1">
        <w:t xml:space="preserve"> Finally, the previous</w:t>
      </w:r>
      <w:r w:rsidR="000C4904">
        <w:t xml:space="preserve"> set of</w:t>
      </w:r>
      <w:r w:rsidR="009438C1">
        <w:t xml:space="preserve"> analys</w:t>
      </w:r>
      <w:r w:rsidR="000C4904">
        <w:t>es</w:t>
      </w:r>
      <w:r w:rsidR="009438C1">
        <w:t xml:space="preserve"> was repeated using recall as the dependent variable.</w:t>
      </w:r>
      <w:r w:rsidR="00965D9E">
        <w:t xml:space="preserve"> </w:t>
      </w:r>
      <w:r w:rsidR="000C4904">
        <w:t>A</w:t>
      </w:r>
      <w:r w:rsidR="001375F3">
        <w:t xml:space="preserve"> multilevel logistic regression</w:t>
      </w:r>
      <w:r w:rsidR="000C4904">
        <w:t xml:space="preserve"> was used</w:t>
      </w:r>
      <w:r w:rsidR="001375F3">
        <w:t xml:space="preserve">, and </w:t>
      </w:r>
      <w:r w:rsidR="00965D9E">
        <w:t>the hierarchical design used to investigate judgments</w:t>
      </w:r>
      <w:r w:rsidR="000C4904">
        <w:t xml:space="preserve"> was mimicked</w:t>
      </w:r>
      <w:r w:rsidR="00965D9E">
        <w:t>.</w:t>
      </w:r>
      <w:r w:rsidR="001375F3">
        <w:t xml:space="preserve"> In addition to controlling for the type of judgments being elicited, these models also controlled for </w:t>
      </w:r>
      <w:r w:rsidR="000C4904">
        <w:t xml:space="preserve">participant </w:t>
      </w:r>
      <w:r w:rsidR="001375F3">
        <w:t>judgment ratings.</w:t>
      </w:r>
      <w:r w:rsidR="00650864">
        <w:t xml:space="preserve"> Model steps corresponded to those used for investigating judgments. </w:t>
      </w:r>
      <w:r w:rsidR="00455D22">
        <w:t xml:space="preserve">Marginal and conditional </w:t>
      </w:r>
      <w:r w:rsidR="00455D22" w:rsidRPr="00455D22">
        <w:rPr>
          <w:i/>
        </w:rPr>
        <w:t>R</w:t>
      </w:r>
      <w:r w:rsidR="00455D22" w:rsidRPr="00455D22">
        <w:rPr>
          <w:i/>
          <w:vertAlign w:val="superscript"/>
        </w:rPr>
        <w:t>2</w:t>
      </w:r>
      <w:r w:rsidR="00455D22">
        <w:t xml:space="preserve"> values were calculated using the </w:t>
      </w:r>
      <w:proofErr w:type="spellStart"/>
      <w:r w:rsidR="00455D22">
        <w:rPr>
          <w:i/>
        </w:rPr>
        <w:t>piecewiseSEM</w:t>
      </w:r>
      <w:proofErr w:type="spellEnd"/>
      <w:r w:rsidR="00455D22">
        <w:t xml:space="preserve"> package in </w:t>
      </w:r>
      <w:r w:rsidR="00455D22">
        <w:rPr>
          <w:i/>
        </w:rPr>
        <w:t xml:space="preserve">R.  </w:t>
      </w:r>
      <w:r w:rsidR="00BD5D9E" w:rsidRPr="00455D22">
        <w:t>Lexical</w:t>
      </w:r>
      <w:r w:rsidR="00BD5D9E">
        <w:t xml:space="preserve"> properties were entered into the first step</w:t>
      </w:r>
      <w:r w:rsidR="00EA1574">
        <w:t xml:space="preserve">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26</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282</w:t>
      </w:r>
      <w:r w:rsidR="00EA1574">
        <w:t>), step two added rated word properties words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52</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331</w:t>
      </w:r>
      <w:r w:rsidR="00EA1574">
        <w:t>), step three added in neighborhood connections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62</w:t>
      </w:r>
      <w:r w:rsidR="00EA1574">
        <w:t xml:space="preserve">, </w:t>
      </w:r>
      <w:r w:rsidR="00EA1574" w:rsidRPr="00C954ED">
        <w:rPr>
          <w:i/>
        </w:rPr>
        <w:t>R</w:t>
      </w:r>
      <w:r w:rsidR="00EA1574" w:rsidRPr="00C954ED">
        <w:rPr>
          <w:i/>
          <w:vertAlign w:val="superscript"/>
        </w:rPr>
        <w:t>2</w:t>
      </w:r>
      <w:r w:rsidR="00EA1574">
        <w:rPr>
          <w:i/>
          <w:vertAlign w:val="subscript"/>
        </w:rPr>
        <w:t xml:space="preserve">c </w:t>
      </w:r>
      <w:r w:rsidR="00EA1574">
        <w:t>= 0.</w:t>
      </w:r>
      <w:r w:rsidR="00455D22">
        <w:t>340</w:t>
      </w:r>
      <w:r w:rsidR="00EA1574">
        <w:t>), and the step four added network norms and the three-way interaction between (</w:t>
      </w:r>
      <w:r w:rsidR="00EA1574" w:rsidRPr="00C954ED">
        <w:rPr>
          <w:i/>
        </w:rPr>
        <w:t>R</w:t>
      </w:r>
      <w:r w:rsidR="00EA1574" w:rsidRPr="00C954ED">
        <w:rPr>
          <w:i/>
          <w:vertAlign w:val="superscript"/>
        </w:rPr>
        <w:t>2</w:t>
      </w:r>
      <w:r w:rsidR="00EA1574">
        <w:rPr>
          <w:i/>
          <w:vertAlign w:val="subscript"/>
        </w:rPr>
        <w:t>m</w:t>
      </w:r>
      <w:r w:rsidR="00EA1574">
        <w:rPr>
          <w:vertAlign w:val="subscript"/>
        </w:rPr>
        <w:t xml:space="preserve"> </w:t>
      </w:r>
      <w:r w:rsidR="00EA1574">
        <w:t>= 0.0</w:t>
      </w:r>
      <w:r w:rsidR="00455D22">
        <w:t>82</w:t>
      </w:r>
      <w:r w:rsidR="00EA1574">
        <w:t xml:space="preserve">, </w:t>
      </w:r>
      <w:r w:rsidR="00EA1574" w:rsidRPr="00C954ED">
        <w:rPr>
          <w:i/>
        </w:rPr>
        <w:t>R</w:t>
      </w:r>
      <w:r w:rsidR="00EA1574" w:rsidRPr="00C954ED">
        <w:rPr>
          <w:i/>
          <w:vertAlign w:val="superscript"/>
        </w:rPr>
        <w:t>2</w:t>
      </w:r>
      <w:r w:rsidR="00EA1574">
        <w:rPr>
          <w:i/>
          <w:vertAlign w:val="subscript"/>
        </w:rPr>
        <w:t>c</w:t>
      </w:r>
      <w:r w:rsidR="00EA1574">
        <w:t xml:space="preserve"> = 0.</w:t>
      </w:r>
      <w:r w:rsidR="00455D22">
        <w:t>363</w:t>
      </w:r>
      <w:r w:rsidR="00665969">
        <w:t xml:space="preserve">) </w:t>
      </w:r>
      <w:r w:rsidR="00EA1574">
        <w:t>While model fit improved with each successive step</w:t>
      </w:r>
      <w:r w:rsidR="00665969">
        <w:t xml:space="preserve"> (</w:t>
      </w:r>
      <w:r w:rsidR="00665969" w:rsidRPr="00C954ED">
        <w:rPr>
          <w:i/>
        </w:rPr>
        <w:t>R</w:t>
      </w:r>
      <w:r w:rsidR="00665969" w:rsidRPr="00C954ED">
        <w:rPr>
          <w:i/>
          <w:vertAlign w:val="superscript"/>
        </w:rPr>
        <w:t>2</w:t>
      </w:r>
      <w:r w:rsidR="00665969">
        <w:rPr>
          <w:i/>
          <w:vertAlign w:val="subscript"/>
        </w:rPr>
        <w:t xml:space="preserve">m </w:t>
      </w:r>
      <w:r w:rsidR="00665969">
        <w:t xml:space="preserve"> </w:t>
      </w:r>
      <w:r w:rsidR="00665969" w:rsidRPr="00665969">
        <w:rPr>
          <w:i/>
        </w:rPr>
        <w:t>change</w:t>
      </w:r>
      <w:r w:rsidR="00665969">
        <w:t xml:space="preserve"> = 0.0</w:t>
      </w:r>
      <w:r w:rsidR="00455D22">
        <w:t>56</w:t>
      </w:r>
      <w:r w:rsidR="00665969">
        <w:t xml:space="preserve">, </w:t>
      </w:r>
      <w:r w:rsidR="00665969" w:rsidRPr="00C954ED">
        <w:rPr>
          <w:i/>
        </w:rPr>
        <w:t>R</w:t>
      </w:r>
      <w:r w:rsidR="00665969" w:rsidRPr="00C954ED">
        <w:rPr>
          <w:i/>
          <w:vertAlign w:val="superscript"/>
        </w:rPr>
        <w:t>2</w:t>
      </w:r>
      <w:r w:rsidR="00665969">
        <w:rPr>
          <w:i/>
          <w:vertAlign w:val="subscript"/>
        </w:rPr>
        <w:t>c</w:t>
      </w:r>
      <w:r w:rsidR="00665969">
        <w:rPr>
          <w:i/>
        </w:rPr>
        <w:t xml:space="preserve"> change</w:t>
      </w:r>
      <w:r w:rsidR="00665969">
        <w:t xml:space="preserve"> = 0.0</w:t>
      </w:r>
      <w:r w:rsidR="00455D22">
        <w:t>81</w:t>
      </w:r>
      <w:r w:rsidR="00665969">
        <w:t>)</w:t>
      </w:r>
      <w:r w:rsidR="00EA1574">
        <w:t xml:space="preserve">, these increases were </w:t>
      </w:r>
      <w:r w:rsidR="00455D22">
        <w:t>similar to those found when predicting judgments.</w:t>
      </w:r>
      <w:r w:rsidR="00EA1574" w:rsidRPr="00EA1574">
        <w:t xml:space="preserve"> </w:t>
      </w:r>
    </w:p>
    <w:p w14:paraId="1BFAE0B0" w14:textId="35E7C7D5" w:rsidR="00EA1574" w:rsidRDefault="00EA1574" w:rsidP="00EA1574">
      <w:pPr>
        <w:spacing w:line="480" w:lineRule="auto"/>
        <w:ind w:firstLine="720"/>
      </w:pPr>
      <w:r>
        <w:t xml:space="preserve">As with the judgment analysis, several single word norms appeared to balance out one another across cue and target items. For example, frequency (cue </w:t>
      </w:r>
      <w:r>
        <w:rPr>
          <w:i/>
        </w:rPr>
        <w:t>b</w:t>
      </w:r>
      <w:r>
        <w:t xml:space="preserve"> = -0.258, </w:t>
      </w:r>
      <w:r>
        <w:rPr>
          <w:i/>
        </w:rPr>
        <w:t>p</w:t>
      </w:r>
      <w:r>
        <w:t xml:space="preserve"> &lt; 0.001; target</w:t>
      </w:r>
      <w:r>
        <w:rPr>
          <w:i/>
        </w:rPr>
        <w:t xml:space="preserve"> b</w:t>
      </w:r>
      <w:r>
        <w:t xml:space="preserve"> = 0.082, </w:t>
      </w:r>
      <w:r>
        <w:rPr>
          <w:i/>
        </w:rPr>
        <w:t>p</w:t>
      </w:r>
      <w:r>
        <w:t xml:space="preserve"> = .006), length (cue </w:t>
      </w:r>
      <w:r>
        <w:rPr>
          <w:i/>
        </w:rPr>
        <w:t>b</w:t>
      </w:r>
      <w:r>
        <w:t xml:space="preserve"> = 0.138; </w:t>
      </w:r>
      <w:r>
        <w:rPr>
          <w:i/>
        </w:rPr>
        <w:t>p</w:t>
      </w:r>
      <w:r>
        <w:t xml:space="preserve"> &lt; 0.001, target </w:t>
      </w:r>
      <w:r>
        <w:rPr>
          <w:i/>
        </w:rPr>
        <w:t>b</w:t>
      </w:r>
      <w:r>
        <w:t xml:space="preserve"> = -0.047. </w:t>
      </w:r>
      <w:r>
        <w:rPr>
          <w:i/>
        </w:rPr>
        <w:t>p</w:t>
      </w:r>
      <w:r>
        <w:t xml:space="preserve"> &lt; </w:t>
      </w:r>
      <w:r>
        <w:lastRenderedPageBreak/>
        <w:t xml:space="preserve">0.001), and FSS (cue </w:t>
      </w:r>
      <w:r>
        <w:rPr>
          <w:i/>
        </w:rPr>
        <w:t>b</w:t>
      </w:r>
      <w:r>
        <w:t xml:space="preserve"> = -0.012, </w:t>
      </w:r>
      <w:r>
        <w:rPr>
          <w:i/>
        </w:rPr>
        <w:t>p</w:t>
      </w:r>
      <w:r>
        <w:t xml:space="preserve"> &lt; 0.001; target </w:t>
      </w:r>
      <w:r>
        <w:rPr>
          <w:i/>
        </w:rPr>
        <w:t>b</w:t>
      </w:r>
      <w:r>
        <w:t xml:space="preserve"> = 0.015, </w:t>
      </w:r>
      <w:r>
        <w:rPr>
          <w:i/>
        </w:rPr>
        <w:t>p</w:t>
      </w:r>
      <w:r>
        <w:t xml:space="preserve"> &lt; 0.001) all displayed relationships of this nature. Additionally, FSG was the strongest overall predictor of</w:t>
      </w:r>
    </w:p>
    <w:p w14:paraId="5FFCFCAB" w14:textId="47C8C007" w:rsidR="007568B3" w:rsidRDefault="00EA1574" w:rsidP="00EA1574">
      <w:pPr>
        <w:spacing w:line="480" w:lineRule="auto"/>
      </w:pPr>
      <w:r>
        <w:t>recall (</w:t>
      </w:r>
      <w:r>
        <w:rPr>
          <w:i/>
        </w:rPr>
        <w:t xml:space="preserve">b </w:t>
      </w:r>
      <w:r>
        <w:t xml:space="preserve">= 1.866, </w:t>
      </w:r>
      <w:r>
        <w:rPr>
          <w:i/>
        </w:rPr>
        <w:t>p</w:t>
      </w:r>
      <w:r>
        <w:t xml:space="preserve"> &lt; 0.001), and a significant three-way interaction was detected</w:t>
      </w:r>
    </w:p>
    <w:p w14:paraId="162E7B76" w14:textId="77777777" w:rsidR="007568B3" w:rsidRDefault="007568B3" w:rsidP="007568B3">
      <w:r>
        <w:rPr>
          <w:noProof/>
        </w:rPr>
        <w:drawing>
          <wp:inline distT="0" distB="0" distL="0" distR="0" wp14:anchorId="51E69F74" wp14:editId="17800966">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9640" cy="3327706"/>
                    </a:xfrm>
                    <a:prstGeom prst="rect">
                      <a:avLst/>
                    </a:prstGeom>
                  </pic:spPr>
                </pic:pic>
              </a:graphicData>
            </a:graphic>
          </wp:inline>
        </w:drawing>
      </w:r>
      <w:r>
        <w:t xml:space="preserve"> </w:t>
      </w:r>
    </w:p>
    <w:p w14:paraId="53EFCBA8" w14:textId="7B7BA421" w:rsidR="007568B3" w:rsidRDefault="007568B3" w:rsidP="007568B3">
      <w:r>
        <w:t xml:space="preserve">Figure </w:t>
      </w:r>
      <w:r w:rsidR="00C83D0B">
        <w:t>8</w:t>
      </w:r>
      <w:r>
        <w:t>.</w:t>
      </w:r>
      <w:r w:rsidRPr="007568B3">
        <w:t xml:space="preserve"> </w:t>
      </w:r>
      <w:r>
        <w:t>Simple slopes graph displaying the slope of FSG when predicting participant judgments at low, average, and high LSA split by low, average, and high COS while also controlling for single word norms. FSG, LSA, and COS have been mean centered.</w:t>
      </w:r>
    </w:p>
    <w:p w14:paraId="51549327" w14:textId="349E211A" w:rsidR="00EA1574" w:rsidRDefault="00EA1574" w:rsidP="007568B3"/>
    <w:p w14:paraId="3168A56F" w14:textId="77777777" w:rsidR="00EA1574" w:rsidRDefault="00EA1574" w:rsidP="007568B3"/>
    <w:p w14:paraId="3E7500A2" w14:textId="29A619B9" w:rsidR="007568B3" w:rsidRDefault="007568B3" w:rsidP="007568B3"/>
    <w:p w14:paraId="42022A74" w14:textId="3FAC15AF" w:rsidR="00AA451B" w:rsidRDefault="00FC5AF3" w:rsidP="00EA1574">
      <w:pPr>
        <w:spacing w:line="480" w:lineRule="auto"/>
        <w:ind w:left="2"/>
      </w:pPr>
      <w:r>
        <w:t xml:space="preserve">between FSG, COS, and LSA. </w:t>
      </w:r>
      <w:r w:rsidR="00AA451B">
        <w:t xml:space="preserve">See </w:t>
      </w:r>
      <w:r w:rsidR="00AA451B" w:rsidRPr="00AA451B">
        <w:rPr>
          <w:highlight w:val="green"/>
        </w:rPr>
        <w:t>Appendix B-2</w:t>
      </w:r>
      <w:r w:rsidR="00AA451B">
        <w:t xml:space="preserve"> for a complete list of main effects and interaction findings.</w:t>
      </w:r>
      <w:r w:rsidR="00FF4368">
        <w:t xml:space="preserve"> </w:t>
      </w:r>
    </w:p>
    <w:p w14:paraId="4C56D33D" w14:textId="59B9CC89" w:rsidR="00C544BB" w:rsidRDefault="003D6894" w:rsidP="00FC5AF3">
      <w:pPr>
        <w:spacing w:line="480" w:lineRule="auto"/>
        <w:ind w:left="2" w:firstLine="718"/>
      </w:pPr>
      <w:r>
        <w:t xml:space="preserve">Finally, simple slopes were calculated using the same process utilized in the previous analyses to examine the three-way interaction between network norms when predicting recall. </w:t>
      </w:r>
      <w:r w:rsidR="00C544BB" w:rsidRPr="00C544BB">
        <w:rPr>
          <w:highlight w:val="green"/>
        </w:rPr>
        <w:t xml:space="preserve">Figure </w:t>
      </w:r>
      <w:r w:rsidR="007C2DDF" w:rsidRPr="007C2DDF">
        <w:rPr>
          <w:highlight w:val="green"/>
        </w:rPr>
        <w:t>9</w:t>
      </w:r>
      <w:r w:rsidR="00C544BB">
        <w:t xml:space="preserve"> shows these findings. Replicating findings from the first section of Experiment Two, FSG and LSA were competitive at high COS and complimentary at low COS. Once again, this stands as a partial replication of findings from Experiment One</w:t>
      </w:r>
      <w:r w:rsidR="007C2DDF">
        <w:t xml:space="preserve">. As with the initial replication model that did not include single </w:t>
      </w:r>
      <w:r w:rsidR="007C2DDF">
        <w:lastRenderedPageBreak/>
        <w:t>word norms, the interaction present in this model is in the opposite direction as the one found in Experiment One.</w:t>
      </w:r>
    </w:p>
    <w:p w14:paraId="7C320FBC" w14:textId="17A6A670" w:rsidR="003D6894" w:rsidRDefault="003D6894" w:rsidP="00C544BB"/>
    <w:p w14:paraId="3201A6E4" w14:textId="77777777" w:rsidR="007568B3" w:rsidRPr="00AA451B" w:rsidRDefault="007568B3" w:rsidP="00C544BB"/>
    <w:p w14:paraId="07B6A34D" w14:textId="77777777" w:rsidR="007C2DDF" w:rsidRDefault="007C2DDF" w:rsidP="007C2DDF">
      <w:pPr>
        <w:rPr>
          <w:b/>
        </w:rPr>
      </w:pPr>
      <w:r>
        <w:rPr>
          <w:noProof/>
        </w:rPr>
        <w:drawing>
          <wp:inline distT="0" distB="0" distL="0" distR="0" wp14:anchorId="412AAE3C" wp14:editId="1D6B07B8">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r>
        <w:rPr>
          <w:b/>
        </w:rPr>
        <w:t xml:space="preserve"> </w:t>
      </w:r>
    </w:p>
    <w:p w14:paraId="57C3F16C" w14:textId="67796121" w:rsidR="007C2DDF" w:rsidRDefault="007C2DDF" w:rsidP="007C2DDF">
      <w:r>
        <w:t>Figure 9.</w:t>
      </w:r>
      <w:r w:rsidRPr="007568B3">
        <w:t xml:space="preserve"> </w:t>
      </w:r>
      <w:r>
        <w:t>Simple slopes graph displaying the slope of FSG when predicting participant recall at low, average, and high LSA split by low, average, and high COS while also controlling for single word norms. FSG, LSA, and COS have been mean centered.</w:t>
      </w:r>
    </w:p>
    <w:p w14:paraId="2FDA807E" w14:textId="0E791FC1" w:rsidR="00C83D0B" w:rsidRDefault="00C83D0B" w:rsidP="007C2DDF">
      <w:pPr>
        <w:rPr>
          <w:b/>
        </w:rPr>
      </w:pPr>
      <w:r>
        <w:rPr>
          <w:b/>
        </w:rPr>
        <w:br w:type="page"/>
      </w:r>
    </w:p>
    <w:p w14:paraId="12F219A9" w14:textId="71FDC77A" w:rsidR="00126F98" w:rsidRDefault="00126F98" w:rsidP="00126F98">
      <w:pPr>
        <w:spacing w:line="480" w:lineRule="auto"/>
        <w:jc w:val="center"/>
        <w:rPr>
          <w:b/>
        </w:rPr>
      </w:pPr>
      <w:r>
        <w:rPr>
          <w:b/>
        </w:rPr>
        <w:lastRenderedPageBreak/>
        <w:t>DISCUSSION</w:t>
      </w:r>
    </w:p>
    <w:p w14:paraId="1D88E992" w14:textId="77777777" w:rsidR="00A27AAB" w:rsidRPr="00126F98" w:rsidRDefault="00A27AAB" w:rsidP="00126F98">
      <w:pPr>
        <w:spacing w:line="480" w:lineRule="auto"/>
        <w:jc w:val="center"/>
      </w:pPr>
    </w:p>
    <w:p w14:paraId="1604FFAB" w14:textId="77777777" w:rsidR="00A668D0" w:rsidRDefault="00A668D0" w:rsidP="00A668D0">
      <w:pPr>
        <w:spacing w:line="480" w:lineRule="auto"/>
        <w:rPr>
          <w:b/>
        </w:rPr>
      </w:pPr>
      <w:r>
        <w:rPr>
          <w:b/>
        </w:rPr>
        <w:t>Experiment One Summary</w:t>
      </w:r>
    </w:p>
    <w:p w14:paraId="33C45DC3" w14:textId="1311A1DB" w:rsidR="00C4352D" w:rsidRDefault="00E26FC3" w:rsidP="00C4352D">
      <w:pPr>
        <w:spacing w:line="480" w:lineRule="auto"/>
        <w:ind w:left="3" w:firstLine="717"/>
      </w:pPr>
      <w:r>
        <w:t>Experiment One</w:t>
      </w:r>
      <w:r w:rsidR="0023627A">
        <w:t xml:space="preserve"> investigated the relationship between associative, semantic, and thematic word relations and their eﬀect on participant judgments and recall performance through the testing of </w:t>
      </w:r>
      <w:r w:rsidR="0023627A" w:rsidRPr="00E26FC3">
        <w:t>four hypotheses</w:t>
      </w:r>
      <w:r w:rsidR="0023627A">
        <w:t xml:space="preserve">. In </w:t>
      </w:r>
      <w:r w:rsidR="00C4352D">
        <w:t>Hypothesis One</w:t>
      </w:r>
      <w:r w:rsidR="0023627A">
        <w:t xml:space="preserve">, bias and sensitivity ﬁndings ﬁrst proposed by </w:t>
      </w:r>
      <w:r w:rsidR="0023627A" w:rsidRPr="00A668D0">
        <w:rPr>
          <w:highlight w:val="yellow"/>
        </w:rPr>
        <w:t>Maki (2007a)</w:t>
      </w:r>
      <w:r w:rsidR="0023627A">
        <w:t xml:space="preserve"> were successfully replicated in the associative condition, with slope and</w:t>
      </w:r>
      <w:r w:rsidR="00A668D0">
        <w:t xml:space="preserve"> </w:t>
      </w:r>
      <w:r w:rsidR="0023627A">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Default="00C4352D" w:rsidP="00C4352D">
      <w:pPr>
        <w:spacing w:line="480" w:lineRule="auto"/>
        <w:ind w:left="3" w:firstLine="717"/>
      </w:pPr>
      <w:r>
        <w:t>When</w:t>
      </w:r>
      <w:r w:rsidR="0023627A">
        <w:t xml:space="preserve"> looking at the frequency that each predictor was the strongest in making these judgments, FSG was the</w:t>
      </w:r>
      <w:r>
        <w:t xml:space="preserve"> strongest</w:t>
      </w:r>
      <w:r w:rsidR="0023627A">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t xml:space="preserve">being </w:t>
      </w:r>
      <w:r w:rsidR="0023627A">
        <w:t xml:space="preserve">elicited. Additionally, this ﬁnding may be taken as further evidence of a separation between associative information and semantic information, in which associative information is always processed, while semantic information may be suppressed due to task demands </w:t>
      </w:r>
      <w:r w:rsidR="0023627A" w:rsidRPr="00A668D0">
        <w:rPr>
          <w:highlight w:val="yellow"/>
        </w:rPr>
        <w:t>(Buchanan, 2010</w:t>
      </w:r>
      <w:r w:rsidR="0023627A" w:rsidRPr="00A668D0">
        <w:t xml:space="preserve">; </w:t>
      </w:r>
      <w:r w:rsidR="0023627A" w:rsidRPr="00A668D0">
        <w:rPr>
          <w:highlight w:val="yellow"/>
        </w:rPr>
        <w:t>Hutchison &amp; Bosco, 2007).</w:t>
      </w:r>
    </w:p>
    <w:p w14:paraId="1EAD5F12" w14:textId="5D5A866C" w:rsidR="0023627A" w:rsidRDefault="00955ADB" w:rsidP="00A668D0">
      <w:pPr>
        <w:spacing w:line="480" w:lineRule="auto"/>
        <w:ind w:firstLine="720"/>
      </w:pPr>
      <w:r>
        <w:lastRenderedPageBreak/>
        <w:t>Hypothesis Two</w:t>
      </w:r>
      <w:r w:rsidR="0023627A">
        <w:t xml:space="preserve"> examined the three-way interaction between FSG, COS, and LSA when predicting participant judgments. At low semantic overlap, a seesaw eﬀect was found in which increases in thematic strength led to decreases in associative </w:t>
      </w:r>
      <w:proofErr w:type="spellStart"/>
      <w:r w:rsidR="0023627A">
        <w:t>predictiveness</w:t>
      </w:r>
      <w:proofErr w:type="spellEnd"/>
      <w:r w:rsidR="0023627A">
        <w:t xml:space="preserve">. This ﬁnding was then replicated in </w:t>
      </w:r>
      <w:r w:rsidR="00A668D0">
        <w:t>H</w:t>
      </w:r>
      <w:r w:rsidR="0023627A">
        <w:t xml:space="preserve">ypothesis </w:t>
      </w:r>
      <w:r w:rsidR="00A668D0">
        <w:t>Three</w:t>
      </w:r>
      <w:r w:rsidR="0023627A">
        <w:t xml:space="preserve"> when extending the analysis to predict recall. By limiting the semantic relationships between pairs, an increased importance is placed on the role of associations and </w:t>
      </w:r>
      <w:proofErr w:type="spellStart"/>
      <w:r w:rsidR="0023627A">
        <w:t>thematics</w:t>
      </w:r>
      <w:proofErr w:type="spellEnd"/>
      <w:r w:rsidR="0023627A">
        <w:t xml:space="preserve">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w:t>
      </w:r>
      <w:proofErr w:type="spellStart"/>
      <w:r w:rsidR="0023627A">
        <w:t>thematics</w:t>
      </w:r>
      <w:proofErr w:type="spellEnd"/>
      <w:r w:rsidR="0023627A">
        <w:t xml:space="preserve"> is tied to both semantic overlap and item associations, the presence of</w:t>
      </w:r>
      <w:r w:rsidR="00A668D0">
        <w:t xml:space="preserve"> </w:t>
      </w:r>
      <w:r w:rsidR="0023627A">
        <w:t>strong thematic relationships between pairs during conditions of high semantic overlap boosts the predictive ability of associative word norms. Again, this complementary eﬀect was</w:t>
      </w:r>
      <w:r w:rsidR="00A668D0">
        <w:t xml:space="preserve"> </w:t>
      </w:r>
      <w:r w:rsidR="0023627A">
        <w:t>found when examining both recall and judgments.</w:t>
      </w:r>
    </w:p>
    <w:p w14:paraId="7C250782" w14:textId="5C6FC5EF" w:rsidR="0023627A" w:rsidRDefault="0023627A" w:rsidP="0023627A">
      <w:pPr>
        <w:spacing w:line="480" w:lineRule="auto"/>
        <w:ind w:firstLine="720"/>
      </w:pPr>
      <w:r>
        <w:t xml:space="preserve">Finally, </w:t>
      </w:r>
      <w:r w:rsidR="00B14960">
        <w:t xml:space="preserve">Hypothesis Four </w:t>
      </w:r>
      <w:r>
        <w:t xml:space="preserve">used the judgment slopes and intercepts calculated in Hypothesis </w:t>
      </w:r>
      <w:r w:rsidR="00A668D0">
        <w:t>One</w:t>
      </w:r>
      <w:r>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lastRenderedPageBreak/>
        <w:t>semantics. As such, LSA faces increased competition from the associative and semantic database norms when predicting recall in this manner.</w:t>
      </w:r>
    </w:p>
    <w:p w14:paraId="65010CB3" w14:textId="77777777" w:rsidR="00A668D0" w:rsidRDefault="00A668D0" w:rsidP="0023627A">
      <w:pPr>
        <w:spacing w:line="480" w:lineRule="auto"/>
        <w:ind w:firstLine="720"/>
      </w:pPr>
    </w:p>
    <w:p w14:paraId="06AFE134" w14:textId="652CAE8A" w:rsidR="00A668D0" w:rsidRDefault="00A668D0" w:rsidP="00A668D0">
      <w:pPr>
        <w:spacing w:line="480" w:lineRule="auto"/>
        <w:rPr>
          <w:b/>
        </w:rPr>
      </w:pPr>
      <w:r>
        <w:rPr>
          <w:b/>
        </w:rPr>
        <w:t>Experiment Two Summary</w:t>
      </w:r>
    </w:p>
    <w:p w14:paraId="28347F40" w14:textId="31B3E186" w:rsidR="00C54013" w:rsidRDefault="00C6784F" w:rsidP="000C41E7">
      <w:pPr>
        <w:spacing w:line="480" w:lineRule="auto"/>
        <w:ind w:firstLine="720"/>
      </w:pPr>
      <w:r>
        <w:t>Experiment Two aimed to replicate interaction findings from the first experiment, first when using a novel set of stimuli and then when controlling for single word norms.</w:t>
      </w:r>
      <w:r w:rsidR="000C41E7">
        <w:t xml:space="preserve"> First</w:t>
      </w:r>
      <w:r w:rsidR="00C54013">
        <w:t xml:space="preserve">, </w:t>
      </w:r>
      <w:r w:rsidR="002D4093">
        <w:t>when attempting to replicate the original interactions using the new set of stimuli, the three-way interaction was not significant when predicting participant judgments. Although the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172782BB" w:rsidR="002D4093" w:rsidRPr="00C6784F" w:rsidRDefault="002D4093" w:rsidP="00C6784F">
      <w:pPr>
        <w:spacing w:line="480" w:lineRule="auto"/>
        <w:ind w:firstLine="720"/>
      </w:pPr>
      <w:r>
        <w:t xml:space="preserve">Similar trends were </w:t>
      </w:r>
      <w:r w:rsidR="00755CA6">
        <w:t xml:space="preserve">then </w:t>
      </w:r>
      <w:r>
        <w:t>found when</w:t>
      </w:r>
      <w:r w:rsidR="0040565E">
        <w:t xml:space="preserve"> attempting to replicate </w:t>
      </w:r>
      <w:r w:rsidR="00754092">
        <w:t>these</w:t>
      </w:r>
      <w:r w:rsidR="0040565E">
        <w:t xml:space="preserve"> interactions while</w:t>
      </w:r>
      <w:r>
        <w:t xml:space="preserve"> controlling for </w:t>
      </w:r>
      <w:r w:rsidR="00755CA6">
        <w:t xml:space="preserve">the </w:t>
      </w:r>
      <w:r>
        <w:t>single word norms</w:t>
      </w:r>
      <w:r w:rsidR="003C3277">
        <w:t xml:space="preserve">. </w:t>
      </w:r>
      <w:r w:rsidR="00755CA6">
        <w:t>No three-way significant three-way interaction was detected when predicting judgment scores</w:t>
      </w:r>
      <w:r w:rsidR="00407B6E">
        <w:t xml:space="preserve">. Simple slopes analyses showed that increasing thematic overlap between pairs decreased the </w:t>
      </w:r>
      <w:proofErr w:type="spellStart"/>
      <w:r w:rsidR="00407B6E">
        <w:t>predictiveness</w:t>
      </w:r>
      <w:proofErr w:type="spellEnd"/>
      <w:r w:rsidR="00407B6E">
        <w:t xml:space="preserve"> of FSG at all levels of semantic overlap. When recall was examined as the </w:t>
      </w:r>
      <w:r w:rsidR="000C41E7">
        <w:t xml:space="preserve">dependent </w:t>
      </w:r>
      <w:r w:rsidR="00407B6E">
        <w:t>variable of interest, the three-way interaction between network</w:t>
      </w:r>
      <w:r w:rsidR="000C41E7">
        <w:t xml:space="preserve"> norm</w:t>
      </w:r>
      <w:r w:rsidR="00407B6E">
        <w:t>s was significant. Again, the direction of th</w:t>
      </w:r>
      <w:r w:rsidR="000C41E7">
        <w:t xml:space="preserve">is </w:t>
      </w:r>
      <w:r w:rsidR="00407B6E">
        <w:t>interaction was opposite to that found in Experiment One</w:t>
      </w:r>
      <w:r w:rsidR="000C41E7">
        <w:t xml:space="preserve">, which was consistent with the previous interaction. Simple slopes analyses revealed </w:t>
      </w:r>
      <w:r w:rsidR="000C41E7">
        <w:lastRenderedPageBreak/>
        <w:t>associative and thematic overlap were complimentary to one another at low levels of semantic overlap and became increasingly competitive as semantic overlap increased. Overall, this set of replication analyses were only partially successful. This may be due to several limitations with the available normed databases used to select the stimuli, which is discussed in further detail at the end of this section.</w:t>
      </w:r>
    </w:p>
    <w:p w14:paraId="4AC7815D" w14:textId="77777777" w:rsidR="00B66CA3" w:rsidRPr="00A668D0" w:rsidRDefault="00B66CA3" w:rsidP="00A668D0">
      <w:pPr>
        <w:spacing w:line="480" w:lineRule="auto"/>
        <w:rPr>
          <w:b/>
        </w:rPr>
      </w:pPr>
    </w:p>
    <w:p w14:paraId="3474811C" w14:textId="77777777" w:rsidR="00A668D0" w:rsidRDefault="00A668D0" w:rsidP="00A668D0">
      <w:pPr>
        <w:spacing w:line="480" w:lineRule="auto"/>
        <w:rPr>
          <w:b/>
        </w:rPr>
      </w:pPr>
      <w:r>
        <w:rPr>
          <w:b/>
        </w:rPr>
        <w:t xml:space="preserve">General Discussion </w:t>
      </w:r>
    </w:p>
    <w:p w14:paraId="2820CC48" w14:textId="3A28AEAC" w:rsidR="00EC0D8D" w:rsidRDefault="0023627A" w:rsidP="00A668D0">
      <w:pPr>
        <w:spacing w:line="480" w:lineRule="auto"/>
        <w:ind w:firstLine="720"/>
      </w:pPr>
      <w:r>
        <w:t xml:space="preserve">Overall, </w:t>
      </w:r>
      <w:r w:rsidR="00FA628D">
        <w:t>these</w:t>
      </w:r>
      <w:r>
        <w:t xml:space="preserve"> ﬁndings</w:t>
      </w:r>
      <w:r w:rsidR="00824F9B">
        <w:t xml:space="preserve"> shed some light on</w:t>
      </w:r>
      <w:r>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t>. One interpretation is</w:t>
      </w:r>
      <w:r>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This study did not explore the timing of information input from each of these systems, but it may be similar to a dual-route model of reading and naming, in that each runs in parallel contributing the judgment and recall process </w:t>
      </w:r>
      <w:r w:rsidRPr="00A668D0">
        <w:rPr>
          <w:highlight w:val="yellow"/>
        </w:rPr>
        <w:t>(Coltheart</w:t>
      </w:r>
      <w:r w:rsidR="00A668D0" w:rsidRPr="00A668D0">
        <w:rPr>
          <w:highlight w:val="yellow"/>
        </w:rPr>
        <w:t xml:space="preserve"> et al.</w:t>
      </w:r>
      <w:r w:rsidRPr="00A668D0">
        <w:rPr>
          <w:highlight w:val="yellow"/>
        </w:rPr>
        <w:t xml:space="preserve">, </w:t>
      </w:r>
      <w:r w:rsidRPr="00A668D0">
        <w:rPr>
          <w:highlight w:val="yellow"/>
        </w:rPr>
        <w:lastRenderedPageBreak/>
        <w:t>1993).</w:t>
      </w:r>
      <w:r>
        <w:t xml:space="preserve">Viewing this model purely through the lens of semantic memory, it draws comparison to dynamic attractor models </w:t>
      </w:r>
      <w:r w:rsidRPr="00A668D0">
        <w:rPr>
          <w:highlight w:val="yellow"/>
        </w:rPr>
        <w:t>(Jones et al., 2015</w:t>
      </w:r>
      <w:r>
        <w:t xml:space="preserve">; </w:t>
      </w:r>
      <w:r w:rsidRPr="00A668D0">
        <w:rPr>
          <w:highlight w:val="yellow"/>
        </w:rPr>
        <w:t>McLeod et al., 2000</w:t>
      </w:r>
      <w:r w:rsidR="00A668D0">
        <w:t>;</w:t>
      </w:r>
      <w:r w:rsidR="00A668D0" w:rsidRPr="00A668D0">
        <w:rPr>
          <w:highlight w:val="yellow"/>
        </w:rPr>
        <w:t xml:space="preserve"> Hopﬁeld, 1982</w:t>
      </w:r>
      <w:r>
        <w:t>). One</w:t>
      </w:r>
      <w:r w:rsidR="00A668D0">
        <w:t xml:space="preserve"> </w:t>
      </w:r>
      <w:r>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r w:rsidR="00E80877">
        <w:t>This study</w:t>
      </w:r>
      <w:r>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w:t>
      </w:r>
      <w:r w:rsidRPr="00A668D0">
        <w:rPr>
          <w:highlight w:val="yellow"/>
        </w:rPr>
        <w:t xml:space="preserve">Seidenberg and </w:t>
      </w:r>
      <w:proofErr w:type="spellStart"/>
      <w:r w:rsidRPr="00A668D0">
        <w:rPr>
          <w:highlight w:val="yellow"/>
        </w:rPr>
        <w:t>Mcclelland</w:t>
      </w:r>
      <w:proofErr w:type="spellEnd"/>
      <w:r w:rsidRPr="00A668D0">
        <w:rPr>
          <w:highlight w:val="yellow"/>
        </w:rPr>
        <w:t xml:space="preserve"> (1989)</w:t>
      </w:r>
      <w:r w:rsidRPr="00A668D0">
        <w:t xml:space="preserve"> </w:t>
      </w:r>
      <w:r>
        <w:t xml:space="preserve">“triangle model”, and several variations of this model have been proposed and tested (see </w:t>
      </w:r>
      <w:r w:rsidRPr="00A668D0">
        <w:rPr>
          <w:highlight w:val="yellow"/>
        </w:rPr>
        <w:t>Harley, 2008</w:t>
      </w:r>
      <w:r>
        <w:t xml:space="preserve"> for a review). This model recognizes speech and reading based upon the orthography, phonology, and meaning of words. Each of these </w:t>
      </w:r>
      <w:proofErr w:type="gramStart"/>
      <w:r>
        <w:t>three word</w:t>
      </w:r>
      <w:proofErr w:type="gramEnd"/>
      <w:r>
        <w:t xml:space="preserve"> properties are linked in such a way that orthography is linked to phonology, phonology is linked with meaning, and meaning is linked to orthography (forming a triangle). The pathways between word properties are bidirectional, allowing for feedback between connections. Whereas the original version of this model focused almost exclusively on the link between orthography and phonology, </w:t>
      </w:r>
      <w:r w:rsidRPr="00A668D0">
        <w:rPr>
          <w:highlight w:val="yellow"/>
        </w:rPr>
        <w:t>Harm and Seidenberg (2004)</w:t>
      </w:r>
      <w:r>
        <w:t xml:space="preserve"> developed a version which included a focus on semantics, with word meaning being based on input from the orthography and phonology components of the model. Future studies in this area may wish to incorporate thematic and associative knowledge as </w:t>
      </w:r>
      <w:r>
        <w:lastRenderedPageBreak/>
        <w:t>elements of meaning, as thematic and associative information is interconnected with the semantic network. Ultimately, further studies will be needed to explore the interconnections between the semantic, thematic, and associative networks.</w:t>
      </w:r>
    </w:p>
    <w:p w14:paraId="2CC8231C" w14:textId="14F7B860" w:rsidR="00B66CA3" w:rsidRDefault="00B66CA3" w:rsidP="00A668D0">
      <w:pPr>
        <w:spacing w:line="480" w:lineRule="auto"/>
        <w:ind w:firstLine="720"/>
      </w:pPr>
    </w:p>
    <w:p w14:paraId="7E68EE1F" w14:textId="29EB2420" w:rsidR="00B66CA3" w:rsidRPr="00B66CA3" w:rsidRDefault="00B66CA3" w:rsidP="00B66CA3">
      <w:pPr>
        <w:spacing w:line="480" w:lineRule="auto"/>
        <w:rPr>
          <w:b/>
        </w:rPr>
      </w:pPr>
      <w:r w:rsidRPr="00B66CA3">
        <w:rPr>
          <w:b/>
        </w:rPr>
        <w:t>Limitations</w:t>
      </w:r>
    </w:p>
    <w:p w14:paraId="0BCDACE3" w14:textId="3F2E621E" w:rsidR="00536024" w:rsidRDefault="006674B6" w:rsidP="006674B6">
      <w:pPr>
        <w:spacing w:line="480" w:lineRule="auto"/>
        <w:ind w:firstLine="720"/>
      </w:pPr>
      <w:r>
        <w:rPr>
          <w:b/>
        </w:rPr>
        <w:tab/>
      </w:r>
      <w:r>
        <w:t>The results of this study should be considered with the following limitations in mind. First, in Experiment One, pairs were randomly selected based on their cosine values</w:t>
      </w:r>
      <w:r w:rsidR="00731B05">
        <w:t xml:space="preserve">, with 21 low, medium, and high pairs </w:t>
      </w:r>
      <w:r w:rsidR="00783E0F">
        <w:t xml:space="preserve">each being </w:t>
      </w:r>
      <w:r w:rsidR="00731B05">
        <w:t xml:space="preserve">selected. </w:t>
      </w:r>
      <w:r w:rsidR="002D4CDB">
        <w:t xml:space="preserve">This method was selected to get a range of values across FSG and LSA. However, </w:t>
      </w:r>
      <w:r w:rsidR="00AB6E60">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t xml:space="preserve">LSA followed a similar trend, with only two pairs in the entire dataset being high on all three network norms. </w:t>
      </w:r>
      <w:r w:rsidR="00AB6E60">
        <w:t xml:space="preserve">Because of this, </w:t>
      </w:r>
      <w:r w:rsidR="008909B7">
        <w:t>COS was equally represented at all three levels of overlap strength, but pairs were much more likely to have weaker associative or thematic relationships.</w:t>
      </w:r>
    </w:p>
    <w:p w14:paraId="2F7E7E0A" w14:textId="5531D075" w:rsidR="00AB6E60" w:rsidRDefault="008909B7" w:rsidP="006674B6">
      <w:pPr>
        <w:spacing w:line="480" w:lineRule="auto"/>
        <w:ind w:firstLine="720"/>
      </w:pPr>
      <w:r>
        <w:t xml:space="preserve">In addition to </w:t>
      </w:r>
      <w:r w:rsidR="00037808">
        <w:t xml:space="preserve">the limitations above, the stimuli selected for Experiment Two also had to be included in several unrelated databases of single word norms, which severely limited which words could be selected. For example, Experiment Two contained </w:t>
      </w:r>
      <w:proofErr w:type="gramStart"/>
      <w:r w:rsidR="009A4BCB">
        <w:t>56</w:t>
      </w:r>
      <w:r w:rsidR="00037808">
        <w:t xml:space="preserve"> word</w:t>
      </w:r>
      <w:proofErr w:type="gramEnd"/>
      <w:r w:rsidR="009A4BCB">
        <w:t xml:space="preserve"> pairs </w:t>
      </w:r>
      <w:r w:rsidR="00037808">
        <w:t xml:space="preserve">with weak associative relationships, </w:t>
      </w:r>
      <w:r w:rsidR="009A4BCB">
        <w:t xml:space="preserve">six with moderate 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w:t>
      </w:r>
      <w:r w:rsidR="009A4BCB">
        <w:lastRenderedPageBreak/>
        <w:t xml:space="preserve">single word norm predictor. </w:t>
      </w:r>
      <w:r w:rsidR="00023B97">
        <w:t>While mean</w:t>
      </w:r>
      <w:r w:rsidR="009A4BCB">
        <w:t xml:space="preserve"> judgment and recall scores remained fairly stable across both experiments, some of the discrepancy between interaction findings (in particular the change in the direction of the interaction when predicting recall) may be </w:t>
      </w:r>
      <w:r w:rsidR="00023B97">
        <w:t>remedied</w:t>
      </w:r>
      <w:r w:rsidR="009A4BCB">
        <w:t xml:space="preserve"> by using a more balanced set of stimuli.</w:t>
      </w:r>
      <w:r w:rsidR="00513C23">
        <w:t xml:space="preserve"> As such future studies should focus on creating larger, more comprehensive collections of word norms for use in these types of studies.</w:t>
      </w:r>
    </w:p>
    <w:p w14:paraId="43B054CE" w14:textId="5EB22871" w:rsidR="009A4BCB" w:rsidRPr="00AB6E60" w:rsidRDefault="009A4BCB" w:rsidP="009A4BCB">
      <w:r>
        <w:br w:type="page"/>
      </w:r>
    </w:p>
    <w:p w14:paraId="707A2B80" w14:textId="453F8458" w:rsidR="007256F8" w:rsidRPr="00EC0D8D" w:rsidRDefault="00536024" w:rsidP="00536024">
      <w:pPr>
        <w:spacing w:line="480" w:lineRule="auto"/>
        <w:jc w:val="center"/>
        <w:rPr>
          <w:b/>
        </w:rPr>
      </w:pPr>
      <w:r>
        <w:rPr>
          <w:b/>
        </w:rPr>
        <w:lastRenderedPageBreak/>
        <w:t>REFERENCES</w:t>
      </w:r>
    </w:p>
    <w:p w14:paraId="6C06F681" w14:textId="6FD3B050" w:rsidR="0076423F" w:rsidRDefault="0076423F" w:rsidP="00536024">
      <w:pPr>
        <w:spacing w:line="480" w:lineRule="auto"/>
      </w:pPr>
    </w:p>
    <w:p w14:paraId="25B5A0C7" w14:textId="48BF610A" w:rsidR="00B84E23" w:rsidRDefault="00B84E23" w:rsidP="00B036D8">
      <w:pPr>
        <w:ind w:left="720" w:hanging="720"/>
      </w:pPr>
      <w:r w:rsidRPr="00B84E23">
        <w:t xml:space="preserve">Adelman, J. S., &amp; Brown, G. D. A. (2007). Phonographic neighbors, not orthographic neighbors, determine word naming latencies. </w:t>
      </w:r>
      <w:r w:rsidRPr="00B84E23">
        <w:rPr>
          <w:i/>
        </w:rPr>
        <w:t>Psychonomic Bulletin &amp; Review, 14</w:t>
      </w:r>
      <w:r w:rsidRPr="00B84E23">
        <w:t>(3), 455–459.</w:t>
      </w:r>
    </w:p>
    <w:p w14:paraId="5D517A03" w14:textId="70FA895B" w:rsidR="00B84E23" w:rsidRDefault="00B84E23" w:rsidP="00B036D8">
      <w:pPr>
        <w:ind w:left="720" w:hanging="720"/>
      </w:pPr>
    </w:p>
    <w:p w14:paraId="56746843" w14:textId="4C77A188" w:rsidR="00B84E23" w:rsidRDefault="00B84E23" w:rsidP="00B036D8">
      <w:pPr>
        <w:ind w:left="720" w:hanging="720"/>
      </w:pPr>
      <w:proofErr w:type="spellStart"/>
      <w:r w:rsidRPr="00B84E23">
        <w:t>Baayen</w:t>
      </w:r>
      <w:proofErr w:type="spellEnd"/>
      <w:r w:rsidRPr="00B84E23">
        <w:t xml:space="preserve">, R. H., </w:t>
      </w:r>
      <w:proofErr w:type="spellStart"/>
      <w:r w:rsidRPr="00B84E23">
        <w:t>Piepenbrock</w:t>
      </w:r>
      <w:proofErr w:type="spellEnd"/>
      <w:r w:rsidRPr="00B84E23">
        <w:t xml:space="preserve">, R., &amp; </w:t>
      </w:r>
      <w:proofErr w:type="spellStart"/>
      <w:r w:rsidRPr="00B84E23">
        <w:t>Gulikers</w:t>
      </w:r>
      <w:proofErr w:type="spellEnd"/>
      <w:r w:rsidRPr="00B84E23">
        <w:t>, L. (1995). The CELEX lexical database (CD-ROM). Philadelphia</w:t>
      </w:r>
      <w:r>
        <w:t>.</w:t>
      </w:r>
    </w:p>
    <w:p w14:paraId="4133C05A" w14:textId="247CC968" w:rsidR="00B84E23" w:rsidRDefault="00B84E23" w:rsidP="00B036D8">
      <w:pPr>
        <w:ind w:left="720" w:hanging="720"/>
      </w:pPr>
    </w:p>
    <w:p w14:paraId="62475CF1" w14:textId="0CCE49FE" w:rsidR="00B84E23" w:rsidRDefault="00B84E23" w:rsidP="00B036D8">
      <w:pPr>
        <w:ind w:left="720" w:hanging="720"/>
      </w:pPr>
      <w:proofErr w:type="spellStart"/>
      <w:r w:rsidRPr="00B84E23">
        <w:t>Balota</w:t>
      </w:r>
      <w:proofErr w:type="spellEnd"/>
      <w:r w:rsidRPr="00B84E23">
        <w:t xml:space="preserve">, D. A., Yap, M. J., Hutchison, K. A., Cortese, M. J., Kessler, B., Loftis, B., </w:t>
      </w:r>
      <w:proofErr w:type="spellStart"/>
      <w:r w:rsidRPr="00B84E23">
        <w:t>Treiman</w:t>
      </w:r>
      <w:proofErr w:type="spellEnd"/>
      <w:r w:rsidRPr="00B84E23">
        <w:t xml:space="preserve">, R. (2007). The English lexicon </w:t>
      </w:r>
      <w:proofErr w:type="gramStart"/>
      <w:r w:rsidRPr="00B84E23">
        <w:t>project</w:t>
      </w:r>
      <w:proofErr w:type="gramEnd"/>
      <w:r w:rsidRPr="00B84E23">
        <w:t xml:space="preserve">. </w:t>
      </w:r>
      <w:r w:rsidRPr="00AD0A28">
        <w:rPr>
          <w:i/>
        </w:rPr>
        <w:t>Behavior Research Methods, 39</w:t>
      </w:r>
      <w:r w:rsidRPr="00B84E23">
        <w:t>(3), 445–459.</w:t>
      </w:r>
    </w:p>
    <w:p w14:paraId="3FBECB44" w14:textId="68514DA7" w:rsidR="00B84E23" w:rsidRDefault="00B84E23" w:rsidP="00B036D8">
      <w:pPr>
        <w:ind w:left="720" w:hanging="720"/>
      </w:pPr>
    </w:p>
    <w:p w14:paraId="121CEDE4" w14:textId="7DDF1AEC" w:rsidR="0063768E" w:rsidRPr="006761B8" w:rsidRDefault="0063768E" w:rsidP="00B036D8">
      <w:pPr>
        <w:ind w:left="720" w:hanging="720"/>
      </w:pPr>
      <w:r>
        <w:t>Barton, K</w:t>
      </w:r>
      <w:r w:rsidR="006761B8">
        <w:t xml:space="preserve">. (2018). </w:t>
      </w:r>
      <w:proofErr w:type="spellStart"/>
      <w:r w:rsidR="006761B8">
        <w:t>MuMin</w:t>
      </w:r>
      <w:proofErr w:type="spellEnd"/>
      <w:r w:rsidR="006761B8">
        <w:t xml:space="preserve">: multi-model inference. </w:t>
      </w:r>
      <w:r w:rsidR="006761B8">
        <w:rPr>
          <w:i/>
        </w:rPr>
        <w:t>R</w:t>
      </w:r>
      <w:r w:rsidR="006761B8">
        <w:t xml:space="preserve"> package version 1.40.4. </w:t>
      </w:r>
      <w:r w:rsidR="006761B8" w:rsidRPr="006761B8">
        <w:t>https://cran.r-project.org/web/packages/MuMIn/index.html</w:t>
      </w:r>
    </w:p>
    <w:p w14:paraId="57DED034" w14:textId="77777777" w:rsidR="0063768E" w:rsidRDefault="0063768E" w:rsidP="00B036D8">
      <w:pPr>
        <w:ind w:left="720" w:hanging="720"/>
      </w:pPr>
    </w:p>
    <w:p w14:paraId="271FE5EC" w14:textId="43E5AE03" w:rsidR="00536024" w:rsidRDefault="00B036D8" w:rsidP="00B036D8">
      <w:pPr>
        <w:ind w:left="720" w:hanging="720"/>
      </w:pPr>
      <w:r w:rsidRPr="00B036D8">
        <w:t xml:space="preserve">Bates, D., </w:t>
      </w:r>
      <w:proofErr w:type="spellStart"/>
      <w:r w:rsidRPr="00B036D8">
        <w:t>Mächler</w:t>
      </w:r>
      <w:proofErr w:type="spellEnd"/>
      <w:r w:rsidRPr="00B036D8">
        <w:t xml:space="preserve">, M., </w:t>
      </w:r>
      <w:proofErr w:type="spellStart"/>
      <w:r w:rsidRPr="00B036D8">
        <w:t>Bolker</w:t>
      </w:r>
      <w:proofErr w:type="spellEnd"/>
      <w:r w:rsidRPr="00B036D8">
        <w:t xml:space="preserve">, B., &amp; Walker, S. (2015). Fitting linear mixed-eﬀects models using lme4. </w:t>
      </w:r>
      <w:r w:rsidRPr="00B036D8">
        <w:rPr>
          <w:i/>
        </w:rPr>
        <w:t>Journal of Statistical Software</w:t>
      </w:r>
      <w:r w:rsidRPr="00B036D8">
        <w:t xml:space="preserve">, </w:t>
      </w:r>
      <w:r w:rsidRPr="009F325A">
        <w:rPr>
          <w:i/>
        </w:rPr>
        <w:t>67</w:t>
      </w:r>
      <w:r w:rsidRPr="00B036D8">
        <w:t>(1), 1–48.</w:t>
      </w:r>
    </w:p>
    <w:p w14:paraId="55ABA7C9" w14:textId="45855C6B" w:rsidR="00B036D8" w:rsidRDefault="00B036D8" w:rsidP="00B036D8">
      <w:pPr>
        <w:ind w:left="720" w:hanging="720"/>
      </w:pPr>
    </w:p>
    <w:p w14:paraId="28374EC9" w14:textId="06EAEF17" w:rsidR="00AD0A28" w:rsidRDefault="00AD0A28" w:rsidP="00B036D8">
      <w:pPr>
        <w:ind w:left="720" w:hanging="720"/>
      </w:pPr>
      <w:r w:rsidRPr="00AD0A28">
        <w:t xml:space="preserve">Bradley, M. M., &amp; Lang, P. J. (1999). </w:t>
      </w:r>
      <w:r w:rsidRPr="00AD0A28">
        <w:rPr>
          <w:i/>
        </w:rPr>
        <w:t>Aﬀective Norms for English Words (ANEW): Instruction Manual and Aﬀective Ratings</w:t>
      </w:r>
      <w:r w:rsidRPr="00AD0A28">
        <w:t xml:space="preserve"> (No. C-1). The Center for Research in Psychophysiology, University of Florida</w:t>
      </w:r>
      <w:r>
        <w:t>.</w:t>
      </w:r>
    </w:p>
    <w:p w14:paraId="7DE2F767" w14:textId="073A3783" w:rsidR="00AD0A28" w:rsidRDefault="00AD0A28" w:rsidP="00B036D8">
      <w:pPr>
        <w:ind w:left="720" w:hanging="720"/>
      </w:pPr>
    </w:p>
    <w:p w14:paraId="5F705143" w14:textId="691FCC38" w:rsidR="00AD0A28" w:rsidRDefault="00AD0A28" w:rsidP="00B036D8">
      <w:pPr>
        <w:ind w:left="720" w:hanging="720"/>
      </w:pPr>
      <w:proofErr w:type="spellStart"/>
      <w:r w:rsidRPr="00AD0A28">
        <w:t>Brysbaert</w:t>
      </w:r>
      <w:proofErr w:type="spellEnd"/>
      <w:r w:rsidRPr="00AD0A28">
        <w:t xml:space="preserve">, M., &amp; New, B. (2009). Moving beyond Kučera and Francis: A critical evaluation of current word frequency norms and the introduction of a new and improved word frequency measure for American English. </w:t>
      </w:r>
      <w:r w:rsidRPr="00AD0A28">
        <w:rPr>
          <w:i/>
        </w:rPr>
        <w:t>Behavior Research Methods, 41</w:t>
      </w:r>
      <w:r w:rsidRPr="00AD0A28">
        <w:t>(4), 977–990</w:t>
      </w:r>
      <w:r>
        <w:t>.</w:t>
      </w:r>
    </w:p>
    <w:p w14:paraId="03EA6919" w14:textId="52CE9502" w:rsidR="00AD0A28" w:rsidRDefault="00AD0A28" w:rsidP="00B036D8">
      <w:pPr>
        <w:ind w:left="720" w:hanging="720"/>
      </w:pPr>
    </w:p>
    <w:p w14:paraId="5A375F04" w14:textId="29F262FC" w:rsidR="00AD0A28" w:rsidRDefault="00AD0A28" w:rsidP="00B036D8">
      <w:pPr>
        <w:ind w:left="720" w:hanging="720"/>
      </w:pPr>
      <w:proofErr w:type="spellStart"/>
      <w:r w:rsidRPr="00AD0A28">
        <w:t>Brysbaert</w:t>
      </w:r>
      <w:proofErr w:type="spellEnd"/>
      <w:r w:rsidRPr="00AD0A28">
        <w:t xml:space="preserve">, M., &amp; Stevens, M. (2018). Power analysis and eﬀect size in mixed eﬀects models: A Tutorial. </w:t>
      </w:r>
      <w:r w:rsidRPr="00AD0A28">
        <w:rPr>
          <w:i/>
        </w:rPr>
        <w:t>Journal of Cognition, 1</w:t>
      </w:r>
      <w:r w:rsidRPr="00AD0A28">
        <w:t>(1), 1–20.</w:t>
      </w:r>
    </w:p>
    <w:p w14:paraId="52CC13DE" w14:textId="7A231FEF" w:rsidR="00AD0A28" w:rsidRDefault="00AD0A28" w:rsidP="00B036D8">
      <w:pPr>
        <w:ind w:left="720" w:hanging="720"/>
      </w:pPr>
    </w:p>
    <w:p w14:paraId="308D106E" w14:textId="66F0571E" w:rsidR="00AD0A28" w:rsidRDefault="00AD0A28" w:rsidP="00AD0A28">
      <w:pPr>
        <w:ind w:left="720" w:hanging="720"/>
      </w:pPr>
      <w:proofErr w:type="spellStart"/>
      <w:r>
        <w:t>Brysbaert</w:t>
      </w:r>
      <w:proofErr w:type="spellEnd"/>
      <w:r>
        <w:t xml:space="preserve">, M., </w:t>
      </w:r>
      <w:proofErr w:type="spellStart"/>
      <w:r>
        <w:t>Keuleers</w:t>
      </w:r>
      <w:proofErr w:type="spellEnd"/>
      <w:r>
        <w:t>, E., &amp; New, B. (2011). Assessing the usefulness of Google Books’</w:t>
      </w:r>
      <w:r w:rsidR="00F96B78">
        <w:t xml:space="preserve"> </w:t>
      </w:r>
      <w:r>
        <w:t xml:space="preserve">word frequencies for psycholinguistic research on word processing. </w:t>
      </w:r>
      <w:r w:rsidRPr="00AD0A28">
        <w:rPr>
          <w:i/>
        </w:rPr>
        <w:t>Frontiers in Psychology</w:t>
      </w:r>
      <w:r w:rsidRPr="00AD0A28">
        <w:t>,</w:t>
      </w:r>
      <w:r w:rsidRPr="00AD0A28">
        <w:rPr>
          <w:i/>
        </w:rPr>
        <w:t xml:space="preserve"> 2</w:t>
      </w:r>
      <w:r>
        <w:t>, 1–27.</w:t>
      </w:r>
    </w:p>
    <w:p w14:paraId="746E21A9" w14:textId="79030B84" w:rsidR="00AD0A28" w:rsidRDefault="00AD0A28" w:rsidP="00B036D8">
      <w:pPr>
        <w:ind w:left="720" w:hanging="720"/>
      </w:pPr>
    </w:p>
    <w:p w14:paraId="04DDBDCB" w14:textId="54183212" w:rsidR="00AD0A28" w:rsidRDefault="00AD0A28" w:rsidP="00B036D8">
      <w:pPr>
        <w:ind w:left="720" w:hanging="720"/>
      </w:pPr>
      <w:proofErr w:type="spellStart"/>
      <w:r w:rsidRPr="00AD0A28">
        <w:t>Brysbaert</w:t>
      </w:r>
      <w:proofErr w:type="spellEnd"/>
      <w:r w:rsidRPr="00AD0A28">
        <w:t xml:space="preserve">, M., Warriner, A. B., &amp; </w:t>
      </w:r>
      <w:proofErr w:type="spellStart"/>
      <w:r w:rsidRPr="00AD0A28">
        <w:t>Kuperman</w:t>
      </w:r>
      <w:proofErr w:type="spellEnd"/>
      <w:r w:rsidRPr="00AD0A28">
        <w:t xml:space="preserve">, V. (2014). Concreteness ratings for 40 thousand generally known English word lemmas. </w:t>
      </w:r>
      <w:r w:rsidRPr="00AD0A28">
        <w:rPr>
          <w:i/>
        </w:rPr>
        <w:t>Behavior Research Methods, 46</w:t>
      </w:r>
      <w:r w:rsidRPr="00AD0A28">
        <w:t>(3), 904–911.</w:t>
      </w:r>
    </w:p>
    <w:p w14:paraId="6A7A7EB0" w14:textId="77777777" w:rsidR="00AD0A28" w:rsidRDefault="00AD0A28" w:rsidP="00B036D8">
      <w:pPr>
        <w:ind w:left="720" w:hanging="720"/>
      </w:pPr>
    </w:p>
    <w:p w14:paraId="725778D5" w14:textId="13C42082" w:rsidR="00B036D8" w:rsidRDefault="00B036D8" w:rsidP="00B036D8">
      <w:pPr>
        <w:ind w:left="720" w:hanging="720"/>
      </w:pPr>
      <w:r w:rsidRPr="00B036D8">
        <w:t xml:space="preserve">Buchanan, E. M. (2010). Access into memory: Diﬀerences in judgments and priming for semantic and associative memory. </w:t>
      </w:r>
      <w:r w:rsidRPr="00B036D8">
        <w:rPr>
          <w:i/>
        </w:rPr>
        <w:t>Journal of Scientiﬁc Psychology</w:t>
      </w:r>
      <w:r w:rsidRPr="00B036D8">
        <w:t xml:space="preserve">, </w:t>
      </w:r>
      <w:proofErr w:type="gramStart"/>
      <w:r w:rsidRPr="00B036D8">
        <w:rPr>
          <w:i/>
        </w:rPr>
        <w:t>March</w:t>
      </w:r>
      <w:r w:rsidRPr="00B036D8">
        <w:t>,</w:t>
      </w:r>
      <w:proofErr w:type="gramEnd"/>
      <w:r w:rsidRPr="00B036D8">
        <w:t xml:space="preserve"> 1–8.</w:t>
      </w:r>
    </w:p>
    <w:p w14:paraId="661FD0CC" w14:textId="6D9A1D70" w:rsidR="00B036D8" w:rsidRDefault="00B036D8" w:rsidP="00B036D8">
      <w:pPr>
        <w:ind w:left="720" w:hanging="720"/>
      </w:pPr>
    </w:p>
    <w:p w14:paraId="4C685124" w14:textId="7A5C8D22" w:rsidR="00B036D8" w:rsidRDefault="00B036D8" w:rsidP="00B036D8">
      <w:pPr>
        <w:ind w:left="720" w:hanging="720"/>
      </w:pPr>
      <w:r w:rsidRPr="00B036D8">
        <w:lastRenderedPageBreak/>
        <w:t xml:space="preserve">Buchanan, E. M., Holmes, J. L., Teasley, M. L., &amp; Hutchison, K. A. (2013). English semantic word-pair norms and a searchable Web portal for experimental stimulus creation. </w:t>
      </w:r>
      <w:r w:rsidRPr="00B036D8">
        <w:rPr>
          <w:i/>
        </w:rPr>
        <w:t>Behavior Research Methods</w:t>
      </w:r>
      <w:r w:rsidRPr="00B036D8">
        <w:t xml:space="preserve">, </w:t>
      </w:r>
      <w:r w:rsidRPr="009F325A">
        <w:rPr>
          <w:i/>
        </w:rPr>
        <w:t>45</w:t>
      </w:r>
      <w:r w:rsidRPr="00B036D8">
        <w:t>(3), 746–757.</w:t>
      </w:r>
    </w:p>
    <w:p w14:paraId="4B9F57FF" w14:textId="3AFFBB36" w:rsidR="00B036D8" w:rsidRDefault="00B036D8" w:rsidP="00B036D8">
      <w:pPr>
        <w:ind w:left="720" w:hanging="720"/>
      </w:pPr>
    </w:p>
    <w:p w14:paraId="0F0AAE3B" w14:textId="4C40CDD7" w:rsidR="00536024" w:rsidRDefault="00B036D8" w:rsidP="00B036D8">
      <w:pPr>
        <w:ind w:left="720" w:hanging="720"/>
      </w:pPr>
      <w:proofErr w:type="spellStart"/>
      <w:r w:rsidRPr="00B036D8">
        <w:t>Buhrmester</w:t>
      </w:r>
      <w:proofErr w:type="spellEnd"/>
      <w:r w:rsidRPr="00B036D8">
        <w:t xml:space="preserve">, M., Kwang, T., &amp; Gosling, S. D. (2011). Amazon’s Mechanical Turk. </w:t>
      </w:r>
      <w:r w:rsidRPr="00B036D8">
        <w:rPr>
          <w:i/>
        </w:rPr>
        <w:t>Perspectives on Psychological Science</w:t>
      </w:r>
      <w:r w:rsidRPr="00B036D8">
        <w:t xml:space="preserve">, </w:t>
      </w:r>
      <w:r w:rsidRPr="009F325A">
        <w:rPr>
          <w:i/>
        </w:rPr>
        <w:t>6</w:t>
      </w:r>
      <w:r w:rsidRPr="00B036D8">
        <w:t>(1), 3–5.</w:t>
      </w:r>
    </w:p>
    <w:p w14:paraId="6D257F7A" w14:textId="52986B5F" w:rsidR="00C05926" w:rsidRDefault="00C05926" w:rsidP="00B036D8">
      <w:pPr>
        <w:ind w:left="720" w:hanging="720"/>
      </w:pPr>
    </w:p>
    <w:p w14:paraId="3C5C05B0" w14:textId="721671C6" w:rsidR="00C05926" w:rsidRDefault="00C05926" w:rsidP="00B036D8">
      <w:pPr>
        <w:ind w:left="720" w:hanging="720"/>
      </w:pPr>
      <w:r w:rsidRPr="00C05926">
        <w:t xml:space="preserve">Burgess, C., &amp; Lund, K. (1997). Representing abstract words and emotional connotation in a high-dimensional memory space. </w:t>
      </w:r>
      <w:r w:rsidRPr="00C05926">
        <w:rPr>
          <w:i/>
        </w:rPr>
        <w:t>In Proceedings of the cognitive science</w:t>
      </w:r>
      <w:r w:rsidRPr="00C05926">
        <w:t xml:space="preserve"> society (pp.61–66). Psychology Press</w:t>
      </w:r>
      <w:r>
        <w:t>.</w:t>
      </w:r>
    </w:p>
    <w:p w14:paraId="6217ABF1" w14:textId="412C35DC" w:rsidR="00C05926" w:rsidRDefault="00C05926" w:rsidP="00B036D8">
      <w:pPr>
        <w:ind w:left="720" w:hanging="720"/>
      </w:pPr>
    </w:p>
    <w:p w14:paraId="581B15AF" w14:textId="729BAAAF" w:rsidR="00C05926" w:rsidRDefault="00C05926" w:rsidP="00B036D8">
      <w:pPr>
        <w:ind w:left="720" w:hanging="720"/>
      </w:pPr>
      <w:proofErr w:type="spellStart"/>
      <w:r w:rsidRPr="00C05926">
        <w:t>Carreiras</w:t>
      </w:r>
      <w:proofErr w:type="spellEnd"/>
      <w:r w:rsidRPr="00C05926">
        <w:t xml:space="preserve">, M., </w:t>
      </w:r>
      <w:proofErr w:type="spellStart"/>
      <w:r w:rsidRPr="00C05926">
        <w:t>Perea</w:t>
      </w:r>
      <w:proofErr w:type="spellEnd"/>
      <w:r w:rsidRPr="00C05926">
        <w:t xml:space="preserve">, M., &amp; Grainger, J. (1997). Eﬀects of the orthographic neighborhood in visual word recognition: Cross-task comparisons. </w:t>
      </w:r>
      <w:r w:rsidRPr="00C05926">
        <w:rPr>
          <w:i/>
        </w:rPr>
        <w:t>Journal of Experimental Psychology: Learning, Memory, and Cognition</w:t>
      </w:r>
      <w:r w:rsidRPr="00C05926">
        <w:t xml:space="preserve">, </w:t>
      </w:r>
      <w:r w:rsidRPr="00C05926">
        <w:rPr>
          <w:i/>
        </w:rPr>
        <w:t>23</w:t>
      </w:r>
      <w:r w:rsidRPr="00C05926">
        <w:t>(4), 857–871.</w:t>
      </w:r>
    </w:p>
    <w:p w14:paraId="58EFE047" w14:textId="057BE26E" w:rsidR="00C05926" w:rsidRDefault="00C05926" w:rsidP="00B036D8">
      <w:pPr>
        <w:ind w:left="720" w:hanging="720"/>
      </w:pPr>
    </w:p>
    <w:p w14:paraId="7CAA593E" w14:textId="0D75F86A" w:rsidR="00C05926" w:rsidRDefault="00C05926" w:rsidP="00B036D8">
      <w:pPr>
        <w:ind w:left="720" w:hanging="720"/>
      </w:pPr>
      <w:r w:rsidRPr="00C05926">
        <w:t xml:space="preserve">Cowan, N., Baddeley, A. D., Elliott, E. M., &amp; Norris, J. (2003). List composition and the word length eﬀect in immediate recall: A comparison of localist and globalist assumptions. </w:t>
      </w:r>
      <w:r w:rsidRPr="00C05926">
        <w:rPr>
          <w:i/>
        </w:rPr>
        <w:t>Psychonomic Bulletin &amp; Review</w:t>
      </w:r>
      <w:r w:rsidRPr="00C05926">
        <w:t>, 10(1), 74–79.</w:t>
      </w:r>
    </w:p>
    <w:p w14:paraId="174B595B" w14:textId="77777777" w:rsidR="00B036D8" w:rsidRDefault="00B036D8" w:rsidP="00B036D8">
      <w:pPr>
        <w:ind w:left="720" w:hanging="720"/>
      </w:pPr>
    </w:p>
    <w:p w14:paraId="1C7CFA60" w14:textId="40AFB161" w:rsidR="00B036D8" w:rsidRDefault="00B036D8" w:rsidP="00B036D8">
      <w:pPr>
        <w:ind w:left="720" w:hanging="720"/>
      </w:pPr>
      <w:r w:rsidRPr="00B036D8">
        <w:t xml:space="preserve">Chow, B. W.-Y. (2014). The diﬀerential roles of paired associate learning in Chinese and English word reading abilities in bilingual children. </w:t>
      </w:r>
      <w:r w:rsidRPr="00B036D8">
        <w:rPr>
          <w:i/>
        </w:rPr>
        <w:t>Reading and Writing</w:t>
      </w:r>
      <w:r w:rsidRPr="00B036D8">
        <w:t xml:space="preserve">, </w:t>
      </w:r>
      <w:r w:rsidRPr="009F325A">
        <w:rPr>
          <w:i/>
        </w:rPr>
        <w:t>27</w:t>
      </w:r>
      <w:r w:rsidRPr="00B036D8">
        <w:t>(9),</w:t>
      </w:r>
      <w:r>
        <w:t xml:space="preserve"> </w:t>
      </w:r>
      <w:r w:rsidRPr="00B036D8">
        <w:t>1657–1672.</w:t>
      </w:r>
    </w:p>
    <w:p w14:paraId="2F34AE5B" w14:textId="1311A3EA" w:rsidR="00B036D8" w:rsidRDefault="00B036D8" w:rsidP="00B036D8">
      <w:pPr>
        <w:ind w:left="720" w:hanging="720"/>
      </w:pPr>
    </w:p>
    <w:p w14:paraId="26CA0D18" w14:textId="01C7B4A8" w:rsidR="00B036D8" w:rsidRDefault="002F0559" w:rsidP="00B036D8">
      <w:pPr>
        <w:ind w:left="720" w:hanging="720"/>
      </w:pPr>
      <w:r w:rsidRPr="002F0559">
        <w:t>Coltheart, M., Curtis, B., Atkins, P., &amp; Haller, M. (1993). Models of reading aloud: Dual-route and parallel-distributed-processing approaches</w:t>
      </w:r>
      <w:r w:rsidRPr="002F0559">
        <w:rPr>
          <w:i/>
        </w:rPr>
        <w:t>. Psychological Review</w:t>
      </w:r>
      <w:r w:rsidRPr="002F0559">
        <w:t>,</w:t>
      </w:r>
      <w:r>
        <w:t xml:space="preserve"> </w:t>
      </w:r>
      <w:r w:rsidRPr="009F325A">
        <w:rPr>
          <w:i/>
        </w:rPr>
        <w:t>100</w:t>
      </w:r>
      <w:r w:rsidRPr="002F0559">
        <w:t>(4), 589–608</w:t>
      </w:r>
      <w:r>
        <w:t>.</w:t>
      </w:r>
    </w:p>
    <w:p w14:paraId="656A42B5" w14:textId="388E0401" w:rsidR="00C05926" w:rsidRDefault="00C05926" w:rsidP="00B036D8">
      <w:pPr>
        <w:ind w:left="720" w:hanging="720"/>
      </w:pPr>
    </w:p>
    <w:p w14:paraId="3B3C7A92" w14:textId="5F771920" w:rsidR="00C05926" w:rsidRDefault="00C05926" w:rsidP="00B036D8">
      <w:pPr>
        <w:ind w:left="720" w:hanging="720"/>
      </w:pPr>
      <w:r w:rsidRPr="00C05926">
        <w:t xml:space="preserve">Dewhurst, S. a., Hitch, G. J., &amp; Barry, C. (1998). Separate eﬀects of word frequency and age of acquisition in recognition and recall. </w:t>
      </w:r>
      <w:r w:rsidRPr="00C05926">
        <w:rPr>
          <w:i/>
        </w:rPr>
        <w:t>Journal of Experimental Psychology: Learning, Memory, and Cognition, 24</w:t>
      </w:r>
      <w:r w:rsidRPr="00C05926">
        <w:t>(2), 284–298.</w:t>
      </w:r>
    </w:p>
    <w:p w14:paraId="033B62EE" w14:textId="25C5D43E" w:rsidR="002F0559" w:rsidRDefault="002F0559" w:rsidP="00B036D8">
      <w:pPr>
        <w:ind w:left="720" w:hanging="720"/>
      </w:pPr>
    </w:p>
    <w:p w14:paraId="316C0C6A" w14:textId="2290C8B8" w:rsidR="002F0559" w:rsidRDefault="002F0559" w:rsidP="00B036D8">
      <w:pPr>
        <w:ind w:left="720" w:hanging="720"/>
      </w:pPr>
      <w:r w:rsidRPr="002F0559">
        <w:t xml:space="preserve">Gelman, A. (2006). Multilevel (hierarchical) modeling: What it can and cannot do. </w:t>
      </w:r>
      <w:proofErr w:type="spellStart"/>
      <w:r w:rsidRPr="002F0559">
        <w:rPr>
          <w:i/>
        </w:rPr>
        <w:t>Technometrics</w:t>
      </w:r>
      <w:proofErr w:type="spellEnd"/>
      <w:r w:rsidRPr="002F0559">
        <w:t xml:space="preserve">, </w:t>
      </w:r>
      <w:r w:rsidRPr="009F325A">
        <w:rPr>
          <w:i/>
        </w:rPr>
        <w:t>48</w:t>
      </w:r>
      <w:r w:rsidRPr="002F0559">
        <w:t>(3), 432–435</w:t>
      </w:r>
      <w:r>
        <w:t>.</w:t>
      </w:r>
    </w:p>
    <w:p w14:paraId="29791921" w14:textId="2770F2E5" w:rsidR="002F0559" w:rsidRDefault="002F0559" w:rsidP="00B036D8">
      <w:pPr>
        <w:ind w:left="720" w:hanging="720"/>
      </w:pPr>
    </w:p>
    <w:p w14:paraId="33230093" w14:textId="7F68C435" w:rsidR="002F0559" w:rsidRDefault="002F0559" w:rsidP="00B036D8">
      <w:pPr>
        <w:ind w:left="720" w:hanging="720"/>
      </w:pPr>
      <w:r w:rsidRPr="002F0559">
        <w:t xml:space="preserve">Green, P., &amp; MacLeod, C. J. (2016). SIMR: </w:t>
      </w:r>
      <w:proofErr w:type="gramStart"/>
      <w:r w:rsidRPr="002F0559">
        <w:t>an</w:t>
      </w:r>
      <w:proofErr w:type="gramEnd"/>
      <w:r w:rsidRPr="002F0559">
        <w:t xml:space="preserve"> R package for power analysis of generalized linear mixed models by simulation. </w:t>
      </w:r>
      <w:r w:rsidRPr="002F0559">
        <w:rPr>
          <w:i/>
        </w:rPr>
        <w:t>Methods in Ecology and Evolution</w:t>
      </w:r>
      <w:r w:rsidRPr="002F0559">
        <w:t xml:space="preserve">, </w:t>
      </w:r>
      <w:r w:rsidRPr="009F325A">
        <w:rPr>
          <w:i/>
        </w:rPr>
        <w:t>7</w:t>
      </w:r>
      <w:r w:rsidRPr="002F0559">
        <w:t>(4), 493–498</w:t>
      </w:r>
      <w:r>
        <w:t>.</w:t>
      </w:r>
    </w:p>
    <w:p w14:paraId="713C2CCC" w14:textId="7F7E478F" w:rsidR="00CC7B89" w:rsidRDefault="00CC7B89" w:rsidP="00B036D8">
      <w:pPr>
        <w:ind w:left="720" w:hanging="720"/>
      </w:pPr>
    </w:p>
    <w:p w14:paraId="5DB1EDA8" w14:textId="77777777" w:rsidR="000F1F32" w:rsidRDefault="000F1F32" w:rsidP="000F1F32">
      <w:pPr>
        <w:ind w:left="720" w:hanging="720"/>
      </w:pPr>
      <w:r>
        <w:t xml:space="preserve">Harley, T. (2008). </w:t>
      </w:r>
      <w:r>
        <w:rPr>
          <w:i/>
        </w:rPr>
        <w:t xml:space="preserve">The psychology of language: From data to theory </w:t>
      </w:r>
      <w:r>
        <w:t>(3rd ed.) New York, NY: Psychology Press.</w:t>
      </w:r>
    </w:p>
    <w:p w14:paraId="5314BD60" w14:textId="5379B794" w:rsidR="000F1F32" w:rsidRDefault="000F1F32" w:rsidP="000F1F32"/>
    <w:p w14:paraId="7F84975B" w14:textId="01FFC56D" w:rsidR="008B2AF6" w:rsidRPr="008B2AF6" w:rsidRDefault="008B2AF6" w:rsidP="008B2AF6">
      <w:pPr>
        <w:ind w:left="720" w:hanging="720"/>
      </w:pPr>
      <w:r>
        <w:t xml:space="preserve">Harm, M. W., &amp; Seidenberg, M. S. (2004). Computing the meanings of words in reading: Cooperative division of labor between visual and phonological processes. </w:t>
      </w:r>
      <w:r>
        <w:rPr>
          <w:i/>
        </w:rPr>
        <w:t>Psychological Review</w:t>
      </w:r>
      <w:r>
        <w:t>,</w:t>
      </w:r>
      <w:r>
        <w:rPr>
          <w:i/>
        </w:rPr>
        <w:t xml:space="preserve"> 111</w:t>
      </w:r>
      <w:r>
        <w:t>(3), 662-720.</w:t>
      </w:r>
    </w:p>
    <w:p w14:paraId="14211B5D" w14:textId="77777777" w:rsidR="008B2AF6" w:rsidRDefault="008B2AF6" w:rsidP="000F1F32"/>
    <w:p w14:paraId="17F7BFF8" w14:textId="238FBA0A" w:rsidR="00CC7B89" w:rsidRDefault="00CC7B89" w:rsidP="00CC7B89">
      <w:pPr>
        <w:ind w:left="720" w:hanging="720"/>
      </w:pPr>
      <w:r w:rsidRPr="00CC7B89">
        <w:lastRenderedPageBreak/>
        <w:t>Hertzog, C., Kidder, D. P., Powell-</w:t>
      </w:r>
      <w:proofErr w:type="spellStart"/>
      <w:r w:rsidRPr="00CC7B89">
        <w:t>Moman</w:t>
      </w:r>
      <w:proofErr w:type="spellEnd"/>
      <w:r w:rsidRPr="00CC7B89">
        <w:t xml:space="preserve">, A., &amp; </w:t>
      </w:r>
      <w:proofErr w:type="spellStart"/>
      <w:r w:rsidRPr="00CC7B89">
        <w:t>Dunlosky</w:t>
      </w:r>
      <w:proofErr w:type="spellEnd"/>
      <w:r w:rsidRPr="00CC7B89">
        <w:t xml:space="preserve">, J. (2002). Aging and monitoring associative learning: Is monitoring accuracy spared or impaired? </w:t>
      </w:r>
      <w:r w:rsidRPr="00CC7B89">
        <w:rPr>
          <w:i/>
        </w:rPr>
        <w:t>Psychology and Aging</w:t>
      </w:r>
      <w:r w:rsidRPr="00CC7B89">
        <w:t xml:space="preserve">, </w:t>
      </w:r>
      <w:r w:rsidRPr="009F325A">
        <w:rPr>
          <w:i/>
        </w:rPr>
        <w:t>17</w:t>
      </w:r>
      <w:r w:rsidRPr="00CC7B89">
        <w:t>(2), 209–225.</w:t>
      </w:r>
    </w:p>
    <w:p w14:paraId="5BE0CC9A" w14:textId="5A1607E9" w:rsidR="00334E67" w:rsidRDefault="00334E67" w:rsidP="00CC7B89">
      <w:pPr>
        <w:ind w:left="720" w:hanging="720"/>
      </w:pPr>
    </w:p>
    <w:p w14:paraId="5E9841AD" w14:textId="77777777" w:rsidR="003D12C1" w:rsidRDefault="003D12C1" w:rsidP="003D12C1"/>
    <w:p w14:paraId="3762F2F9" w14:textId="6FE8F41B" w:rsidR="00D278C5" w:rsidRPr="00D278C5" w:rsidRDefault="00F95332" w:rsidP="00D278C5">
      <w:pPr>
        <w:ind w:left="720" w:hanging="720"/>
      </w:pPr>
      <w:r>
        <w:t xml:space="preserve">Hopfield, J. J. (1982). Neural networks and physical systems with emergent collective computational abilities. </w:t>
      </w:r>
      <w:r>
        <w:rPr>
          <w:i/>
        </w:rPr>
        <w:t>Proceedings of the National Academy of Sciences</w:t>
      </w:r>
      <w:r w:rsidR="00D278C5">
        <w:t xml:space="preserve">, </w:t>
      </w:r>
      <w:r w:rsidR="00D278C5">
        <w:rPr>
          <w:i/>
        </w:rPr>
        <w:t>79</w:t>
      </w:r>
      <w:r w:rsidR="00D278C5">
        <w:t>(8), 2554</w:t>
      </w:r>
      <w:r w:rsidR="00D278C5" w:rsidRPr="00CC7B89">
        <w:t>–</w:t>
      </w:r>
      <w:r w:rsidR="00D278C5">
        <w:t xml:space="preserve">2558. </w:t>
      </w:r>
    </w:p>
    <w:p w14:paraId="53BC3BCD" w14:textId="77777777" w:rsidR="00F95332" w:rsidRDefault="00F95332" w:rsidP="00C4352D">
      <w:pPr>
        <w:ind w:left="720" w:hanging="720"/>
      </w:pPr>
    </w:p>
    <w:p w14:paraId="686503B4" w14:textId="336F6681" w:rsidR="000F703A" w:rsidRDefault="000F703A" w:rsidP="00C4352D">
      <w:pPr>
        <w:ind w:left="720" w:hanging="720"/>
      </w:pPr>
      <w:r w:rsidRPr="000F703A">
        <w:t xml:space="preserve">Hutchison, K. A. (2003). Is semantic priming due to association strength or feature overlap? A microanalytic review. </w:t>
      </w:r>
      <w:r w:rsidRPr="000F703A">
        <w:rPr>
          <w:i/>
        </w:rPr>
        <w:t>Psychonomic Bulletin &amp; Review</w:t>
      </w:r>
      <w:r w:rsidRPr="000F703A">
        <w:t xml:space="preserve">, </w:t>
      </w:r>
      <w:r w:rsidRPr="009F325A">
        <w:rPr>
          <w:i/>
        </w:rPr>
        <w:t>10</w:t>
      </w:r>
      <w:r w:rsidRPr="000F703A">
        <w:t>(4), 785–813</w:t>
      </w:r>
      <w:r>
        <w:t>.</w:t>
      </w:r>
    </w:p>
    <w:p w14:paraId="1BA67D0A" w14:textId="77777777" w:rsidR="00C4352D" w:rsidRDefault="00C4352D" w:rsidP="000F1F32"/>
    <w:p w14:paraId="31897837" w14:textId="1B2082B5" w:rsidR="00C4352D" w:rsidRDefault="00C4352D" w:rsidP="00CC7B89">
      <w:pPr>
        <w:ind w:left="720" w:hanging="720"/>
      </w:pPr>
      <w:r>
        <w:t xml:space="preserve">Hutchison, K. A., &amp; Bosco, F. A. (2007). Congruency effects in the letter search task: </w:t>
      </w:r>
      <w:r w:rsidR="008B2AF6">
        <w:t>S</w:t>
      </w:r>
      <w:r>
        <w:t xml:space="preserve">emantic activation in the absence of priming. </w:t>
      </w:r>
      <w:r>
        <w:rPr>
          <w:i/>
        </w:rPr>
        <w:t>Memory &amp; Cognition</w:t>
      </w:r>
      <w:r>
        <w:t xml:space="preserve">, </w:t>
      </w:r>
      <w:r>
        <w:rPr>
          <w:i/>
        </w:rPr>
        <w:t>35</w:t>
      </w:r>
      <w:r>
        <w:t>(3), 514-525.</w:t>
      </w:r>
    </w:p>
    <w:p w14:paraId="0F9C235A" w14:textId="77777777" w:rsidR="00C4352D" w:rsidRPr="00C4352D" w:rsidRDefault="00C4352D" w:rsidP="00CC7B89">
      <w:pPr>
        <w:ind w:left="720" w:hanging="720"/>
      </w:pPr>
    </w:p>
    <w:p w14:paraId="2CEF225F" w14:textId="34767053" w:rsidR="000F703A" w:rsidRDefault="000F703A" w:rsidP="00CC7B89">
      <w:pPr>
        <w:ind w:left="720" w:hanging="720"/>
      </w:pPr>
      <w:r w:rsidRPr="000F703A">
        <w:t xml:space="preserve">Jiang, J. J., &amp; </w:t>
      </w:r>
      <w:proofErr w:type="spellStart"/>
      <w:r w:rsidRPr="000F703A">
        <w:t>Conrath</w:t>
      </w:r>
      <w:proofErr w:type="spellEnd"/>
      <w:r w:rsidRPr="000F703A">
        <w:t xml:space="preserve">, D. W. (1997). Semantic similarity based on corpus statistics and lexical taxonomy. </w:t>
      </w:r>
      <w:r w:rsidRPr="000F703A">
        <w:rPr>
          <w:i/>
        </w:rPr>
        <w:t>Proceedings of International Conference Research on Computational Linguistics</w:t>
      </w:r>
      <w:r w:rsidRPr="000F703A">
        <w:t>, 19–33.</w:t>
      </w:r>
    </w:p>
    <w:p w14:paraId="3EBFFC51" w14:textId="663F72EF" w:rsidR="000F703A" w:rsidRDefault="000F703A" w:rsidP="00CC7B89">
      <w:pPr>
        <w:ind w:left="720" w:hanging="720"/>
      </w:pPr>
    </w:p>
    <w:p w14:paraId="2B292DEA" w14:textId="5EF77A32" w:rsidR="000F703A" w:rsidRDefault="000F703A" w:rsidP="00CC7B89">
      <w:pPr>
        <w:ind w:left="720" w:hanging="720"/>
      </w:pPr>
      <w:r w:rsidRPr="000F703A">
        <w:t xml:space="preserve">Jones, L. L., &amp; </w:t>
      </w:r>
      <w:proofErr w:type="spellStart"/>
      <w:r w:rsidRPr="000F703A">
        <w:t>Golonka</w:t>
      </w:r>
      <w:proofErr w:type="spellEnd"/>
      <w:r w:rsidRPr="000F703A">
        <w:t xml:space="preserve">, S. (2012). Diﬀerent inﬂuences on lexical priming for integrative, thematic, and taxonomic relations. </w:t>
      </w:r>
      <w:r w:rsidRPr="000F703A">
        <w:rPr>
          <w:i/>
        </w:rPr>
        <w:t>Frontiers in Human Neuroscience</w:t>
      </w:r>
      <w:r w:rsidRPr="000F703A">
        <w:t xml:space="preserve">, </w:t>
      </w:r>
      <w:r w:rsidRPr="00F346F5">
        <w:rPr>
          <w:i/>
        </w:rPr>
        <w:t>6</w:t>
      </w:r>
      <w:r w:rsidRPr="000F703A">
        <w:t>, 1–17</w:t>
      </w:r>
      <w:r>
        <w:t>.</w:t>
      </w:r>
    </w:p>
    <w:p w14:paraId="5717C02E" w14:textId="453493C1" w:rsidR="00477B24" w:rsidRDefault="00477B24" w:rsidP="00CC7B89">
      <w:pPr>
        <w:ind w:left="720" w:hanging="720"/>
      </w:pPr>
    </w:p>
    <w:p w14:paraId="0D15344C" w14:textId="7C0AB5B9" w:rsidR="00477B24" w:rsidRDefault="00477B24" w:rsidP="00CC7B89">
      <w:pPr>
        <w:ind w:left="720" w:hanging="720"/>
      </w:pPr>
      <w:r w:rsidRPr="00477B24">
        <w:t>Jones, M. N., Willits, J., &amp; Dennis, S. (2015). Models of semantic memory. In A. T.</w:t>
      </w:r>
      <w:r>
        <w:t xml:space="preserve"> </w:t>
      </w:r>
      <w:r w:rsidRPr="00477B24">
        <w:t xml:space="preserve">Townsend &amp; Jerome R. </w:t>
      </w:r>
      <w:proofErr w:type="spellStart"/>
      <w:r w:rsidRPr="00477B24">
        <w:t>Busemeyer</w:t>
      </w:r>
      <w:proofErr w:type="spellEnd"/>
      <w:r w:rsidRPr="00477B24">
        <w:t xml:space="preserve"> (Eds.), </w:t>
      </w:r>
      <w:r w:rsidRPr="00477B24">
        <w:rPr>
          <w:i/>
        </w:rPr>
        <w:t>Oxford handbook of mathematical and computational psychology</w:t>
      </w:r>
      <w:r w:rsidRPr="00477B24">
        <w:t xml:space="preserve"> (pp. 232–254). Oxford University Press.</w:t>
      </w:r>
    </w:p>
    <w:p w14:paraId="41EA7803" w14:textId="5B0AE407" w:rsidR="00477B24" w:rsidRDefault="00477B24" w:rsidP="00CC7B89">
      <w:pPr>
        <w:ind w:left="720" w:hanging="720"/>
      </w:pPr>
    </w:p>
    <w:p w14:paraId="4BDAD1AF" w14:textId="0DA7A85A" w:rsidR="00477B24" w:rsidRDefault="00477B24" w:rsidP="00CC7B89">
      <w:pPr>
        <w:ind w:left="720" w:hanging="720"/>
      </w:pPr>
      <w:proofErr w:type="spellStart"/>
      <w:r w:rsidRPr="00477B24">
        <w:t>Jouravlev</w:t>
      </w:r>
      <w:proofErr w:type="spellEnd"/>
      <w:r w:rsidRPr="00477B24">
        <w:t xml:space="preserve">, O., &amp; McRae, K. (2016). Thematic relatedness production norms for 100 object concepts. </w:t>
      </w:r>
      <w:r w:rsidRPr="00477B24">
        <w:rPr>
          <w:i/>
        </w:rPr>
        <w:t>Behavior Research Methods</w:t>
      </w:r>
      <w:r w:rsidRPr="00477B24">
        <w:t xml:space="preserve">, </w:t>
      </w:r>
      <w:r w:rsidRPr="009F325A">
        <w:rPr>
          <w:i/>
        </w:rPr>
        <w:t>48</w:t>
      </w:r>
      <w:r w:rsidRPr="00477B24">
        <w:t>(4), 1349–1357</w:t>
      </w:r>
      <w:r>
        <w:t>.</w:t>
      </w:r>
    </w:p>
    <w:p w14:paraId="73F22F40" w14:textId="2D0BB10C" w:rsidR="00EE190C" w:rsidRDefault="00EE190C" w:rsidP="00CC7B89">
      <w:pPr>
        <w:ind w:left="720" w:hanging="720"/>
      </w:pPr>
    </w:p>
    <w:p w14:paraId="3493EA82" w14:textId="770BD9A2" w:rsidR="00EE190C" w:rsidRDefault="00EE190C" w:rsidP="00EE190C">
      <w:pPr>
        <w:ind w:left="720" w:hanging="720"/>
      </w:pPr>
      <w:proofErr w:type="spellStart"/>
      <w:r>
        <w:t>Koriat</w:t>
      </w:r>
      <w:proofErr w:type="spellEnd"/>
      <w:r>
        <w:t xml:space="preserve">, A., &amp; Bjork, R. A. (2005). Illusions of competence in monitoring one’s knowledge during study. </w:t>
      </w:r>
      <w:r w:rsidRPr="00EE190C">
        <w:rPr>
          <w:i/>
        </w:rPr>
        <w:t>Journal of Experimental Psychology: Learning, Memory, and Cognition</w:t>
      </w:r>
      <w:r>
        <w:t xml:space="preserve">, </w:t>
      </w:r>
      <w:r w:rsidRPr="009F325A">
        <w:rPr>
          <w:i/>
        </w:rPr>
        <w:t>31</w:t>
      </w:r>
      <w:r>
        <w:t>(2), 187–194.</w:t>
      </w:r>
    </w:p>
    <w:p w14:paraId="1CA9031B" w14:textId="1AE8E1FA" w:rsidR="00C05926" w:rsidRDefault="00C05926" w:rsidP="00EE190C">
      <w:pPr>
        <w:ind w:left="720" w:hanging="720"/>
      </w:pPr>
    </w:p>
    <w:p w14:paraId="7331EC04" w14:textId="01467FA6" w:rsidR="00C05926" w:rsidRDefault="00C05926" w:rsidP="00EE190C">
      <w:pPr>
        <w:ind w:left="720" w:hanging="720"/>
      </w:pPr>
      <w:r w:rsidRPr="00C05926">
        <w:t xml:space="preserve">Kučera, H., &amp; Francis, W. N. (1967). </w:t>
      </w:r>
      <w:r w:rsidRPr="00C05926">
        <w:rPr>
          <w:i/>
        </w:rPr>
        <w:t>Computational analysis of present-day English</w:t>
      </w:r>
      <w:r w:rsidRPr="00C05926">
        <w:t>. Providence, RI: Brown University Press</w:t>
      </w:r>
      <w:r>
        <w:t>.</w:t>
      </w:r>
    </w:p>
    <w:p w14:paraId="089BBB21" w14:textId="5966A0D4" w:rsidR="00C05926" w:rsidRDefault="00C05926" w:rsidP="00EE190C">
      <w:pPr>
        <w:ind w:left="720" w:hanging="720"/>
      </w:pPr>
    </w:p>
    <w:p w14:paraId="5134C110" w14:textId="3A5AE4B7" w:rsidR="00C05926" w:rsidRDefault="00C05926" w:rsidP="00EE190C">
      <w:pPr>
        <w:ind w:left="720" w:hanging="720"/>
      </w:pPr>
      <w:proofErr w:type="spellStart"/>
      <w:r w:rsidRPr="00C05926">
        <w:t>Kuperman</w:t>
      </w:r>
      <w:proofErr w:type="spellEnd"/>
      <w:r w:rsidRPr="00C05926">
        <w:t xml:space="preserve">, V., </w:t>
      </w:r>
      <w:proofErr w:type="spellStart"/>
      <w:r w:rsidRPr="00C05926">
        <w:t>Stadthagen</w:t>
      </w:r>
      <w:proofErr w:type="spellEnd"/>
      <w:r w:rsidRPr="00C05926">
        <w:t xml:space="preserve">-Gonzalez, H., &amp; </w:t>
      </w:r>
      <w:proofErr w:type="spellStart"/>
      <w:r w:rsidRPr="00C05926">
        <w:t>Brysbaert</w:t>
      </w:r>
      <w:proofErr w:type="spellEnd"/>
      <w:r w:rsidRPr="00C05926">
        <w:t xml:space="preserve">, M. (2012). Age-of-acquisition ratings for 30,000 English words. </w:t>
      </w:r>
      <w:r w:rsidRPr="00FF4A7A">
        <w:rPr>
          <w:i/>
        </w:rPr>
        <w:t>Behavior Research Methods, 44(</w:t>
      </w:r>
      <w:r w:rsidRPr="00C05926">
        <w:t>4), 978–990.</w:t>
      </w:r>
    </w:p>
    <w:p w14:paraId="4D4920C3" w14:textId="097AB694" w:rsidR="00EE190C" w:rsidRDefault="00EE190C" w:rsidP="00EE190C">
      <w:pPr>
        <w:ind w:left="720" w:hanging="720"/>
      </w:pPr>
    </w:p>
    <w:p w14:paraId="43BB0828" w14:textId="42492026" w:rsidR="00EE190C" w:rsidRDefault="00EE190C" w:rsidP="00EE190C">
      <w:pPr>
        <w:ind w:left="720" w:hanging="720"/>
      </w:pPr>
      <w:proofErr w:type="spellStart"/>
      <w:r w:rsidRPr="00EE190C">
        <w:t>Landauer</w:t>
      </w:r>
      <w:proofErr w:type="spellEnd"/>
      <w:r w:rsidRPr="00EE190C">
        <w:t xml:space="preserve">, T. K., &amp; </w:t>
      </w:r>
      <w:proofErr w:type="spellStart"/>
      <w:r w:rsidRPr="00EE190C">
        <w:t>Dumais</w:t>
      </w:r>
      <w:proofErr w:type="spellEnd"/>
      <w:r w:rsidRPr="00EE190C">
        <w:t xml:space="preserve">, S. T. (1997). A solution to Plato’s problem: The latent semantic analysis theory of acquisition, induction, and representation of knowledge. </w:t>
      </w:r>
      <w:r w:rsidRPr="00EE190C">
        <w:rPr>
          <w:i/>
        </w:rPr>
        <w:t>Psychological Review</w:t>
      </w:r>
      <w:r w:rsidRPr="00EE190C">
        <w:t xml:space="preserve">, </w:t>
      </w:r>
      <w:r w:rsidRPr="009F325A">
        <w:rPr>
          <w:i/>
        </w:rPr>
        <w:t>104</w:t>
      </w:r>
      <w:r w:rsidRPr="00EE190C">
        <w:t>(2), 211–240.</w:t>
      </w:r>
    </w:p>
    <w:p w14:paraId="0A6331B7" w14:textId="1A770024" w:rsidR="00EE190C" w:rsidRDefault="00EE190C" w:rsidP="00EE190C">
      <w:pPr>
        <w:ind w:left="720" w:hanging="720"/>
      </w:pPr>
    </w:p>
    <w:p w14:paraId="624D2391" w14:textId="40330A1D" w:rsidR="00EE190C" w:rsidRDefault="00EE190C" w:rsidP="00EE190C">
      <w:pPr>
        <w:ind w:left="720" w:hanging="720"/>
      </w:pPr>
      <w:proofErr w:type="spellStart"/>
      <w:r w:rsidRPr="00EE190C">
        <w:lastRenderedPageBreak/>
        <w:t>Landauer</w:t>
      </w:r>
      <w:proofErr w:type="spellEnd"/>
      <w:r w:rsidRPr="00EE190C">
        <w:t xml:space="preserve">, T. K., Foltz, P. W., &amp; </w:t>
      </w:r>
      <w:proofErr w:type="spellStart"/>
      <w:r w:rsidRPr="00EE190C">
        <w:t>Laham</w:t>
      </w:r>
      <w:proofErr w:type="spellEnd"/>
      <w:r w:rsidRPr="00EE190C">
        <w:t xml:space="preserve">, D. (1998). An introduction to latent semantic analysis. </w:t>
      </w:r>
      <w:r w:rsidRPr="00EE190C">
        <w:rPr>
          <w:i/>
        </w:rPr>
        <w:t>Discourse Processes</w:t>
      </w:r>
      <w:r w:rsidRPr="00EE190C">
        <w:t xml:space="preserve">, </w:t>
      </w:r>
      <w:r w:rsidRPr="009F325A">
        <w:rPr>
          <w:i/>
        </w:rPr>
        <w:t>25</w:t>
      </w:r>
      <w:r w:rsidRPr="00EE190C">
        <w:t>(2), 259–284.</w:t>
      </w:r>
    </w:p>
    <w:p w14:paraId="0117E430" w14:textId="715E46C3" w:rsidR="00EE190C" w:rsidRDefault="00EE190C" w:rsidP="00EE190C">
      <w:pPr>
        <w:ind w:left="720" w:hanging="720"/>
      </w:pPr>
    </w:p>
    <w:p w14:paraId="48CD8C71" w14:textId="641C808C" w:rsidR="006761B8" w:rsidRDefault="006761B8" w:rsidP="00EE190C">
      <w:pPr>
        <w:ind w:left="720" w:hanging="720"/>
      </w:pPr>
      <w:proofErr w:type="spellStart"/>
      <w:r>
        <w:t>Lefcheck</w:t>
      </w:r>
      <w:proofErr w:type="spellEnd"/>
      <w:r>
        <w:t xml:space="preserve">, J. (2013, March 13). R^2 for linear mixed effects models [Blog post]. Retrieved from </w:t>
      </w:r>
      <w:r w:rsidR="00455D22">
        <w:t>https://jonlefcheck.net/2013/03/13/r2-for-linear-mixed-effects-models/</w:t>
      </w:r>
    </w:p>
    <w:p w14:paraId="4BDA4590" w14:textId="369D049D" w:rsidR="00455D22" w:rsidRDefault="00455D22" w:rsidP="00EE190C">
      <w:pPr>
        <w:ind w:left="720" w:hanging="720"/>
      </w:pPr>
    </w:p>
    <w:p w14:paraId="52F7D4F5" w14:textId="431A7DBE" w:rsidR="00455D22" w:rsidRDefault="00455D22" w:rsidP="00D278C5">
      <w:pPr>
        <w:ind w:left="720" w:hanging="720"/>
      </w:pPr>
      <w:proofErr w:type="spellStart"/>
      <w:r>
        <w:t>Lefcheck</w:t>
      </w:r>
      <w:proofErr w:type="spellEnd"/>
      <w:r>
        <w:t xml:space="preserve">, </w:t>
      </w:r>
      <w:r>
        <w:t>J</w:t>
      </w:r>
      <w:r>
        <w:t>. (201</w:t>
      </w:r>
      <w:r>
        <w:t>6</w:t>
      </w:r>
      <w:r>
        <w:t xml:space="preserve">). </w:t>
      </w:r>
      <w:r>
        <w:t>Package ‘</w:t>
      </w:r>
      <w:proofErr w:type="spellStart"/>
      <w:r>
        <w:t>piecewiseSEM</w:t>
      </w:r>
      <w:proofErr w:type="spellEnd"/>
      <w:r>
        <w:t>’</w:t>
      </w:r>
      <w:r>
        <w:t xml:space="preserve">. </w:t>
      </w:r>
      <w:r>
        <w:rPr>
          <w:i/>
        </w:rPr>
        <w:t>R</w:t>
      </w:r>
      <w:r>
        <w:t xml:space="preserve"> package version 1.</w:t>
      </w:r>
      <w:r>
        <w:t>2.1</w:t>
      </w:r>
      <w:r>
        <w:t xml:space="preserve">. </w:t>
      </w:r>
      <w:r>
        <w:t>https://cran.r-project.org/web/packages/piecewiseSEM/piecewiseSEM.pdf</w:t>
      </w:r>
      <w:bookmarkStart w:id="27" w:name="_GoBack"/>
      <w:bookmarkEnd w:id="27"/>
    </w:p>
    <w:p w14:paraId="0CD8AD24" w14:textId="77777777" w:rsidR="00455D22" w:rsidRDefault="00455D22" w:rsidP="00D278C5">
      <w:pPr>
        <w:ind w:left="720" w:hanging="720"/>
      </w:pPr>
    </w:p>
    <w:p w14:paraId="709B01AE" w14:textId="0020FEB9" w:rsidR="00D96057" w:rsidRDefault="00EE190C" w:rsidP="00D278C5">
      <w:pPr>
        <w:ind w:left="720" w:hanging="720"/>
      </w:pPr>
      <w:r w:rsidRPr="00EE190C">
        <w:t xml:space="preserve">Lucas, M. (2000). Semantic priming without association: a meta-analytic review. </w:t>
      </w:r>
      <w:r w:rsidRPr="00D96057">
        <w:rPr>
          <w:i/>
        </w:rPr>
        <w:t>Psychonomic Bulletin &amp; Review</w:t>
      </w:r>
      <w:r w:rsidRPr="00EE190C">
        <w:t xml:space="preserve">, </w:t>
      </w:r>
      <w:r w:rsidRPr="009F325A">
        <w:rPr>
          <w:i/>
        </w:rPr>
        <w:t>7</w:t>
      </w:r>
      <w:r w:rsidRPr="00EE190C">
        <w:t>(4), 618–630.</w:t>
      </w:r>
    </w:p>
    <w:p w14:paraId="2FF5522D" w14:textId="77777777" w:rsidR="006761B8" w:rsidRDefault="006761B8" w:rsidP="00D278C5">
      <w:pPr>
        <w:ind w:left="720" w:hanging="720"/>
      </w:pPr>
    </w:p>
    <w:p w14:paraId="5A2D4B4F" w14:textId="722089C6" w:rsidR="00D96057" w:rsidRDefault="00D96057" w:rsidP="00EE190C">
      <w:pPr>
        <w:ind w:left="720" w:hanging="720"/>
      </w:pPr>
      <w:r w:rsidRPr="00D96057">
        <w:t xml:space="preserve">Lund, K., &amp; Burgess, C. (1996). Producing high-dimensional semantic spaces from lexical co-occurrence. </w:t>
      </w:r>
      <w:r w:rsidRPr="00D96057">
        <w:rPr>
          <w:i/>
        </w:rPr>
        <w:t>Behavior Research Methods, Instruments, &amp; Computers</w:t>
      </w:r>
      <w:r w:rsidRPr="00D96057">
        <w:t xml:space="preserve">, </w:t>
      </w:r>
      <w:r w:rsidRPr="009F325A">
        <w:rPr>
          <w:i/>
        </w:rPr>
        <w:t>28</w:t>
      </w:r>
      <w:r w:rsidRPr="00D96057">
        <w:t>(2), 203–208.</w:t>
      </w:r>
    </w:p>
    <w:p w14:paraId="655274E0" w14:textId="275AB0A2" w:rsidR="00D97A8B" w:rsidRDefault="00D97A8B" w:rsidP="00EE190C">
      <w:pPr>
        <w:ind w:left="720" w:hanging="720"/>
      </w:pPr>
    </w:p>
    <w:p w14:paraId="5D3708F9" w14:textId="2E517AEB" w:rsidR="00D97A8B" w:rsidRDefault="00D97A8B" w:rsidP="00EE190C">
      <w:pPr>
        <w:ind w:left="720" w:hanging="720"/>
      </w:pPr>
      <w:r w:rsidRPr="00D97A8B">
        <w:t xml:space="preserve">Maki, W. S. (2007a). Judgments of associative memory. </w:t>
      </w:r>
      <w:r w:rsidRPr="00D97A8B">
        <w:rPr>
          <w:i/>
        </w:rPr>
        <w:t>Cognitive Psychology</w:t>
      </w:r>
      <w:r w:rsidRPr="00D97A8B">
        <w:t xml:space="preserve">, </w:t>
      </w:r>
      <w:r w:rsidRPr="009F325A">
        <w:rPr>
          <w:i/>
        </w:rPr>
        <w:t>54</w:t>
      </w:r>
      <w:r w:rsidRPr="00D97A8B">
        <w:t>(4), 319–353.</w:t>
      </w:r>
    </w:p>
    <w:p w14:paraId="06E5544E" w14:textId="26DFDA07" w:rsidR="00D97A8B" w:rsidRDefault="00D97A8B" w:rsidP="00EE190C">
      <w:pPr>
        <w:ind w:left="720" w:hanging="720"/>
      </w:pPr>
    </w:p>
    <w:p w14:paraId="74BC0007" w14:textId="345356B0" w:rsidR="00D97A8B" w:rsidRDefault="00D97A8B" w:rsidP="00D97A8B">
      <w:pPr>
        <w:ind w:left="720" w:hanging="720"/>
      </w:pPr>
      <w:r w:rsidRPr="00D97A8B">
        <w:t xml:space="preserve">Maki, W. S. (2007b). Separating bias and sensitivity in judgments of associative memory. </w:t>
      </w:r>
      <w:r w:rsidRPr="00D97A8B">
        <w:rPr>
          <w:i/>
        </w:rPr>
        <w:t>Journal of Experimental Psychology: Learning, Memory, and Cognition</w:t>
      </w:r>
      <w:r w:rsidRPr="00D97A8B">
        <w:t xml:space="preserve">, </w:t>
      </w:r>
      <w:r w:rsidRPr="009F325A">
        <w:rPr>
          <w:i/>
        </w:rPr>
        <w:t>33</w:t>
      </w:r>
      <w:r w:rsidRPr="00D97A8B">
        <w:t>(1), 231–237.</w:t>
      </w:r>
    </w:p>
    <w:p w14:paraId="7C31791F" w14:textId="11009CA4" w:rsidR="005F11C4" w:rsidRDefault="005F11C4" w:rsidP="00D97A8B">
      <w:pPr>
        <w:ind w:left="720" w:hanging="720"/>
      </w:pPr>
    </w:p>
    <w:p w14:paraId="5F85F526" w14:textId="7D281D06" w:rsidR="005F11C4" w:rsidRDefault="009F325A" w:rsidP="00D97A8B">
      <w:pPr>
        <w:ind w:left="720" w:hanging="720"/>
      </w:pPr>
      <w:r w:rsidRPr="009F325A">
        <w:t>Maki, W. S., &amp; Buchanan, E. M. (2008). Latent structure in measures of associative,</w:t>
      </w:r>
      <w:r>
        <w:t xml:space="preserve"> </w:t>
      </w:r>
      <w:r w:rsidRPr="009F325A">
        <w:t xml:space="preserve">semantic, and thematic knowledge. </w:t>
      </w:r>
      <w:r w:rsidRPr="009F325A">
        <w:rPr>
          <w:i/>
        </w:rPr>
        <w:t>Psychonomic Bulletin &amp; Review</w:t>
      </w:r>
      <w:r w:rsidRPr="009F325A">
        <w:t xml:space="preserve">, </w:t>
      </w:r>
      <w:r w:rsidRPr="009F325A">
        <w:rPr>
          <w:i/>
        </w:rPr>
        <w:t>15</w:t>
      </w:r>
      <w:r w:rsidRPr="009F325A">
        <w:t>(3), 598–603</w:t>
      </w:r>
      <w:r>
        <w:t>.</w:t>
      </w:r>
    </w:p>
    <w:p w14:paraId="06EE6F29" w14:textId="042B34AA" w:rsidR="009F325A" w:rsidRDefault="009F325A" w:rsidP="00D97A8B">
      <w:pPr>
        <w:ind w:left="720" w:hanging="720"/>
      </w:pPr>
    </w:p>
    <w:p w14:paraId="08901D27" w14:textId="61AF2135" w:rsidR="009F325A" w:rsidRDefault="009F325A" w:rsidP="009F325A">
      <w:pPr>
        <w:ind w:left="720" w:hanging="720"/>
      </w:pPr>
      <w:r w:rsidRPr="009F325A">
        <w:t>Maki, W. S., McKinley, L. N., &amp; Thompson, A. G. (2004). Semantic distance norms</w:t>
      </w:r>
      <w:r>
        <w:t xml:space="preserve"> </w:t>
      </w:r>
      <w:r w:rsidRPr="009F325A">
        <w:t xml:space="preserve">computed from an electronic dictionary (WordNet). </w:t>
      </w:r>
      <w:r w:rsidRPr="009F325A">
        <w:rPr>
          <w:i/>
        </w:rPr>
        <w:t>Behavior Research Methods, Instruments, &amp; Computers</w:t>
      </w:r>
      <w:r w:rsidRPr="009F325A">
        <w:t xml:space="preserve">, </w:t>
      </w:r>
      <w:r w:rsidRPr="009F325A">
        <w:rPr>
          <w:i/>
        </w:rPr>
        <w:t>36</w:t>
      </w:r>
      <w:r w:rsidRPr="009F325A">
        <w:t>(3), 421–431.</w:t>
      </w:r>
    </w:p>
    <w:p w14:paraId="1699EB89" w14:textId="3D2E21E3" w:rsidR="009F325A" w:rsidRDefault="009F325A" w:rsidP="009F325A">
      <w:pPr>
        <w:ind w:left="720" w:hanging="720"/>
      </w:pPr>
    </w:p>
    <w:p w14:paraId="2DD6E6FF" w14:textId="500D2500" w:rsidR="00F40202" w:rsidRPr="00F40202" w:rsidRDefault="00F40202" w:rsidP="009F325A">
      <w:pPr>
        <w:ind w:left="720" w:hanging="720"/>
      </w:pPr>
      <w:r>
        <w:t xml:space="preserve">McLeod, P., Shallice, T., &amp; </w:t>
      </w:r>
      <w:proofErr w:type="spellStart"/>
      <w:r>
        <w:t>Plaut</w:t>
      </w:r>
      <w:proofErr w:type="spellEnd"/>
      <w:r>
        <w:t xml:space="preserve">, D. C. (2000). Attractor dynamics in word recognition: Converging evidence from errors by normal subjects, dyslexic patients, and a connectionist model. </w:t>
      </w:r>
      <w:r>
        <w:rPr>
          <w:i/>
        </w:rPr>
        <w:t>Cognition 74</w:t>
      </w:r>
      <w:r>
        <w:t>(1), 91</w:t>
      </w:r>
      <w:r w:rsidRPr="009F325A">
        <w:t>–</w:t>
      </w:r>
      <w:r>
        <w:t xml:space="preserve">114. </w:t>
      </w:r>
    </w:p>
    <w:p w14:paraId="4EFC525B" w14:textId="77777777" w:rsidR="00F40202" w:rsidRDefault="00F40202" w:rsidP="009F325A">
      <w:pPr>
        <w:ind w:left="720" w:hanging="720"/>
      </w:pPr>
    </w:p>
    <w:p w14:paraId="1F4E0601" w14:textId="4834CC2C" w:rsidR="009F325A" w:rsidRDefault="009F325A" w:rsidP="009F325A">
      <w:pPr>
        <w:ind w:left="720" w:hanging="720"/>
      </w:pPr>
      <w:r>
        <w:t xml:space="preserve">McRae, K., Cree, G. S., Seidenberg, M. S., &amp; </w:t>
      </w:r>
      <w:proofErr w:type="spellStart"/>
      <w:r>
        <w:t>McNorgan</w:t>
      </w:r>
      <w:proofErr w:type="spellEnd"/>
      <w:r>
        <w:t xml:space="preserve">, C. (2005). Semantic feature production norms for a large set of living and nonliving things. </w:t>
      </w:r>
      <w:r w:rsidRPr="009F325A">
        <w:rPr>
          <w:i/>
        </w:rPr>
        <w:t>Behavior Research Methods</w:t>
      </w:r>
      <w:r>
        <w:t xml:space="preserve">, </w:t>
      </w:r>
      <w:r w:rsidRPr="009F325A">
        <w:rPr>
          <w:i/>
        </w:rPr>
        <w:t>37</w:t>
      </w:r>
      <w:r>
        <w:t>(4), 547–559.</w:t>
      </w:r>
    </w:p>
    <w:p w14:paraId="2C899D1C" w14:textId="365D0EF1" w:rsidR="009F325A" w:rsidRDefault="009F325A" w:rsidP="009F325A">
      <w:pPr>
        <w:ind w:left="720" w:hanging="720"/>
      </w:pPr>
    </w:p>
    <w:p w14:paraId="2B13103D" w14:textId="15A6B198" w:rsidR="009F325A" w:rsidRDefault="009F325A" w:rsidP="009F325A">
      <w:pPr>
        <w:ind w:left="720" w:hanging="720"/>
      </w:pPr>
      <w:r w:rsidRPr="009F325A">
        <w:t xml:space="preserve">Meyer, D. E., &amp; </w:t>
      </w:r>
      <w:proofErr w:type="spellStart"/>
      <w:r w:rsidRPr="009F325A">
        <w:t>Schvaneveldt</w:t>
      </w:r>
      <w:proofErr w:type="spellEnd"/>
      <w:r w:rsidRPr="009F325A">
        <w:t xml:space="preserve">, R. W. (1971). Facilitation in recognizing pairs of words:668 Evidence of a dependence between retrieval operations. </w:t>
      </w:r>
      <w:r w:rsidRPr="009F325A">
        <w:rPr>
          <w:i/>
        </w:rPr>
        <w:t>Journal of Experimental Psychology</w:t>
      </w:r>
      <w:r w:rsidRPr="009F325A">
        <w:t xml:space="preserve">, </w:t>
      </w:r>
      <w:r w:rsidRPr="009F325A">
        <w:rPr>
          <w:i/>
        </w:rPr>
        <w:t>90</w:t>
      </w:r>
      <w:r w:rsidRPr="009F325A">
        <w:t>(2), 227–234.</w:t>
      </w:r>
    </w:p>
    <w:p w14:paraId="36F7C3A6" w14:textId="5A199051" w:rsidR="009F325A" w:rsidRDefault="009F325A" w:rsidP="009F325A">
      <w:pPr>
        <w:ind w:left="720" w:hanging="720"/>
      </w:pPr>
    </w:p>
    <w:p w14:paraId="21C26B8A" w14:textId="5B3B98F4" w:rsidR="009F325A" w:rsidRDefault="009F325A" w:rsidP="009F325A">
      <w:pPr>
        <w:ind w:left="720" w:hanging="720"/>
      </w:pPr>
      <w:r w:rsidRPr="009F325A">
        <w:lastRenderedPageBreak/>
        <w:t xml:space="preserve">Meyer, D. E., </w:t>
      </w:r>
      <w:proofErr w:type="spellStart"/>
      <w:r w:rsidRPr="009F325A">
        <w:t>Schvaneveldt</w:t>
      </w:r>
      <w:proofErr w:type="spellEnd"/>
      <w:r w:rsidRPr="009F325A">
        <w:t xml:space="preserve">, R. W., &amp; Ruddy, M. G. (1975). Loci of contextual eﬀects on visual word-recognition. In P. M. A. </w:t>
      </w:r>
      <w:proofErr w:type="spellStart"/>
      <w:r w:rsidRPr="009F325A">
        <w:t>Rabbitt</w:t>
      </w:r>
      <w:proofErr w:type="spellEnd"/>
      <w:r w:rsidRPr="009F325A">
        <w:t xml:space="preserve"> (Ed.), </w:t>
      </w:r>
      <w:r w:rsidRPr="009F325A">
        <w:rPr>
          <w:i/>
        </w:rPr>
        <w:t>Attention and performance v</w:t>
      </w:r>
      <w:r w:rsidRPr="009F325A">
        <w:t>. London, UK: Academic Press</w:t>
      </w:r>
      <w:r>
        <w:t>.</w:t>
      </w:r>
    </w:p>
    <w:p w14:paraId="1867A0FC" w14:textId="5A979CF1" w:rsidR="009F325A" w:rsidRDefault="009F325A" w:rsidP="009F325A">
      <w:pPr>
        <w:ind w:left="720" w:hanging="720"/>
      </w:pPr>
    </w:p>
    <w:p w14:paraId="056CA8A4" w14:textId="3F374658" w:rsidR="009F325A" w:rsidRDefault="009F325A" w:rsidP="009F325A">
      <w:pPr>
        <w:ind w:left="720" w:hanging="720"/>
      </w:pPr>
      <w:r w:rsidRPr="009F325A">
        <w:t xml:space="preserve">Miller, G. A. (1995). WordNet: a lexical database for English. </w:t>
      </w:r>
      <w:r w:rsidRPr="009F325A">
        <w:rPr>
          <w:i/>
        </w:rPr>
        <w:t>Communications of the ACM</w:t>
      </w:r>
      <w:r w:rsidRPr="009F325A">
        <w:t xml:space="preserve">, </w:t>
      </w:r>
      <w:r w:rsidRPr="009F325A">
        <w:rPr>
          <w:i/>
        </w:rPr>
        <w:t>38</w:t>
      </w:r>
      <w:r w:rsidRPr="009F325A">
        <w:t>(11), 39–41.</w:t>
      </w:r>
    </w:p>
    <w:p w14:paraId="469274BC" w14:textId="756A5A38" w:rsidR="002843C9" w:rsidRDefault="002843C9" w:rsidP="009F325A">
      <w:pPr>
        <w:ind w:left="720" w:hanging="720"/>
      </w:pPr>
    </w:p>
    <w:p w14:paraId="0C140458" w14:textId="0E4AFA4F" w:rsidR="00FF4A7A" w:rsidRDefault="00FF4A7A" w:rsidP="009F325A">
      <w:pPr>
        <w:ind w:left="720" w:hanging="720"/>
      </w:pPr>
      <w:r w:rsidRPr="00FF4A7A">
        <w:t xml:space="preserve">Nelson, D. L., Schreiber, T. A., &amp; Xu, J. (1999). Cue set size eﬀects: sampling activated associates or cross-target interference? </w:t>
      </w:r>
      <w:r w:rsidRPr="00FF4A7A">
        <w:rPr>
          <w:i/>
        </w:rPr>
        <w:t>Memory &amp; Cognition, 27</w:t>
      </w:r>
      <w:r w:rsidRPr="00FF4A7A">
        <w:t>(3), 465–477.</w:t>
      </w:r>
    </w:p>
    <w:p w14:paraId="07DD195E" w14:textId="77777777" w:rsidR="00FF4A7A" w:rsidRDefault="00FF4A7A" w:rsidP="009F325A">
      <w:pPr>
        <w:ind w:left="720" w:hanging="720"/>
      </w:pPr>
    </w:p>
    <w:p w14:paraId="26727BE3" w14:textId="411F03DE" w:rsidR="002843C9" w:rsidRDefault="002843C9" w:rsidP="009F325A">
      <w:pPr>
        <w:ind w:left="720" w:hanging="720"/>
      </w:pPr>
      <w:r w:rsidRPr="002843C9">
        <w:t xml:space="preserve">Nelson, D. L., McEvoy, C. L., &amp; Dennis, S. (2000). What is free association and what does it measure? </w:t>
      </w:r>
      <w:r w:rsidRPr="004C7344">
        <w:rPr>
          <w:i/>
        </w:rPr>
        <w:t>Memory &amp; Cognition, 28</w:t>
      </w:r>
      <w:r w:rsidRPr="002843C9">
        <w:t>(6), 887–899.</w:t>
      </w:r>
    </w:p>
    <w:p w14:paraId="5DE425E7" w14:textId="148EE8FC" w:rsidR="004C7344" w:rsidRDefault="004C7344" w:rsidP="009F325A">
      <w:pPr>
        <w:ind w:left="720" w:hanging="720"/>
      </w:pPr>
    </w:p>
    <w:p w14:paraId="498CCBC3" w14:textId="1BB5FA66" w:rsidR="004C7344" w:rsidRDefault="004C7344" w:rsidP="009F325A">
      <w:pPr>
        <w:ind w:left="720" w:hanging="720"/>
      </w:pPr>
      <w:r w:rsidRPr="004C7344">
        <w:t xml:space="preserve">Nelson, D. L., McEvoy, C. L., &amp; Schreiber, T. A. (2004). The University of South Florida free association, rhyme, and word fragment norms. </w:t>
      </w:r>
      <w:r w:rsidRPr="004C7344">
        <w:rPr>
          <w:i/>
        </w:rPr>
        <w:t>Behavior Research Methods, Instruments, &amp; Computers, 3</w:t>
      </w:r>
      <w:r w:rsidRPr="004C7344">
        <w:t>6(3), 402–407.</w:t>
      </w:r>
    </w:p>
    <w:p w14:paraId="44341BF2" w14:textId="1E20F320" w:rsidR="004C7344" w:rsidRDefault="004C7344" w:rsidP="009F325A">
      <w:pPr>
        <w:ind w:left="720" w:hanging="720"/>
      </w:pPr>
    </w:p>
    <w:p w14:paraId="711BCECA" w14:textId="197ADFCD" w:rsidR="004C7344" w:rsidRDefault="00A93821" w:rsidP="009F325A">
      <w:pPr>
        <w:ind w:left="720" w:hanging="720"/>
      </w:pPr>
      <w:proofErr w:type="spellStart"/>
      <w:r w:rsidRPr="00A93821">
        <w:t>Paivio</w:t>
      </w:r>
      <w:proofErr w:type="spellEnd"/>
      <w:r w:rsidRPr="00A93821">
        <w:t xml:space="preserve">, A. (1969). Mental imagery in associative learning and memory. Psychological Review, </w:t>
      </w:r>
      <w:r w:rsidRPr="00A93821">
        <w:rPr>
          <w:i/>
        </w:rPr>
        <w:t>76</w:t>
      </w:r>
      <w:r w:rsidRPr="00A93821">
        <w:t>(3), 241–263.</w:t>
      </w:r>
    </w:p>
    <w:p w14:paraId="19E88D4C" w14:textId="2F53E0AA" w:rsidR="00A93821" w:rsidRDefault="00A93821" w:rsidP="009F325A">
      <w:pPr>
        <w:ind w:left="720" w:hanging="720"/>
      </w:pPr>
    </w:p>
    <w:p w14:paraId="3FDEB82B" w14:textId="4FAB0008" w:rsidR="00192D67" w:rsidRDefault="00192D67" w:rsidP="009F325A">
      <w:pPr>
        <w:ind w:left="720" w:hanging="720"/>
      </w:pPr>
      <w:proofErr w:type="spellStart"/>
      <w:r w:rsidRPr="00192D67">
        <w:t>Paivio</w:t>
      </w:r>
      <w:proofErr w:type="spellEnd"/>
      <w:r w:rsidRPr="00192D67">
        <w:t xml:space="preserve">, A. (1971). </w:t>
      </w:r>
      <w:r w:rsidRPr="00192D67">
        <w:rPr>
          <w:i/>
        </w:rPr>
        <w:t>Imagery and Verbal Processes</w:t>
      </w:r>
      <w:r w:rsidRPr="00192D67">
        <w:t>. Oxford: Holt, Rinehart, &amp; Winston</w:t>
      </w:r>
      <w:r>
        <w:t>.</w:t>
      </w:r>
    </w:p>
    <w:p w14:paraId="2935C056" w14:textId="6E86BFFE" w:rsidR="00192D67" w:rsidRDefault="00192D67" w:rsidP="009F325A">
      <w:pPr>
        <w:ind w:left="720" w:hanging="720"/>
      </w:pPr>
    </w:p>
    <w:p w14:paraId="42805D5F" w14:textId="19EE5B22" w:rsidR="000E5408" w:rsidRDefault="000E5408" w:rsidP="009F325A">
      <w:pPr>
        <w:ind w:left="720" w:hanging="720"/>
      </w:pPr>
      <w:proofErr w:type="spellStart"/>
      <w:r w:rsidRPr="000E5408">
        <w:t>Peereman</w:t>
      </w:r>
      <w:proofErr w:type="spellEnd"/>
      <w:r w:rsidRPr="000E5408">
        <w:t xml:space="preserve">, R., &amp; Content, A. (1997). Orthographic and phonological neighborhoods in naming: Not all neighbors are equally inﬂuential in orthographic space. </w:t>
      </w:r>
      <w:r w:rsidRPr="000E5408">
        <w:rPr>
          <w:i/>
        </w:rPr>
        <w:t>Journal of Memory and Language, 37</w:t>
      </w:r>
      <w:r w:rsidRPr="000E5408">
        <w:t>(3), 382–410.</w:t>
      </w:r>
    </w:p>
    <w:p w14:paraId="58D243EB" w14:textId="77777777" w:rsidR="000E5408" w:rsidRDefault="000E5408" w:rsidP="009F325A">
      <w:pPr>
        <w:ind w:left="720" w:hanging="720"/>
      </w:pPr>
    </w:p>
    <w:p w14:paraId="42EF9663" w14:textId="689B2CC0" w:rsidR="00A93821" w:rsidRDefault="00A93821" w:rsidP="009F325A">
      <w:pPr>
        <w:ind w:left="720" w:hanging="720"/>
      </w:pPr>
      <w:r w:rsidRPr="00A93821">
        <w:t xml:space="preserve">Pinheiro, J., Bates, D., </w:t>
      </w:r>
      <w:proofErr w:type="spellStart"/>
      <w:r w:rsidRPr="00A93821">
        <w:t>Debroy</w:t>
      </w:r>
      <w:proofErr w:type="spellEnd"/>
      <w:r w:rsidRPr="00A93821">
        <w:t xml:space="preserve">, S., Sarkar, D., &amp; R Core Team. (2017). </w:t>
      </w:r>
      <w:proofErr w:type="spellStart"/>
      <w:r w:rsidRPr="00A93821">
        <w:t>nlme</w:t>
      </w:r>
      <w:proofErr w:type="spellEnd"/>
      <w:r w:rsidRPr="00A93821">
        <w:t xml:space="preserve">: Linear and Nonlinear Mixed Eﬀects Models. Retrieved from </w:t>
      </w:r>
      <w:r>
        <w:t>https://cran.r-project.org/package=nlme68.</w:t>
      </w:r>
    </w:p>
    <w:p w14:paraId="1474BAAF" w14:textId="24109DFD" w:rsidR="00A93821" w:rsidRDefault="00A93821" w:rsidP="009F325A">
      <w:pPr>
        <w:ind w:left="720" w:hanging="720"/>
      </w:pPr>
    </w:p>
    <w:p w14:paraId="2C89BD64" w14:textId="6DA05120" w:rsidR="00A93821" w:rsidRDefault="00A93821" w:rsidP="009F325A">
      <w:pPr>
        <w:ind w:left="720" w:hanging="720"/>
      </w:pPr>
      <w:proofErr w:type="spellStart"/>
      <w:r w:rsidRPr="00A93821">
        <w:t>Plaut</w:t>
      </w:r>
      <w:proofErr w:type="spellEnd"/>
      <w:r w:rsidRPr="00A93821">
        <w:t xml:space="preserve">, D. C., McClelland, J. L., Seidenberg, M. S., &amp; Patterson, K. (1996). Understanding normal and impaired word reading: Computational principles in quasi-regular domains. </w:t>
      </w:r>
      <w:r w:rsidRPr="00A93821">
        <w:rPr>
          <w:i/>
        </w:rPr>
        <w:t>Psychological Review, 103</w:t>
      </w:r>
      <w:r w:rsidRPr="00A93821">
        <w:t>(1), 56–115.</w:t>
      </w:r>
    </w:p>
    <w:p w14:paraId="3A552B7E" w14:textId="707245C8" w:rsidR="00A93821" w:rsidRDefault="00A93821" w:rsidP="009F325A">
      <w:pPr>
        <w:ind w:left="720" w:hanging="720"/>
      </w:pPr>
    </w:p>
    <w:p w14:paraId="6AEBEEA8" w14:textId="7D06FE25" w:rsidR="00A93821" w:rsidRDefault="00A93821" w:rsidP="009F325A">
      <w:pPr>
        <w:ind w:left="720" w:hanging="720"/>
      </w:pPr>
      <w:r w:rsidRPr="00A93821">
        <w:t xml:space="preserve">Richardson, J. T. E. (1998). The availability and eﬀectiveness of reported mediators in associative learning: A historical review and an experimental investigation. </w:t>
      </w:r>
      <w:r w:rsidRPr="00A93821">
        <w:rPr>
          <w:i/>
        </w:rPr>
        <w:t>Psychonomic Bulletin &amp; Review, 5</w:t>
      </w:r>
      <w:r w:rsidRPr="00A93821">
        <w:t>(4), 597–614.</w:t>
      </w:r>
    </w:p>
    <w:p w14:paraId="1050BCE4" w14:textId="046B3C97" w:rsidR="00A93821" w:rsidRDefault="00A93821" w:rsidP="009F325A">
      <w:pPr>
        <w:ind w:left="720" w:hanging="720"/>
      </w:pPr>
    </w:p>
    <w:p w14:paraId="21002474" w14:textId="59C86ADA" w:rsidR="00A93821" w:rsidRDefault="00A93821" w:rsidP="00A93821">
      <w:pPr>
        <w:ind w:left="720" w:hanging="720"/>
      </w:pPr>
      <w:r>
        <w:t xml:space="preserve">Riordan, B., &amp; Jones, M. N. (2011). Redundancy in perceptual and linguistic experience: Comparing feature-based and distributional models of semantic representation. </w:t>
      </w:r>
      <w:r w:rsidRPr="00A93821">
        <w:rPr>
          <w:i/>
        </w:rPr>
        <w:t>Topics in Cognitive Science, 3</w:t>
      </w:r>
      <w:r>
        <w:t>(2), 303–345.</w:t>
      </w:r>
    </w:p>
    <w:p w14:paraId="78B80C80" w14:textId="47C48C80" w:rsidR="00A93821" w:rsidRDefault="00A93821" w:rsidP="00A93821">
      <w:pPr>
        <w:ind w:left="720" w:hanging="720"/>
      </w:pPr>
    </w:p>
    <w:p w14:paraId="5A4EEA08" w14:textId="00ADEE23" w:rsidR="00A93821" w:rsidRDefault="00A93821" w:rsidP="00A93821">
      <w:pPr>
        <w:ind w:left="720" w:hanging="720"/>
      </w:pPr>
      <w:r w:rsidRPr="00A93821">
        <w:t xml:space="preserve">Rogers, T. T., &amp; McClelland, J. L. (2006). </w:t>
      </w:r>
      <w:r w:rsidRPr="00A93821">
        <w:rPr>
          <w:i/>
        </w:rPr>
        <w:t>Semantic cognition</w:t>
      </w:r>
      <w:r w:rsidRPr="00A93821">
        <w:t>. Cambridge, MA: MIT Press</w:t>
      </w:r>
      <w:r>
        <w:t>.</w:t>
      </w:r>
    </w:p>
    <w:p w14:paraId="2B9569FE" w14:textId="1E0FEE5F" w:rsidR="00A93821" w:rsidRDefault="00A93821" w:rsidP="00A93821">
      <w:pPr>
        <w:ind w:left="720" w:hanging="720"/>
      </w:pPr>
    </w:p>
    <w:p w14:paraId="64388139" w14:textId="68BDB323" w:rsidR="00A93821" w:rsidRDefault="00A93821" w:rsidP="00A93821">
      <w:pPr>
        <w:ind w:left="720" w:hanging="720"/>
      </w:pPr>
      <w:proofErr w:type="spellStart"/>
      <w:r w:rsidRPr="00A93821">
        <w:lastRenderedPageBreak/>
        <w:t>Rumelhart</w:t>
      </w:r>
      <w:proofErr w:type="spellEnd"/>
      <w:r w:rsidRPr="00A93821">
        <w:t>, D. E., McClelland, J. L., &amp; Group, P. R. (1986</w:t>
      </w:r>
      <w:r w:rsidRPr="00A93821">
        <w:rPr>
          <w:i/>
        </w:rPr>
        <w:t>). Parallel distributed processing: Explorations in the microstructure of cognition. Volume 1</w:t>
      </w:r>
      <w:r w:rsidRPr="00A93821">
        <w:t>. Cambridge, MA: MIT Press.</w:t>
      </w:r>
    </w:p>
    <w:p w14:paraId="508E2AF1" w14:textId="79124899" w:rsidR="00A93821" w:rsidRDefault="00A93821" w:rsidP="00A93821">
      <w:pPr>
        <w:ind w:left="720" w:hanging="720"/>
      </w:pPr>
    </w:p>
    <w:p w14:paraId="4D7808BF" w14:textId="78B3484A" w:rsidR="00A93821" w:rsidRDefault="00A93821" w:rsidP="00A93821">
      <w:pPr>
        <w:ind w:left="720" w:hanging="720"/>
      </w:pPr>
      <w:r w:rsidRPr="00A93821">
        <w:t xml:space="preserve">Schwartz, B. L., &amp; Brothers, B. R. (2013). Survival processing does not improve paired-associate learning. In B. L. Schwartz, M. L. Howe, M. P. </w:t>
      </w:r>
      <w:proofErr w:type="spellStart"/>
      <w:r w:rsidRPr="00A93821">
        <w:t>Toglia</w:t>
      </w:r>
      <w:proofErr w:type="spellEnd"/>
      <w:r w:rsidRPr="00A93821">
        <w:t xml:space="preserve">, &amp; H. </w:t>
      </w:r>
      <w:proofErr w:type="spellStart"/>
      <w:r w:rsidRPr="00A93821">
        <w:t>Otgaar</w:t>
      </w:r>
      <w:proofErr w:type="spellEnd"/>
      <w:r w:rsidRPr="00A93821">
        <w:t xml:space="preserve"> (Eds.), </w:t>
      </w:r>
      <w:r w:rsidRPr="00A93821">
        <w:rPr>
          <w:i/>
        </w:rPr>
        <w:t>What is adaptive about adaptive memory?</w:t>
      </w:r>
      <w:r w:rsidRPr="00A93821">
        <w:t xml:space="preserve"> (pp. 159</w:t>
      </w:r>
      <w:bookmarkStart w:id="28" w:name="_Hlk510359086"/>
      <w:r w:rsidRPr="00A93821">
        <w:t>–</w:t>
      </w:r>
      <w:bookmarkEnd w:id="28"/>
      <w:r w:rsidRPr="00A93821">
        <w:t>171). Oxford University Press.</w:t>
      </w:r>
    </w:p>
    <w:p w14:paraId="10E93ECA" w14:textId="19F273FE" w:rsidR="00A93821" w:rsidRDefault="00A93821" w:rsidP="00A93821">
      <w:pPr>
        <w:ind w:left="720" w:hanging="720"/>
      </w:pPr>
    </w:p>
    <w:p w14:paraId="08297D51" w14:textId="37827146" w:rsidR="002F4945" w:rsidRPr="002F4945" w:rsidRDefault="002F4945" w:rsidP="002F4945">
      <w:pPr>
        <w:ind w:left="720" w:hanging="720"/>
      </w:pPr>
      <w:r>
        <w:t xml:space="preserve">Seidenberg, M. S., &amp; </w:t>
      </w:r>
      <w:proofErr w:type="spellStart"/>
      <w:r>
        <w:t>Mcclelland</w:t>
      </w:r>
      <w:proofErr w:type="spellEnd"/>
      <w:r>
        <w:t xml:space="preserve">, J. L. (1989). A distributed, developmental model of word recognition and naming. </w:t>
      </w:r>
      <w:r>
        <w:rPr>
          <w:i/>
        </w:rPr>
        <w:t>Psychological Review</w:t>
      </w:r>
      <w:r>
        <w:t xml:space="preserve">, </w:t>
      </w:r>
      <w:r>
        <w:rPr>
          <w:i/>
        </w:rPr>
        <w:t>96</w:t>
      </w:r>
      <w:r>
        <w:t>, 523</w:t>
      </w:r>
      <w:r w:rsidRPr="00A93821">
        <w:t>–</w:t>
      </w:r>
      <w:r>
        <w:t xml:space="preserve">568. </w:t>
      </w:r>
    </w:p>
    <w:p w14:paraId="5ED2A775" w14:textId="77777777" w:rsidR="002F4945" w:rsidRDefault="002F4945" w:rsidP="00A93821">
      <w:pPr>
        <w:ind w:left="720" w:hanging="720"/>
      </w:pPr>
    </w:p>
    <w:p w14:paraId="16DD8B75" w14:textId="3599870C" w:rsidR="00A93821" w:rsidRDefault="00A93821" w:rsidP="00A93821">
      <w:pPr>
        <w:ind w:left="720" w:hanging="720"/>
      </w:pPr>
      <w:proofErr w:type="spellStart"/>
      <w:r w:rsidRPr="00A93821">
        <w:t>Smythe</w:t>
      </w:r>
      <w:proofErr w:type="spellEnd"/>
      <w:r w:rsidRPr="00A93821">
        <w:t xml:space="preserve">, P. C., &amp; </w:t>
      </w:r>
      <w:proofErr w:type="spellStart"/>
      <w:r w:rsidRPr="00A93821">
        <w:t>Paivio</w:t>
      </w:r>
      <w:proofErr w:type="spellEnd"/>
      <w:r w:rsidRPr="00A93821">
        <w:t xml:space="preserve">, A. (1968). A comparison of the eﬀectiveness of word imagery and meaningfulness in paired-associate learning of nouns. </w:t>
      </w:r>
      <w:r w:rsidRPr="00A93821">
        <w:rPr>
          <w:i/>
        </w:rPr>
        <w:t>Psychonomic Science, 10</w:t>
      </w:r>
      <w:r w:rsidRPr="00A93821">
        <w:t>(2), 49–50.</w:t>
      </w:r>
    </w:p>
    <w:p w14:paraId="5DDE9C5E" w14:textId="682AEEC2" w:rsidR="005D0E0D" w:rsidRDefault="005D0E0D" w:rsidP="00A93821">
      <w:pPr>
        <w:ind w:left="720" w:hanging="720"/>
      </w:pPr>
    </w:p>
    <w:p w14:paraId="140077AE" w14:textId="5B3DD56D" w:rsidR="000E5408" w:rsidRDefault="000E5408" w:rsidP="004B3001">
      <w:pPr>
        <w:ind w:left="720" w:hanging="720"/>
      </w:pPr>
      <w:proofErr w:type="spellStart"/>
      <w:r w:rsidRPr="000E5408">
        <w:t>Stadthagen</w:t>
      </w:r>
      <w:proofErr w:type="spellEnd"/>
      <w:r w:rsidRPr="000E5408">
        <w:t xml:space="preserve">-Gonzalez, H., &amp; Davis, C. J. (2006). The Bristol norms for age of acquisition, imageability, and familiarity. </w:t>
      </w:r>
      <w:r w:rsidRPr="000E5408">
        <w:rPr>
          <w:i/>
        </w:rPr>
        <w:t>Behavior Research Methods, 38</w:t>
      </w:r>
      <w:r w:rsidRPr="000E5408">
        <w:t>(4), 598–605</w:t>
      </w:r>
    </w:p>
    <w:p w14:paraId="6E3199A6" w14:textId="77777777" w:rsidR="00D278C5" w:rsidRDefault="00D278C5" w:rsidP="004B3001">
      <w:pPr>
        <w:ind w:left="720" w:hanging="720"/>
      </w:pPr>
    </w:p>
    <w:p w14:paraId="6616574F" w14:textId="2AAFAFE1" w:rsidR="005D0E0D" w:rsidRDefault="005D0E0D" w:rsidP="00A93821">
      <w:pPr>
        <w:ind w:left="720" w:hanging="720"/>
      </w:pPr>
      <w:proofErr w:type="spellStart"/>
      <w:r w:rsidRPr="005D0E0D">
        <w:t>Tabachnick</w:t>
      </w:r>
      <w:proofErr w:type="spellEnd"/>
      <w:r w:rsidRPr="005D0E0D">
        <w:t xml:space="preserve">, B. G., &amp; </w:t>
      </w:r>
      <w:proofErr w:type="spellStart"/>
      <w:r w:rsidRPr="005D0E0D">
        <w:t>Fidell</w:t>
      </w:r>
      <w:proofErr w:type="spellEnd"/>
      <w:r w:rsidRPr="005D0E0D">
        <w:t xml:space="preserve">, L. S. (2007). </w:t>
      </w:r>
      <w:r w:rsidRPr="005D0E0D">
        <w:rPr>
          <w:i/>
        </w:rPr>
        <w:t>Using Multivariate Statistics</w:t>
      </w:r>
      <w:r w:rsidRPr="005D0E0D">
        <w:t xml:space="preserve"> (5th ed.). New York, NY: Allyn &amp; Bacon</w:t>
      </w:r>
      <w:r>
        <w:t>.</w:t>
      </w:r>
    </w:p>
    <w:p w14:paraId="7289EAC0" w14:textId="2FFFBB97" w:rsidR="000E5408" w:rsidRDefault="000E5408" w:rsidP="00A93821">
      <w:pPr>
        <w:ind w:left="720" w:hanging="720"/>
      </w:pPr>
    </w:p>
    <w:p w14:paraId="7E68F783" w14:textId="6FD608FB" w:rsidR="000E5408" w:rsidRDefault="000E5408" w:rsidP="00A93821">
      <w:pPr>
        <w:ind w:left="720" w:hanging="720"/>
      </w:pPr>
      <w:proofErr w:type="spellStart"/>
      <w:r w:rsidRPr="000E5408">
        <w:t>Toglia</w:t>
      </w:r>
      <w:proofErr w:type="spellEnd"/>
      <w:r w:rsidRPr="000E5408">
        <w:t xml:space="preserve">, M. P. (2009). Withstanding the test of time: The 1978 semantic word norms. </w:t>
      </w:r>
      <w:r w:rsidRPr="000E5408">
        <w:rPr>
          <w:i/>
        </w:rPr>
        <w:t>Behavior Research Methods, 41</w:t>
      </w:r>
      <w:r w:rsidRPr="000E5408">
        <w:t xml:space="preserve">(2), 531–533. </w:t>
      </w:r>
    </w:p>
    <w:p w14:paraId="53778319" w14:textId="77777777" w:rsidR="000E5408" w:rsidRDefault="000E5408" w:rsidP="00A93821">
      <w:pPr>
        <w:ind w:left="720" w:hanging="720"/>
      </w:pPr>
    </w:p>
    <w:p w14:paraId="00CC62CE" w14:textId="4ACA5FC2" w:rsidR="000E5408" w:rsidRDefault="000E5408" w:rsidP="00A93821">
      <w:pPr>
        <w:ind w:left="720" w:hanging="720"/>
      </w:pPr>
      <w:proofErr w:type="spellStart"/>
      <w:r w:rsidRPr="000E5408">
        <w:t>Toglia</w:t>
      </w:r>
      <w:proofErr w:type="spellEnd"/>
      <w:r w:rsidRPr="000E5408">
        <w:t xml:space="preserve">, M. P., &amp; </w:t>
      </w:r>
      <w:proofErr w:type="spellStart"/>
      <w:r w:rsidRPr="000E5408">
        <w:t>Battig</w:t>
      </w:r>
      <w:proofErr w:type="spellEnd"/>
      <w:r w:rsidRPr="000E5408">
        <w:t xml:space="preserve">, W. F. (1978). </w:t>
      </w:r>
      <w:r w:rsidRPr="000E5408">
        <w:rPr>
          <w:i/>
        </w:rPr>
        <w:t>Handbook of semantic word norms</w:t>
      </w:r>
      <w:r w:rsidRPr="000E5408">
        <w:t xml:space="preserve">. Hillside, NJ: </w:t>
      </w:r>
      <w:proofErr w:type="spellStart"/>
      <w:r w:rsidRPr="000E5408">
        <w:t>Earlbaum</w:t>
      </w:r>
      <w:proofErr w:type="spellEnd"/>
      <w:r>
        <w:t>.</w:t>
      </w:r>
    </w:p>
    <w:p w14:paraId="7082D61F" w14:textId="665D4E2F" w:rsidR="005D0E0D" w:rsidRDefault="005D0E0D" w:rsidP="00A93821">
      <w:pPr>
        <w:ind w:left="720" w:hanging="720"/>
      </w:pPr>
    </w:p>
    <w:p w14:paraId="248D59A3" w14:textId="3062C38A" w:rsidR="005D0E0D" w:rsidRDefault="00F06A4E" w:rsidP="00A93821">
      <w:pPr>
        <w:ind w:left="720" w:hanging="720"/>
      </w:pPr>
      <w:r w:rsidRPr="00F06A4E">
        <w:t>Valentine, K. D., &amp; Buchanan, E. M. (2013). JAM-</w:t>
      </w:r>
      <w:proofErr w:type="spellStart"/>
      <w:r w:rsidRPr="00F06A4E">
        <w:t>boree</w:t>
      </w:r>
      <w:proofErr w:type="spellEnd"/>
      <w:r w:rsidRPr="00F06A4E">
        <w:t xml:space="preserve">: An application of </w:t>
      </w:r>
      <w:proofErr w:type="gramStart"/>
      <w:r w:rsidRPr="00F06A4E">
        <w:t>observation oriented</w:t>
      </w:r>
      <w:proofErr w:type="gramEnd"/>
      <w:r w:rsidRPr="00F06A4E">
        <w:t xml:space="preserve"> modelling to judgements of associative memory. </w:t>
      </w:r>
      <w:r w:rsidRPr="00F06A4E">
        <w:rPr>
          <w:i/>
        </w:rPr>
        <w:t>Journal of Cognitive Psychology, 25</w:t>
      </w:r>
      <w:r w:rsidRPr="00F06A4E">
        <w:t>(4), 400–422.</w:t>
      </w:r>
    </w:p>
    <w:p w14:paraId="57F456A7" w14:textId="53AD367C" w:rsidR="00FC3EF6" w:rsidRDefault="00FC3EF6" w:rsidP="00A93821">
      <w:pPr>
        <w:ind w:left="720" w:hanging="720"/>
      </w:pPr>
    </w:p>
    <w:p w14:paraId="37100984" w14:textId="4114C01C" w:rsidR="00FC3EF6" w:rsidRPr="00FC3EF6" w:rsidRDefault="00FC3EF6" w:rsidP="00A93821">
      <w:pPr>
        <w:ind w:left="720" w:hanging="720"/>
        <w:rPr>
          <w:vertAlign w:val="subscript"/>
        </w:rPr>
      </w:pPr>
      <w:proofErr w:type="spellStart"/>
      <w:r>
        <w:t>Venables</w:t>
      </w:r>
      <w:proofErr w:type="spellEnd"/>
      <w:r>
        <w:t xml:space="preserve">, W. N. &amp; Ripley, B. D. (2002) </w:t>
      </w:r>
      <w:r>
        <w:rPr>
          <w:i/>
        </w:rPr>
        <w:t xml:space="preserve">Modern applied statistics with S </w:t>
      </w:r>
      <w:r>
        <w:t>(4th ed.). New York, NY: Springer.</w:t>
      </w:r>
    </w:p>
    <w:p w14:paraId="61083493" w14:textId="12D5C7F1" w:rsidR="00F06A4E" w:rsidRDefault="00F06A4E" w:rsidP="00A93821">
      <w:pPr>
        <w:ind w:left="720" w:hanging="720"/>
      </w:pPr>
    </w:p>
    <w:p w14:paraId="3EFB11A0" w14:textId="10983D3A" w:rsidR="00F06A4E" w:rsidRDefault="00F06A4E" w:rsidP="00A93821">
      <w:pPr>
        <w:ind w:left="720" w:hanging="720"/>
      </w:pPr>
      <w:r w:rsidRPr="00F06A4E">
        <w:t xml:space="preserve">Vinson, D. P., &amp; </w:t>
      </w:r>
      <w:proofErr w:type="spellStart"/>
      <w:r w:rsidRPr="00F06A4E">
        <w:t>Vigliocco</w:t>
      </w:r>
      <w:proofErr w:type="spellEnd"/>
      <w:r w:rsidRPr="00F06A4E">
        <w:t>, G. (2008). Semantic feature production norms for a large set of</w:t>
      </w:r>
      <w:r>
        <w:t xml:space="preserve"> </w:t>
      </w:r>
      <w:r w:rsidRPr="00F06A4E">
        <w:t xml:space="preserve">objects and events. </w:t>
      </w:r>
      <w:r w:rsidRPr="00F06A4E">
        <w:rPr>
          <w:i/>
        </w:rPr>
        <w:t>Behavior Research Methods, 40</w:t>
      </w:r>
      <w:r w:rsidRPr="00F06A4E">
        <w:t xml:space="preserve">(1), 183–190. </w:t>
      </w:r>
    </w:p>
    <w:p w14:paraId="3B719BB5" w14:textId="106F4D18" w:rsidR="00E06125" w:rsidRDefault="00E06125" w:rsidP="00A93821">
      <w:pPr>
        <w:ind w:left="720" w:hanging="720"/>
      </w:pPr>
    </w:p>
    <w:p w14:paraId="18ED3922" w14:textId="3E83C77B" w:rsidR="00E06125" w:rsidRDefault="00E06125" w:rsidP="00A93821">
      <w:pPr>
        <w:ind w:left="720" w:hanging="720"/>
      </w:pPr>
      <w:r w:rsidRPr="00E06125">
        <w:t xml:space="preserve">Warriner, A. B., </w:t>
      </w:r>
      <w:proofErr w:type="spellStart"/>
      <w:r w:rsidRPr="00E06125">
        <w:t>Kuperman</w:t>
      </w:r>
      <w:proofErr w:type="spellEnd"/>
      <w:r w:rsidRPr="00E06125">
        <w:t xml:space="preserve">, V., &amp; </w:t>
      </w:r>
      <w:proofErr w:type="spellStart"/>
      <w:r w:rsidRPr="00E06125">
        <w:t>Brysbaert</w:t>
      </w:r>
      <w:proofErr w:type="spellEnd"/>
      <w:r w:rsidRPr="00E06125">
        <w:t xml:space="preserve">, M. (2013). Norms of valence, arousal, and dominance for 13,915 English lemmas. </w:t>
      </w:r>
      <w:r w:rsidRPr="00BF52D9">
        <w:rPr>
          <w:i/>
        </w:rPr>
        <w:t>Behavior Research Methods, 45</w:t>
      </w:r>
      <w:r w:rsidRPr="00E06125">
        <w:t>(4), 1191–1207</w:t>
      </w:r>
      <w:r w:rsidR="00BF52D9">
        <w:t>.</w:t>
      </w:r>
    </w:p>
    <w:p w14:paraId="6AF6C7E5" w14:textId="77777777" w:rsidR="00F06A4E" w:rsidRDefault="00F06A4E" w:rsidP="00A93821">
      <w:pPr>
        <w:ind w:left="720" w:hanging="720"/>
      </w:pPr>
    </w:p>
    <w:p w14:paraId="2E64288A" w14:textId="60888AC1" w:rsidR="00F06A4E" w:rsidRDefault="00F06A4E" w:rsidP="00A93821">
      <w:pPr>
        <w:ind w:left="720" w:hanging="720"/>
      </w:pPr>
      <w:r w:rsidRPr="00F06A4E">
        <w:t xml:space="preserve">Wickham, H. (2007). Reshaping data with the reshape package. </w:t>
      </w:r>
      <w:r w:rsidRPr="00F06A4E">
        <w:rPr>
          <w:i/>
        </w:rPr>
        <w:t>Journal of Statistical Software, 21</w:t>
      </w:r>
      <w:r w:rsidRPr="00F06A4E">
        <w:t xml:space="preserve">(12). </w:t>
      </w:r>
    </w:p>
    <w:p w14:paraId="713FFC7B" w14:textId="3EC5E9E1" w:rsidR="00BF52D9" w:rsidRDefault="00BF52D9" w:rsidP="00A93821">
      <w:pPr>
        <w:ind w:left="720" w:hanging="720"/>
      </w:pPr>
    </w:p>
    <w:p w14:paraId="49AA257E" w14:textId="2CE52343" w:rsidR="00BF52D9" w:rsidRDefault="00BF52D9" w:rsidP="00A93821">
      <w:pPr>
        <w:ind w:left="720" w:hanging="720"/>
      </w:pPr>
      <w:r w:rsidRPr="00BF52D9">
        <w:lastRenderedPageBreak/>
        <w:t xml:space="preserve">Zeno, S. M., </w:t>
      </w:r>
      <w:proofErr w:type="spellStart"/>
      <w:r w:rsidRPr="00BF52D9">
        <w:t>Ivens</w:t>
      </w:r>
      <w:proofErr w:type="spellEnd"/>
      <w:r w:rsidRPr="00BF52D9">
        <w:t xml:space="preserve">, S. H., Millard, R. T., &amp; </w:t>
      </w:r>
      <w:proofErr w:type="spellStart"/>
      <w:r w:rsidRPr="00BF52D9">
        <w:t>Duvvuri</w:t>
      </w:r>
      <w:proofErr w:type="spellEnd"/>
      <w:r w:rsidRPr="00BF52D9">
        <w:t xml:space="preserve">, R. (1995). </w:t>
      </w:r>
      <w:r w:rsidRPr="00BF52D9">
        <w:rPr>
          <w:i/>
        </w:rPr>
        <w:t>The educators’ word frequency guide.</w:t>
      </w:r>
      <w:r w:rsidRPr="00BF52D9">
        <w:t xml:space="preserve"> Brewster, NY: Touchstone Applied Science</w:t>
      </w:r>
      <w:r>
        <w:t>.</w:t>
      </w:r>
    </w:p>
    <w:p w14:paraId="6D867C9B" w14:textId="1C9452CD" w:rsidR="0025454F" w:rsidRDefault="0025454F" w:rsidP="00A93821">
      <w:pPr>
        <w:ind w:left="720" w:hanging="720"/>
      </w:pPr>
    </w:p>
    <w:p w14:paraId="01393FFE" w14:textId="0C58AB9F" w:rsidR="00740936" w:rsidRDefault="00740936" w:rsidP="00A93821">
      <w:pPr>
        <w:ind w:left="720" w:hanging="720"/>
      </w:pPr>
    </w:p>
    <w:p w14:paraId="6C2F7309" w14:textId="735D12D5" w:rsidR="00740936" w:rsidRDefault="00740936">
      <w:r>
        <w:br w:type="page"/>
      </w:r>
    </w:p>
    <w:p w14:paraId="68F17307" w14:textId="40C629FD" w:rsidR="00740936" w:rsidRDefault="00740936" w:rsidP="00040653">
      <w:pPr>
        <w:spacing w:line="480" w:lineRule="auto"/>
        <w:jc w:val="center"/>
        <w:rPr>
          <w:b/>
        </w:rPr>
      </w:pPr>
      <w:r>
        <w:rPr>
          <w:b/>
        </w:rPr>
        <w:lastRenderedPageBreak/>
        <w:t>APPENDICES</w:t>
      </w:r>
    </w:p>
    <w:p w14:paraId="39CD5537" w14:textId="77777777" w:rsidR="002606F3" w:rsidRDefault="002606F3" w:rsidP="002606F3">
      <w:pPr>
        <w:pStyle w:val="NormalWeb"/>
        <w:spacing w:before="0" w:beforeAutospacing="0" w:after="0" w:afterAutospacing="0" w:line="480" w:lineRule="auto"/>
        <w:rPr>
          <w:b/>
        </w:rPr>
      </w:pPr>
    </w:p>
    <w:p w14:paraId="0452193D" w14:textId="1340A117" w:rsidR="002606F3" w:rsidRDefault="002606F3" w:rsidP="002606F3">
      <w:pPr>
        <w:pStyle w:val="NormalWeb"/>
        <w:spacing w:before="0" w:beforeAutospacing="0" w:after="0" w:afterAutospacing="0" w:line="480" w:lineRule="auto"/>
        <w:rPr>
          <w:b/>
        </w:rPr>
      </w:pPr>
      <w:r>
        <w:rPr>
          <w:b/>
        </w:rPr>
        <w:t>Appendix A-1</w:t>
      </w:r>
      <w:r w:rsidR="004E4FF2">
        <w:rPr>
          <w:b/>
        </w:rPr>
        <w:t>.</w:t>
      </w:r>
      <w:r>
        <w:rPr>
          <w:b/>
        </w:rPr>
        <w:t xml:space="preserve"> Instructions for Associative Judgments. </w:t>
      </w:r>
    </w:p>
    <w:p w14:paraId="659FC7B3" w14:textId="37C552B8" w:rsidR="002606F3" w:rsidRDefault="002606F3" w:rsidP="002606F3">
      <w:pPr>
        <w:pStyle w:val="NormalWeb"/>
        <w:spacing w:before="0" w:beforeAutospacing="0" w:after="0" w:afterAutospacing="0" w:line="480" w:lineRule="auto"/>
      </w:pPr>
      <w:r>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54780"/>
                    </a:xfrm>
                    <a:prstGeom prst="rect">
                      <a:avLst/>
                    </a:prstGeom>
                  </pic:spPr>
                </pic:pic>
              </a:graphicData>
            </a:graphic>
          </wp:inline>
        </w:drawing>
      </w:r>
    </w:p>
    <w:p w14:paraId="28033197" w14:textId="2605BBB7" w:rsidR="002606F3" w:rsidRDefault="00FD753E" w:rsidP="002606F3">
      <w:pPr>
        <w:pStyle w:val="NormalWeb"/>
        <w:spacing w:before="0" w:beforeAutospacing="0" w:after="0" w:afterAutospacing="0" w:line="480" w:lineRule="auto"/>
      </w:pPr>
      <w:r>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605280"/>
                    </a:xfrm>
                    <a:prstGeom prst="rect">
                      <a:avLst/>
                    </a:prstGeom>
                  </pic:spPr>
                </pic:pic>
              </a:graphicData>
            </a:graphic>
          </wp:inline>
        </w:drawing>
      </w:r>
    </w:p>
    <w:p w14:paraId="23465361" w14:textId="5BF984D5" w:rsidR="002606F3" w:rsidRDefault="002606F3" w:rsidP="002606F3">
      <w:pPr>
        <w:pStyle w:val="NormalWeb"/>
        <w:spacing w:before="0" w:beforeAutospacing="0" w:after="0" w:afterAutospacing="0" w:line="480" w:lineRule="auto"/>
      </w:pPr>
    </w:p>
    <w:p w14:paraId="0FF74B2C" w14:textId="1D0B8E22" w:rsidR="002606F3" w:rsidRDefault="002606F3" w:rsidP="002606F3">
      <w:pPr>
        <w:pStyle w:val="NormalWeb"/>
        <w:spacing w:before="0" w:beforeAutospacing="0" w:after="0" w:afterAutospacing="0" w:line="480" w:lineRule="auto"/>
      </w:pPr>
    </w:p>
    <w:p w14:paraId="03B6A1F5" w14:textId="490300C0" w:rsidR="002606F3" w:rsidRDefault="002606F3" w:rsidP="00FD753E">
      <w:pPr>
        <w:pStyle w:val="NormalWeb"/>
        <w:spacing w:before="0" w:beforeAutospacing="0" w:after="0" w:afterAutospacing="0" w:line="480" w:lineRule="auto"/>
      </w:pPr>
      <w:r>
        <w:rPr>
          <w:b/>
        </w:rPr>
        <w:lastRenderedPageBreak/>
        <w:t>Appendix A-2</w:t>
      </w:r>
      <w:r w:rsidR="004E4FF2">
        <w:rPr>
          <w:b/>
        </w:rPr>
        <w:t>.</w:t>
      </w:r>
      <w:r>
        <w:rPr>
          <w:b/>
        </w:rPr>
        <w:t xml:space="preserve"> Instructions for Semantic Judgme</w:t>
      </w:r>
      <w:r w:rsidR="00FD753E">
        <w:rPr>
          <w:b/>
        </w:rPr>
        <w:t>nts</w:t>
      </w:r>
      <w:r w:rsidRPr="00FD753E">
        <w:rPr>
          <w:vanish/>
        </w:rPr>
        <w:t>Bottom of Form</w:t>
      </w:r>
      <w:r w:rsidR="00FD753E">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267075"/>
                    </a:xfrm>
                    <a:prstGeom prst="rect">
                      <a:avLst/>
                    </a:prstGeom>
                  </pic:spPr>
                </pic:pic>
              </a:graphicData>
            </a:graphic>
          </wp:inline>
        </w:drawing>
      </w:r>
    </w:p>
    <w:p w14:paraId="44A44141" w14:textId="5020A57C" w:rsidR="00FD753E" w:rsidRDefault="00FD753E" w:rsidP="00FD753E">
      <w:pPr>
        <w:pStyle w:val="NormalWeb"/>
        <w:spacing w:before="0" w:beforeAutospacing="0" w:after="0" w:afterAutospacing="0" w:line="480" w:lineRule="auto"/>
        <w:rPr>
          <w:b/>
        </w:rPr>
      </w:pPr>
      <w:r>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203450"/>
                    </a:xfrm>
                    <a:prstGeom prst="rect">
                      <a:avLst/>
                    </a:prstGeom>
                  </pic:spPr>
                </pic:pic>
              </a:graphicData>
            </a:graphic>
          </wp:inline>
        </w:drawing>
      </w:r>
    </w:p>
    <w:p w14:paraId="0F797060" w14:textId="15DC074C" w:rsidR="00FD753E" w:rsidRDefault="00FD753E" w:rsidP="00FD753E">
      <w:pPr>
        <w:pStyle w:val="NormalWeb"/>
        <w:spacing w:before="0" w:beforeAutospacing="0" w:after="0" w:afterAutospacing="0" w:line="480" w:lineRule="auto"/>
        <w:rPr>
          <w:b/>
        </w:rPr>
      </w:pPr>
      <w:r>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558925"/>
                    </a:xfrm>
                    <a:prstGeom prst="rect">
                      <a:avLst/>
                    </a:prstGeom>
                  </pic:spPr>
                </pic:pic>
              </a:graphicData>
            </a:graphic>
          </wp:inline>
        </w:drawing>
      </w:r>
    </w:p>
    <w:p w14:paraId="7A578D31" w14:textId="0BD07F79" w:rsidR="00FD753E" w:rsidRDefault="00FD753E" w:rsidP="00FD753E">
      <w:pPr>
        <w:pStyle w:val="NormalWeb"/>
        <w:spacing w:before="0" w:beforeAutospacing="0" w:after="0" w:afterAutospacing="0" w:line="480" w:lineRule="auto"/>
        <w:rPr>
          <w:b/>
        </w:rPr>
      </w:pPr>
    </w:p>
    <w:p w14:paraId="58B7035F" w14:textId="5494F8B3" w:rsidR="00FD753E" w:rsidRDefault="00FD753E" w:rsidP="00FD753E">
      <w:pPr>
        <w:pStyle w:val="NormalWeb"/>
        <w:spacing w:before="0" w:beforeAutospacing="0" w:after="0" w:afterAutospacing="0" w:line="480" w:lineRule="auto"/>
        <w:rPr>
          <w:b/>
        </w:rPr>
      </w:pPr>
      <w:r>
        <w:rPr>
          <w:b/>
        </w:rPr>
        <w:lastRenderedPageBreak/>
        <w:t>Appendix A-3</w:t>
      </w:r>
      <w:r w:rsidR="004E4FF2">
        <w:rPr>
          <w:b/>
        </w:rPr>
        <w:t>.</w:t>
      </w:r>
      <w:r>
        <w:rPr>
          <w:b/>
        </w:rPr>
        <w:t xml:space="preserve"> Instructions for Thematic Judgments</w:t>
      </w:r>
    </w:p>
    <w:p w14:paraId="58E25AD3" w14:textId="4250A93F" w:rsidR="00FD753E" w:rsidRDefault="003C3534" w:rsidP="00FD753E">
      <w:pPr>
        <w:pStyle w:val="NormalWeb"/>
        <w:spacing w:before="0" w:beforeAutospacing="0" w:after="0" w:afterAutospacing="0" w:line="480" w:lineRule="auto"/>
        <w:rPr>
          <w:b/>
        </w:rPr>
      </w:pPr>
      <w:r>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183890"/>
                    </a:xfrm>
                    <a:prstGeom prst="rect">
                      <a:avLst/>
                    </a:prstGeom>
                  </pic:spPr>
                </pic:pic>
              </a:graphicData>
            </a:graphic>
          </wp:inline>
        </w:drawing>
      </w:r>
    </w:p>
    <w:p w14:paraId="2B79A5B0" w14:textId="089BEA61" w:rsidR="003C3534" w:rsidRDefault="003C3534" w:rsidP="00FD753E">
      <w:pPr>
        <w:pStyle w:val="NormalWeb"/>
        <w:spacing w:before="0" w:beforeAutospacing="0" w:after="0" w:afterAutospacing="0" w:line="480" w:lineRule="auto"/>
        <w:rPr>
          <w:b/>
        </w:rPr>
      </w:pPr>
      <w:r>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597660"/>
                    </a:xfrm>
                    <a:prstGeom prst="rect">
                      <a:avLst/>
                    </a:prstGeom>
                  </pic:spPr>
                </pic:pic>
              </a:graphicData>
            </a:graphic>
          </wp:inline>
        </w:drawing>
      </w:r>
    </w:p>
    <w:p w14:paraId="607B430F" w14:textId="5601CE72" w:rsidR="003C3534" w:rsidRDefault="003C3534" w:rsidP="00FD753E">
      <w:pPr>
        <w:pStyle w:val="NormalWeb"/>
        <w:spacing w:before="0" w:beforeAutospacing="0" w:after="0" w:afterAutospacing="0" w:line="480" w:lineRule="auto"/>
        <w:rPr>
          <w:b/>
        </w:rPr>
      </w:pPr>
    </w:p>
    <w:p w14:paraId="1E59DAC3" w14:textId="782A1B2A" w:rsidR="003C3534" w:rsidRDefault="003C3534" w:rsidP="00FD753E">
      <w:pPr>
        <w:pStyle w:val="NormalWeb"/>
        <w:spacing w:before="0" w:beforeAutospacing="0" w:after="0" w:afterAutospacing="0" w:line="480" w:lineRule="auto"/>
        <w:rPr>
          <w:b/>
        </w:rPr>
      </w:pPr>
    </w:p>
    <w:p w14:paraId="02612089" w14:textId="6329C810" w:rsidR="003C3534" w:rsidRDefault="003C3534" w:rsidP="00FD753E">
      <w:pPr>
        <w:pStyle w:val="NormalWeb"/>
        <w:spacing w:before="0" w:beforeAutospacing="0" w:after="0" w:afterAutospacing="0" w:line="480" w:lineRule="auto"/>
        <w:rPr>
          <w:b/>
        </w:rPr>
      </w:pPr>
    </w:p>
    <w:p w14:paraId="54ECF2AB" w14:textId="21266756" w:rsidR="003C3534" w:rsidRDefault="003C3534" w:rsidP="00FD753E">
      <w:pPr>
        <w:pStyle w:val="NormalWeb"/>
        <w:spacing w:before="0" w:beforeAutospacing="0" w:after="0" w:afterAutospacing="0" w:line="480" w:lineRule="auto"/>
        <w:rPr>
          <w:b/>
        </w:rPr>
      </w:pPr>
    </w:p>
    <w:p w14:paraId="59570038" w14:textId="79B04419" w:rsidR="003C3534" w:rsidRDefault="003C3534" w:rsidP="00FD753E">
      <w:pPr>
        <w:pStyle w:val="NormalWeb"/>
        <w:spacing w:before="0" w:beforeAutospacing="0" w:after="0" w:afterAutospacing="0" w:line="480" w:lineRule="auto"/>
        <w:rPr>
          <w:b/>
        </w:rPr>
      </w:pPr>
    </w:p>
    <w:p w14:paraId="7A317887" w14:textId="56E9C036" w:rsidR="003C3534" w:rsidRDefault="003C3534" w:rsidP="00FD753E">
      <w:pPr>
        <w:pStyle w:val="NormalWeb"/>
        <w:spacing w:before="0" w:beforeAutospacing="0" w:after="0" w:afterAutospacing="0" w:line="480" w:lineRule="auto"/>
        <w:rPr>
          <w:b/>
        </w:rPr>
      </w:pPr>
    </w:p>
    <w:p w14:paraId="607FCA7B" w14:textId="77777777" w:rsidR="003C3534" w:rsidRDefault="003C3534" w:rsidP="00FD753E">
      <w:pPr>
        <w:pStyle w:val="NormalWeb"/>
        <w:spacing w:before="0" w:beforeAutospacing="0" w:after="0" w:afterAutospacing="0" w:line="480" w:lineRule="auto"/>
        <w:rPr>
          <w:b/>
        </w:rPr>
      </w:pPr>
    </w:p>
    <w:p w14:paraId="21E5A291" w14:textId="77777777" w:rsidR="00FD753E" w:rsidRPr="00FD753E" w:rsidRDefault="00FD753E" w:rsidP="00FD753E">
      <w:pPr>
        <w:pStyle w:val="NormalWeb"/>
        <w:spacing w:before="0" w:beforeAutospacing="0" w:after="0" w:afterAutospacing="0" w:line="480" w:lineRule="auto"/>
        <w:rPr>
          <w:b/>
        </w:rPr>
      </w:pPr>
    </w:p>
    <w:p w14:paraId="1EC0A34A" w14:textId="78AD716C" w:rsidR="00B408EA" w:rsidRPr="00740936" w:rsidRDefault="00740936" w:rsidP="00B408EA">
      <w:pPr>
        <w:spacing w:line="480" w:lineRule="auto"/>
        <w:rPr>
          <w:b/>
        </w:rPr>
      </w:pPr>
      <w:bookmarkStart w:id="29" w:name="_Hlk510727903"/>
      <w:r w:rsidRPr="00FD753E">
        <w:rPr>
          <w:b/>
        </w:rPr>
        <w:lastRenderedPageBreak/>
        <w:t>Appendix B</w:t>
      </w:r>
      <w:r w:rsidR="00B506C8">
        <w:rPr>
          <w:b/>
        </w:rPr>
        <w:t>-1</w:t>
      </w:r>
      <w:r w:rsidR="00B408EA">
        <w:rPr>
          <w:b/>
        </w:rPr>
        <w:t>.</w:t>
      </w:r>
      <w:r w:rsidR="00B408EA" w:rsidRPr="00B408EA">
        <w:t xml:space="preserve"> </w:t>
      </w:r>
      <w:r w:rsidR="00B408EA" w:rsidRPr="00B408EA">
        <w:rPr>
          <w:b/>
        </w:rPr>
        <w:t>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7D5365" w14:paraId="2442989D" w14:textId="77777777" w:rsidTr="009C61AF">
        <w:tc>
          <w:tcPr>
            <w:tcW w:w="1726" w:type="dxa"/>
            <w:tcBorders>
              <w:left w:val="nil"/>
              <w:bottom w:val="single" w:sz="4" w:space="0" w:color="000000"/>
              <w:right w:val="nil"/>
            </w:tcBorders>
          </w:tcPr>
          <w:p w14:paraId="3357DF52" w14:textId="225E37F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09BEE04B" w14:textId="54268A99" w:rsidR="007D5365" w:rsidRPr="00792D66" w:rsidRDefault="00AE5594" w:rsidP="00AE5594">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7AAF513F" w14:textId="50D29208" w:rsidR="007D5365" w:rsidRPr="00792D66" w:rsidRDefault="007D5365" w:rsidP="007D5365">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2CCD0F8" w14:textId="5F514D81"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t</w:t>
            </w:r>
          </w:p>
        </w:tc>
        <w:tc>
          <w:tcPr>
            <w:tcW w:w="1726" w:type="dxa"/>
            <w:tcBorders>
              <w:left w:val="nil"/>
              <w:bottom w:val="single" w:sz="4" w:space="0" w:color="000000"/>
              <w:right w:val="nil"/>
            </w:tcBorders>
          </w:tcPr>
          <w:p w14:paraId="767984CB" w14:textId="4D174500" w:rsidR="007D5365" w:rsidRPr="00792D66" w:rsidRDefault="007D5365" w:rsidP="007D5365">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7D5365" w14:paraId="2B1F0272" w14:textId="77777777" w:rsidTr="009C61AF">
        <w:tc>
          <w:tcPr>
            <w:tcW w:w="1726" w:type="dxa"/>
            <w:tcBorders>
              <w:left w:val="nil"/>
              <w:bottom w:val="nil"/>
              <w:right w:val="nil"/>
            </w:tcBorders>
          </w:tcPr>
          <w:p w14:paraId="3F14006B" w14:textId="0C8D3AC4"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One</w:t>
            </w:r>
          </w:p>
        </w:tc>
        <w:tc>
          <w:tcPr>
            <w:tcW w:w="1726" w:type="dxa"/>
            <w:tcBorders>
              <w:left w:val="nil"/>
              <w:bottom w:val="nil"/>
              <w:right w:val="nil"/>
            </w:tcBorders>
          </w:tcPr>
          <w:p w14:paraId="29E58E50" w14:textId="7B334129"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1</w:t>
            </w:r>
          </w:p>
        </w:tc>
        <w:tc>
          <w:tcPr>
            <w:tcW w:w="1726" w:type="dxa"/>
            <w:tcBorders>
              <w:left w:val="nil"/>
              <w:bottom w:val="nil"/>
              <w:right w:val="nil"/>
            </w:tcBorders>
          </w:tcPr>
          <w:p w14:paraId="66914D48" w14:textId="037931DA"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0.014 (0.003)</w:t>
            </w:r>
          </w:p>
        </w:tc>
        <w:tc>
          <w:tcPr>
            <w:tcW w:w="1726" w:type="dxa"/>
            <w:tcBorders>
              <w:left w:val="nil"/>
              <w:bottom w:val="nil"/>
              <w:right w:val="nil"/>
            </w:tcBorders>
          </w:tcPr>
          <w:p w14:paraId="6F4EA22A" w14:textId="71DE1CE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4.308</w:t>
            </w:r>
          </w:p>
        </w:tc>
        <w:tc>
          <w:tcPr>
            <w:tcW w:w="1726" w:type="dxa"/>
            <w:tcBorders>
              <w:left w:val="nil"/>
              <w:bottom w:val="nil"/>
              <w:right w:val="nil"/>
            </w:tcBorders>
          </w:tcPr>
          <w:p w14:paraId="36B00B63" w14:textId="0831ABE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F3B2EE9" w14:textId="77777777" w:rsidTr="009C61AF">
        <w:tc>
          <w:tcPr>
            <w:tcW w:w="1726" w:type="dxa"/>
            <w:tcBorders>
              <w:top w:val="nil"/>
              <w:left w:val="nil"/>
              <w:bottom w:val="nil"/>
              <w:right w:val="nil"/>
            </w:tcBorders>
          </w:tcPr>
          <w:p w14:paraId="0A112458"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FAD8A3B" w14:textId="15ADF32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SUBTLEX 2</w:t>
            </w:r>
          </w:p>
        </w:tc>
        <w:tc>
          <w:tcPr>
            <w:tcW w:w="1726" w:type="dxa"/>
            <w:tcBorders>
              <w:top w:val="nil"/>
              <w:left w:val="nil"/>
              <w:bottom w:val="nil"/>
              <w:right w:val="nil"/>
            </w:tcBorders>
          </w:tcPr>
          <w:p w14:paraId="1F9CE9D4" w14:textId="5310986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-0.032 (0.003)</w:t>
            </w:r>
          </w:p>
        </w:tc>
        <w:tc>
          <w:tcPr>
            <w:tcW w:w="1726" w:type="dxa"/>
            <w:tcBorders>
              <w:top w:val="nil"/>
              <w:left w:val="nil"/>
              <w:bottom w:val="nil"/>
              <w:right w:val="nil"/>
            </w:tcBorders>
          </w:tcPr>
          <w:p w14:paraId="61C32F2C" w14:textId="03510C55"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-9.219</w:t>
            </w:r>
          </w:p>
        </w:tc>
        <w:tc>
          <w:tcPr>
            <w:tcW w:w="1726" w:type="dxa"/>
            <w:tcBorders>
              <w:top w:val="nil"/>
              <w:left w:val="nil"/>
              <w:bottom w:val="nil"/>
              <w:right w:val="nil"/>
            </w:tcBorders>
          </w:tcPr>
          <w:p w14:paraId="17F59DED" w14:textId="16865F7D"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A1966B" w14:textId="77777777" w:rsidTr="009C61AF">
        <w:tc>
          <w:tcPr>
            <w:tcW w:w="1726" w:type="dxa"/>
            <w:tcBorders>
              <w:top w:val="nil"/>
              <w:left w:val="nil"/>
              <w:bottom w:val="nil"/>
              <w:right w:val="nil"/>
            </w:tcBorders>
          </w:tcPr>
          <w:p w14:paraId="35382DF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C839FA6" w14:textId="67F8AE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1</w:t>
            </w:r>
          </w:p>
        </w:tc>
        <w:tc>
          <w:tcPr>
            <w:tcW w:w="1726" w:type="dxa"/>
            <w:tcBorders>
              <w:top w:val="nil"/>
              <w:left w:val="nil"/>
              <w:bottom w:val="nil"/>
              <w:right w:val="nil"/>
            </w:tcBorders>
          </w:tcPr>
          <w:p w14:paraId="709078A5" w14:textId="40C0DC1C" w:rsidR="007A1CE6"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-0.005 (0.001)</w:t>
            </w:r>
          </w:p>
        </w:tc>
        <w:tc>
          <w:tcPr>
            <w:tcW w:w="1726" w:type="dxa"/>
            <w:tcBorders>
              <w:top w:val="nil"/>
              <w:left w:val="nil"/>
              <w:bottom w:val="nil"/>
              <w:right w:val="nil"/>
            </w:tcBorders>
          </w:tcPr>
          <w:p w14:paraId="71714DDF" w14:textId="4A596083" w:rsidR="007D5365" w:rsidRPr="00792D66" w:rsidRDefault="007A1CE6" w:rsidP="009C61AF">
            <w:pPr>
              <w:spacing w:line="360" w:lineRule="auto"/>
              <w:jc w:val="center"/>
              <w:rPr>
                <w:rFonts w:ascii="Times New Roman" w:hAnsi="Times New Roman"/>
                <w:sz w:val="22"/>
                <w:szCs w:val="22"/>
              </w:rPr>
            </w:pPr>
            <w:r>
              <w:rPr>
                <w:rFonts w:ascii="Times New Roman" w:hAnsi="Times New Roman"/>
                <w:sz w:val="22"/>
                <w:szCs w:val="22"/>
              </w:rPr>
              <w:t>-2.790</w:t>
            </w:r>
          </w:p>
        </w:tc>
        <w:tc>
          <w:tcPr>
            <w:tcW w:w="1726" w:type="dxa"/>
            <w:tcBorders>
              <w:top w:val="nil"/>
              <w:left w:val="nil"/>
              <w:bottom w:val="nil"/>
              <w:right w:val="nil"/>
            </w:tcBorders>
          </w:tcPr>
          <w:p w14:paraId="22C54EA3" w14:textId="7A82A2F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0.005</w:t>
            </w:r>
          </w:p>
        </w:tc>
      </w:tr>
      <w:tr w:rsidR="007D5365" w14:paraId="3B695A2A" w14:textId="77777777" w:rsidTr="009C61AF">
        <w:tc>
          <w:tcPr>
            <w:tcW w:w="1726" w:type="dxa"/>
            <w:tcBorders>
              <w:top w:val="nil"/>
              <w:left w:val="nil"/>
              <w:bottom w:val="nil"/>
              <w:right w:val="nil"/>
            </w:tcBorders>
          </w:tcPr>
          <w:p w14:paraId="54634E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014582C" w14:textId="277357FE"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Length 2</w:t>
            </w:r>
          </w:p>
        </w:tc>
        <w:tc>
          <w:tcPr>
            <w:tcW w:w="1726" w:type="dxa"/>
            <w:tcBorders>
              <w:top w:val="nil"/>
              <w:left w:val="nil"/>
              <w:bottom w:val="nil"/>
              <w:right w:val="nil"/>
            </w:tcBorders>
          </w:tcPr>
          <w:p w14:paraId="47874688" w14:textId="29F8FF8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BA9B23D" w14:textId="572C412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-0.819</w:t>
            </w:r>
          </w:p>
        </w:tc>
        <w:tc>
          <w:tcPr>
            <w:tcW w:w="1726" w:type="dxa"/>
            <w:tcBorders>
              <w:top w:val="nil"/>
              <w:left w:val="nil"/>
              <w:bottom w:val="nil"/>
              <w:right w:val="nil"/>
            </w:tcBorders>
          </w:tcPr>
          <w:p w14:paraId="2827980B" w14:textId="614498E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0.413</w:t>
            </w:r>
          </w:p>
        </w:tc>
      </w:tr>
      <w:tr w:rsidR="007D5365" w14:paraId="4770397D" w14:textId="77777777" w:rsidTr="009C61AF">
        <w:tc>
          <w:tcPr>
            <w:tcW w:w="1726" w:type="dxa"/>
            <w:tcBorders>
              <w:top w:val="nil"/>
              <w:left w:val="nil"/>
              <w:bottom w:val="nil"/>
              <w:right w:val="nil"/>
            </w:tcBorders>
          </w:tcPr>
          <w:p w14:paraId="1903B627" w14:textId="48ADAC95"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Two</w:t>
            </w:r>
          </w:p>
        </w:tc>
        <w:tc>
          <w:tcPr>
            <w:tcW w:w="1726" w:type="dxa"/>
            <w:tcBorders>
              <w:top w:val="nil"/>
              <w:left w:val="nil"/>
              <w:bottom w:val="nil"/>
              <w:right w:val="nil"/>
            </w:tcBorders>
          </w:tcPr>
          <w:p w14:paraId="53B4C869" w14:textId="6863061C"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1</w:t>
            </w:r>
          </w:p>
        </w:tc>
        <w:tc>
          <w:tcPr>
            <w:tcW w:w="1726" w:type="dxa"/>
            <w:tcBorders>
              <w:top w:val="nil"/>
              <w:left w:val="nil"/>
              <w:bottom w:val="nil"/>
              <w:right w:val="nil"/>
            </w:tcBorders>
          </w:tcPr>
          <w:p w14:paraId="5979451A" w14:textId="724B222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1C5CD1EF" w14:textId="562B1B9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7.416</w:t>
            </w:r>
          </w:p>
        </w:tc>
        <w:tc>
          <w:tcPr>
            <w:tcW w:w="1726" w:type="dxa"/>
            <w:tcBorders>
              <w:top w:val="nil"/>
              <w:left w:val="nil"/>
              <w:bottom w:val="nil"/>
              <w:right w:val="nil"/>
            </w:tcBorders>
          </w:tcPr>
          <w:p w14:paraId="2FEE8F59" w14:textId="3ACA1A0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3AE7898" w14:textId="77777777" w:rsidTr="009C61AF">
        <w:tc>
          <w:tcPr>
            <w:tcW w:w="1726" w:type="dxa"/>
            <w:tcBorders>
              <w:top w:val="nil"/>
              <w:left w:val="nil"/>
              <w:bottom w:val="nil"/>
              <w:right w:val="nil"/>
            </w:tcBorders>
          </w:tcPr>
          <w:p w14:paraId="60C58E55"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375A3B90" w14:textId="3D5A530D"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AOA 2</w:t>
            </w:r>
          </w:p>
        </w:tc>
        <w:tc>
          <w:tcPr>
            <w:tcW w:w="1726" w:type="dxa"/>
            <w:tcBorders>
              <w:top w:val="nil"/>
              <w:left w:val="nil"/>
              <w:bottom w:val="nil"/>
              <w:right w:val="nil"/>
            </w:tcBorders>
          </w:tcPr>
          <w:p w14:paraId="1BABE446" w14:textId="474972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-0.014 (0.002)</w:t>
            </w:r>
          </w:p>
        </w:tc>
        <w:tc>
          <w:tcPr>
            <w:tcW w:w="1726" w:type="dxa"/>
            <w:tcBorders>
              <w:top w:val="nil"/>
              <w:left w:val="nil"/>
              <w:bottom w:val="nil"/>
              <w:right w:val="nil"/>
            </w:tcBorders>
          </w:tcPr>
          <w:p w14:paraId="2C61068E" w14:textId="396D014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-6.348</w:t>
            </w:r>
          </w:p>
        </w:tc>
        <w:tc>
          <w:tcPr>
            <w:tcW w:w="1726" w:type="dxa"/>
            <w:tcBorders>
              <w:top w:val="nil"/>
              <w:left w:val="nil"/>
              <w:bottom w:val="nil"/>
              <w:right w:val="nil"/>
            </w:tcBorders>
          </w:tcPr>
          <w:p w14:paraId="2145471C" w14:textId="248B9555"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60F923B" w14:textId="77777777" w:rsidTr="009C61AF">
        <w:tc>
          <w:tcPr>
            <w:tcW w:w="1726" w:type="dxa"/>
            <w:tcBorders>
              <w:top w:val="nil"/>
              <w:left w:val="nil"/>
              <w:bottom w:val="nil"/>
              <w:right w:val="nil"/>
            </w:tcBorders>
          </w:tcPr>
          <w:p w14:paraId="08A169E3"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7552A5F" w14:textId="14FE4C00"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1</w:t>
            </w:r>
          </w:p>
        </w:tc>
        <w:tc>
          <w:tcPr>
            <w:tcW w:w="1726" w:type="dxa"/>
            <w:tcBorders>
              <w:top w:val="nil"/>
              <w:left w:val="nil"/>
              <w:bottom w:val="nil"/>
              <w:right w:val="nil"/>
            </w:tcBorders>
          </w:tcPr>
          <w:p w14:paraId="29475F78" w14:textId="3219C5C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0.075 (0.013)</w:t>
            </w:r>
          </w:p>
        </w:tc>
        <w:tc>
          <w:tcPr>
            <w:tcW w:w="1726" w:type="dxa"/>
            <w:tcBorders>
              <w:top w:val="nil"/>
              <w:left w:val="nil"/>
              <w:bottom w:val="nil"/>
              <w:right w:val="nil"/>
            </w:tcBorders>
          </w:tcPr>
          <w:p w14:paraId="32265A15" w14:textId="7109C52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5.694</w:t>
            </w:r>
          </w:p>
        </w:tc>
        <w:tc>
          <w:tcPr>
            <w:tcW w:w="1726" w:type="dxa"/>
            <w:tcBorders>
              <w:top w:val="nil"/>
              <w:left w:val="nil"/>
              <w:bottom w:val="nil"/>
              <w:right w:val="nil"/>
            </w:tcBorders>
          </w:tcPr>
          <w:p w14:paraId="045AA928" w14:textId="5697E2E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1833F241" w14:textId="77777777" w:rsidTr="009C61AF">
        <w:tc>
          <w:tcPr>
            <w:tcW w:w="1726" w:type="dxa"/>
            <w:tcBorders>
              <w:top w:val="nil"/>
              <w:left w:val="nil"/>
              <w:bottom w:val="nil"/>
              <w:right w:val="nil"/>
            </w:tcBorders>
          </w:tcPr>
          <w:p w14:paraId="0B629C1D"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0BAA39" w14:textId="4773794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Familiarity 2</w:t>
            </w:r>
          </w:p>
        </w:tc>
        <w:tc>
          <w:tcPr>
            <w:tcW w:w="1726" w:type="dxa"/>
            <w:tcBorders>
              <w:top w:val="nil"/>
              <w:left w:val="nil"/>
              <w:bottom w:val="nil"/>
              <w:right w:val="nil"/>
            </w:tcBorders>
          </w:tcPr>
          <w:p w14:paraId="178E348F" w14:textId="52D1419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-0.091 (0.011)</w:t>
            </w:r>
          </w:p>
        </w:tc>
        <w:tc>
          <w:tcPr>
            <w:tcW w:w="1726" w:type="dxa"/>
            <w:tcBorders>
              <w:top w:val="nil"/>
              <w:left w:val="nil"/>
              <w:bottom w:val="nil"/>
              <w:right w:val="nil"/>
            </w:tcBorders>
          </w:tcPr>
          <w:p w14:paraId="45832259" w14:textId="4090D0C6"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-8.160</w:t>
            </w:r>
          </w:p>
        </w:tc>
        <w:tc>
          <w:tcPr>
            <w:tcW w:w="1726" w:type="dxa"/>
            <w:tcBorders>
              <w:top w:val="nil"/>
              <w:left w:val="nil"/>
              <w:bottom w:val="nil"/>
              <w:right w:val="nil"/>
            </w:tcBorders>
          </w:tcPr>
          <w:p w14:paraId="52C98659" w14:textId="38B77928"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5FE8B18A" w14:textId="77777777" w:rsidTr="009C61AF">
        <w:tc>
          <w:tcPr>
            <w:tcW w:w="1726" w:type="dxa"/>
            <w:tcBorders>
              <w:top w:val="nil"/>
              <w:left w:val="nil"/>
              <w:bottom w:val="nil"/>
              <w:right w:val="nil"/>
            </w:tcBorders>
          </w:tcPr>
          <w:p w14:paraId="7F5E2D79"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B037D2E" w14:textId="4C85961A"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1</w:t>
            </w:r>
          </w:p>
        </w:tc>
        <w:tc>
          <w:tcPr>
            <w:tcW w:w="1726" w:type="dxa"/>
            <w:tcBorders>
              <w:top w:val="nil"/>
              <w:left w:val="nil"/>
              <w:bottom w:val="nil"/>
              <w:right w:val="nil"/>
            </w:tcBorders>
          </w:tcPr>
          <w:p w14:paraId="2FE6423A" w14:textId="4937E64E"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2F876FDB" w14:textId="02FD4400"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-0.072</w:t>
            </w:r>
          </w:p>
        </w:tc>
        <w:tc>
          <w:tcPr>
            <w:tcW w:w="1726" w:type="dxa"/>
            <w:tcBorders>
              <w:top w:val="nil"/>
              <w:left w:val="nil"/>
              <w:bottom w:val="nil"/>
              <w:right w:val="nil"/>
            </w:tcBorders>
          </w:tcPr>
          <w:p w14:paraId="79DAF4A7" w14:textId="161BBB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0.9425</w:t>
            </w:r>
          </w:p>
        </w:tc>
      </w:tr>
      <w:tr w:rsidR="007D5365" w14:paraId="79ADC2E8" w14:textId="77777777" w:rsidTr="009C61AF">
        <w:tc>
          <w:tcPr>
            <w:tcW w:w="1726" w:type="dxa"/>
            <w:tcBorders>
              <w:top w:val="nil"/>
              <w:left w:val="nil"/>
              <w:bottom w:val="nil"/>
              <w:right w:val="nil"/>
            </w:tcBorders>
          </w:tcPr>
          <w:p w14:paraId="6C4E5D8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5660DCF" w14:textId="76AB0617"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Valence 2</w:t>
            </w:r>
          </w:p>
        </w:tc>
        <w:tc>
          <w:tcPr>
            <w:tcW w:w="1726" w:type="dxa"/>
            <w:tcBorders>
              <w:top w:val="nil"/>
              <w:left w:val="nil"/>
              <w:bottom w:val="nil"/>
              <w:right w:val="nil"/>
            </w:tcBorders>
          </w:tcPr>
          <w:p w14:paraId="072C8011" w14:textId="7BB617FD"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-0.022 (0.002)</w:t>
            </w:r>
          </w:p>
        </w:tc>
        <w:tc>
          <w:tcPr>
            <w:tcW w:w="1726" w:type="dxa"/>
            <w:tcBorders>
              <w:top w:val="nil"/>
              <w:left w:val="nil"/>
              <w:bottom w:val="nil"/>
              <w:right w:val="nil"/>
            </w:tcBorders>
          </w:tcPr>
          <w:p w14:paraId="5139B2B0" w14:textId="0DA77ADC"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-10.257</w:t>
            </w:r>
          </w:p>
        </w:tc>
        <w:tc>
          <w:tcPr>
            <w:tcW w:w="1726" w:type="dxa"/>
            <w:tcBorders>
              <w:top w:val="nil"/>
              <w:left w:val="nil"/>
              <w:bottom w:val="nil"/>
              <w:right w:val="nil"/>
            </w:tcBorders>
          </w:tcPr>
          <w:p w14:paraId="2D88F1B7" w14:textId="3233191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38EB7EE1" w14:textId="77777777" w:rsidTr="009C61AF">
        <w:tc>
          <w:tcPr>
            <w:tcW w:w="1726" w:type="dxa"/>
            <w:tcBorders>
              <w:top w:val="nil"/>
              <w:left w:val="nil"/>
              <w:bottom w:val="nil"/>
              <w:right w:val="nil"/>
            </w:tcBorders>
          </w:tcPr>
          <w:p w14:paraId="5F0B562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0F5CF98" w14:textId="21AA3396"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1</w:t>
            </w:r>
          </w:p>
        </w:tc>
        <w:tc>
          <w:tcPr>
            <w:tcW w:w="1726" w:type="dxa"/>
            <w:tcBorders>
              <w:top w:val="nil"/>
              <w:left w:val="nil"/>
              <w:bottom w:val="nil"/>
              <w:right w:val="nil"/>
            </w:tcBorders>
          </w:tcPr>
          <w:p w14:paraId="0129CC7F" w14:textId="7CB44167"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0.053 (0.005)</w:t>
            </w:r>
          </w:p>
        </w:tc>
        <w:tc>
          <w:tcPr>
            <w:tcW w:w="1726" w:type="dxa"/>
            <w:tcBorders>
              <w:top w:val="nil"/>
              <w:left w:val="nil"/>
              <w:bottom w:val="nil"/>
              <w:right w:val="nil"/>
            </w:tcBorders>
          </w:tcPr>
          <w:p w14:paraId="3B96C22F" w14:textId="371E2AFF"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10.256</w:t>
            </w:r>
          </w:p>
        </w:tc>
        <w:tc>
          <w:tcPr>
            <w:tcW w:w="1726" w:type="dxa"/>
            <w:tcBorders>
              <w:top w:val="nil"/>
              <w:left w:val="nil"/>
              <w:bottom w:val="nil"/>
              <w:right w:val="nil"/>
            </w:tcBorders>
          </w:tcPr>
          <w:p w14:paraId="21A458B3" w14:textId="04524533"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0C953E85" w14:textId="77777777" w:rsidTr="009C61AF">
        <w:tc>
          <w:tcPr>
            <w:tcW w:w="1726" w:type="dxa"/>
            <w:tcBorders>
              <w:top w:val="nil"/>
              <w:left w:val="nil"/>
              <w:bottom w:val="nil"/>
              <w:right w:val="nil"/>
            </w:tcBorders>
          </w:tcPr>
          <w:p w14:paraId="654F5282"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F1D328C" w14:textId="68CCD568"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Imageability 2</w:t>
            </w:r>
          </w:p>
        </w:tc>
        <w:tc>
          <w:tcPr>
            <w:tcW w:w="1726" w:type="dxa"/>
            <w:tcBorders>
              <w:top w:val="nil"/>
              <w:left w:val="nil"/>
              <w:bottom w:val="nil"/>
              <w:right w:val="nil"/>
            </w:tcBorders>
          </w:tcPr>
          <w:p w14:paraId="0E28FF3A" w14:textId="4EC15A5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-0.074 (0.005)</w:t>
            </w:r>
          </w:p>
        </w:tc>
        <w:tc>
          <w:tcPr>
            <w:tcW w:w="1726" w:type="dxa"/>
            <w:tcBorders>
              <w:top w:val="nil"/>
              <w:left w:val="nil"/>
              <w:bottom w:val="nil"/>
              <w:right w:val="nil"/>
            </w:tcBorders>
          </w:tcPr>
          <w:p w14:paraId="55D409CB" w14:textId="4461B3F1"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-13.440</w:t>
            </w:r>
          </w:p>
        </w:tc>
        <w:tc>
          <w:tcPr>
            <w:tcW w:w="1726" w:type="dxa"/>
            <w:tcBorders>
              <w:top w:val="nil"/>
              <w:left w:val="nil"/>
              <w:bottom w:val="nil"/>
              <w:right w:val="nil"/>
            </w:tcBorders>
          </w:tcPr>
          <w:p w14:paraId="428893A7" w14:textId="36F6D62A"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2BAC5712" w14:textId="77777777" w:rsidTr="009C61AF">
        <w:tc>
          <w:tcPr>
            <w:tcW w:w="1726" w:type="dxa"/>
            <w:tcBorders>
              <w:top w:val="nil"/>
              <w:left w:val="nil"/>
              <w:bottom w:val="nil"/>
              <w:right w:val="nil"/>
            </w:tcBorders>
          </w:tcPr>
          <w:p w14:paraId="34ECA861"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76044EAD" w14:textId="19B2BF8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1</w:t>
            </w:r>
          </w:p>
        </w:tc>
        <w:tc>
          <w:tcPr>
            <w:tcW w:w="1726" w:type="dxa"/>
            <w:tcBorders>
              <w:top w:val="nil"/>
              <w:left w:val="nil"/>
              <w:bottom w:val="nil"/>
              <w:right w:val="nil"/>
            </w:tcBorders>
          </w:tcPr>
          <w:p w14:paraId="1E4B40F4" w14:textId="38700B84"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48079F17" w14:textId="3BB62E0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-4.144</w:t>
            </w:r>
          </w:p>
        </w:tc>
        <w:tc>
          <w:tcPr>
            <w:tcW w:w="1726" w:type="dxa"/>
            <w:tcBorders>
              <w:top w:val="nil"/>
              <w:left w:val="nil"/>
              <w:bottom w:val="nil"/>
              <w:right w:val="nil"/>
            </w:tcBorders>
          </w:tcPr>
          <w:p w14:paraId="676F1603" w14:textId="5522194B"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D5365" w14:paraId="6C68D032" w14:textId="77777777" w:rsidTr="009C61AF">
        <w:tc>
          <w:tcPr>
            <w:tcW w:w="1726" w:type="dxa"/>
            <w:tcBorders>
              <w:top w:val="nil"/>
              <w:left w:val="nil"/>
              <w:bottom w:val="nil"/>
              <w:right w:val="nil"/>
            </w:tcBorders>
          </w:tcPr>
          <w:p w14:paraId="26F9C0CC" w14:textId="77777777" w:rsidR="007D5365" w:rsidRPr="00792D66" w:rsidRDefault="007D5365"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66625E1" w14:textId="47A6962B" w:rsidR="007D5365" w:rsidRPr="00792D66" w:rsidRDefault="007D5365" w:rsidP="007D5365">
            <w:pPr>
              <w:spacing w:line="360" w:lineRule="auto"/>
              <w:rPr>
                <w:rFonts w:ascii="Times New Roman" w:hAnsi="Times New Roman"/>
                <w:sz w:val="22"/>
                <w:szCs w:val="22"/>
              </w:rPr>
            </w:pPr>
            <w:r w:rsidRPr="00792D66">
              <w:rPr>
                <w:rFonts w:ascii="Times New Roman" w:hAnsi="Times New Roman"/>
                <w:sz w:val="22"/>
                <w:szCs w:val="22"/>
              </w:rPr>
              <w:t>Concreteness 2</w:t>
            </w:r>
          </w:p>
        </w:tc>
        <w:tc>
          <w:tcPr>
            <w:tcW w:w="1726" w:type="dxa"/>
            <w:tcBorders>
              <w:top w:val="nil"/>
              <w:left w:val="nil"/>
              <w:bottom w:val="nil"/>
              <w:right w:val="nil"/>
            </w:tcBorders>
          </w:tcPr>
          <w:p w14:paraId="27C8056D" w14:textId="51E6F032"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0.045 (0.004)</w:t>
            </w:r>
          </w:p>
        </w:tc>
        <w:tc>
          <w:tcPr>
            <w:tcW w:w="1726" w:type="dxa"/>
            <w:tcBorders>
              <w:top w:val="nil"/>
              <w:left w:val="nil"/>
              <w:bottom w:val="nil"/>
              <w:right w:val="nil"/>
            </w:tcBorders>
          </w:tcPr>
          <w:p w14:paraId="3F84F486" w14:textId="586A284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10.128</w:t>
            </w:r>
          </w:p>
        </w:tc>
        <w:tc>
          <w:tcPr>
            <w:tcW w:w="1726" w:type="dxa"/>
            <w:tcBorders>
              <w:top w:val="nil"/>
              <w:left w:val="nil"/>
              <w:bottom w:val="nil"/>
              <w:right w:val="nil"/>
            </w:tcBorders>
          </w:tcPr>
          <w:p w14:paraId="6AA58EEB" w14:textId="3B089E09" w:rsidR="007D5365"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D3B0C91" w14:textId="77777777" w:rsidTr="009C61AF">
        <w:tc>
          <w:tcPr>
            <w:tcW w:w="1726" w:type="dxa"/>
            <w:tcBorders>
              <w:top w:val="nil"/>
              <w:left w:val="nil"/>
              <w:bottom w:val="nil"/>
              <w:right w:val="nil"/>
            </w:tcBorders>
          </w:tcPr>
          <w:p w14:paraId="2F55EC54" w14:textId="281097B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Three</w:t>
            </w:r>
          </w:p>
        </w:tc>
        <w:tc>
          <w:tcPr>
            <w:tcW w:w="1726" w:type="dxa"/>
            <w:tcBorders>
              <w:top w:val="nil"/>
              <w:left w:val="nil"/>
              <w:bottom w:val="nil"/>
              <w:right w:val="nil"/>
            </w:tcBorders>
          </w:tcPr>
          <w:p w14:paraId="0E581727" w14:textId="4EE5287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QSS</w:t>
            </w:r>
          </w:p>
        </w:tc>
        <w:tc>
          <w:tcPr>
            <w:tcW w:w="1726" w:type="dxa"/>
            <w:tcBorders>
              <w:top w:val="nil"/>
              <w:left w:val="nil"/>
              <w:bottom w:val="nil"/>
              <w:right w:val="nil"/>
            </w:tcBorders>
          </w:tcPr>
          <w:p w14:paraId="647CF554" w14:textId="2CFDAB22"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5</w:t>
            </w:r>
            <w:r>
              <w:rPr>
                <w:rFonts w:ascii="Times New Roman" w:hAnsi="Times New Roman"/>
                <w:sz w:val="22"/>
                <w:szCs w:val="22"/>
              </w:rPr>
              <w:t xml:space="preserve"> (0.001)</w:t>
            </w:r>
          </w:p>
        </w:tc>
        <w:tc>
          <w:tcPr>
            <w:tcW w:w="1726" w:type="dxa"/>
            <w:tcBorders>
              <w:top w:val="nil"/>
              <w:left w:val="nil"/>
              <w:bottom w:val="nil"/>
              <w:right w:val="nil"/>
            </w:tcBorders>
          </w:tcPr>
          <w:p w14:paraId="28DC8044" w14:textId="1A352B01"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-8.910</w:t>
            </w:r>
          </w:p>
        </w:tc>
        <w:tc>
          <w:tcPr>
            <w:tcW w:w="1726" w:type="dxa"/>
            <w:tcBorders>
              <w:top w:val="nil"/>
              <w:left w:val="nil"/>
              <w:bottom w:val="nil"/>
              <w:right w:val="nil"/>
            </w:tcBorders>
          </w:tcPr>
          <w:p w14:paraId="2E3187FF" w14:textId="2804E95C"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3983FDD" w14:textId="77777777" w:rsidTr="009C61AF">
        <w:tc>
          <w:tcPr>
            <w:tcW w:w="1726" w:type="dxa"/>
            <w:tcBorders>
              <w:top w:val="nil"/>
              <w:left w:val="nil"/>
              <w:bottom w:val="nil"/>
              <w:right w:val="nil"/>
            </w:tcBorders>
          </w:tcPr>
          <w:p w14:paraId="7E2C8F6C"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E872104" w14:textId="7829B2E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TSS</w:t>
            </w:r>
          </w:p>
        </w:tc>
        <w:tc>
          <w:tcPr>
            <w:tcW w:w="1726" w:type="dxa"/>
            <w:tcBorders>
              <w:top w:val="nil"/>
              <w:left w:val="nil"/>
              <w:bottom w:val="nil"/>
              <w:right w:val="nil"/>
            </w:tcBorders>
          </w:tcPr>
          <w:p w14:paraId="710A56D0" w14:textId="4199ECA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w:t>
            </w:r>
            <w:r w:rsidR="008D246D">
              <w:rPr>
                <w:rFonts w:ascii="Times New Roman" w:hAnsi="Times New Roman"/>
                <w:sz w:val="22"/>
                <w:szCs w:val="22"/>
              </w:rPr>
              <w:t>2</w:t>
            </w:r>
            <w:r>
              <w:rPr>
                <w:rFonts w:ascii="Times New Roman" w:hAnsi="Times New Roman"/>
                <w:sz w:val="22"/>
                <w:szCs w:val="22"/>
              </w:rPr>
              <w:t xml:space="preserve"> (0.001)</w:t>
            </w:r>
          </w:p>
        </w:tc>
        <w:tc>
          <w:tcPr>
            <w:tcW w:w="1726" w:type="dxa"/>
            <w:tcBorders>
              <w:top w:val="nil"/>
              <w:left w:val="nil"/>
              <w:bottom w:val="nil"/>
              <w:right w:val="nil"/>
            </w:tcBorders>
          </w:tcPr>
          <w:p w14:paraId="34B16AE4" w14:textId="7A12EC06"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-3.676</w:t>
            </w:r>
          </w:p>
        </w:tc>
        <w:tc>
          <w:tcPr>
            <w:tcW w:w="1726" w:type="dxa"/>
            <w:tcBorders>
              <w:top w:val="nil"/>
              <w:left w:val="nil"/>
              <w:bottom w:val="nil"/>
              <w:right w:val="nil"/>
            </w:tcBorders>
          </w:tcPr>
          <w:p w14:paraId="155E7416" w14:textId="32845940"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0.160</w:t>
            </w:r>
          </w:p>
        </w:tc>
      </w:tr>
      <w:tr w:rsidR="00792D66" w14:paraId="6D682BDC" w14:textId="77777777" w:rsidTr="009C61AF">
        <w:tc>
          <w:tcPr>
            <w:tcW w:w="1726" w:type="dxa"/>
            <w:tcBorders>
              <w:top w:val="nil"/>
              <w:left w:val="nil"/>
              <w:bottom w:val="nil"/>
              <w:right w:val="nil"/>
            </w:tcBorders>
          </w:tcPr>
          <w:p w14:paraId="35D6E365"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FDE7050" w14:textId="2992C023"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1</w:t>
            </w:r>
          </w:p>
        </w:tc>
        <w:tc>
          <w:tcPr>
            <w:tcW w:w="1726" w:type="dxa"/>
            <w:tcBorders>
              <w:top w:val="nil"/>
              <w:left w:val="nil"/>
              <w:bottom w:val="nil"/>
              <w:right w:val="nil"/>
            </w:tcBorders>
          </w:tcPr>
          <w:p w14:paraId="63875FA3" w14:textId="2CA3A64D" w:rsidR="00792D66" w:rsidRPr="00792D66" w:rsidRDefault="008607CA"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B6CE15B" w14:textId="5B88EE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-4.339</w:t>
            </w:r>
          </w:p>
        </w:tc>
        <w:tc>
          <w:tcPr>
            <w:tcW w:w="1726" w:type="dxa"/>
            <w:tcBorders>
              <w:top w:val="nil"/>
              <w:left w:val="nil"/>
              <w:bottom w:val="nil"/>
              <w:right w:val="nil"/>
            </w:tcBorders>
          </w:tcPr>
          <w:p w14:paraId="7B0E4489" w14:textId="7210589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29598509" w14:textId="77777777" w:rsidTr="009C61AF">
        <w:tc>
          <w:tcPr>
            <w:tcW w:w="1726" w:type="dxa"/>
            <w:tcBorders>
              <w:top w:val="nil"/>
              <w:left w:val="nil"/>
              <w:bottom w:val="nil"/>
              <w:right w:val="nil"/>
            </w:tcBorders>
          </w:tcPr>
          <w:p w14:paraId="3821BB46"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011A3F88" w14:textId="67FB603D"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FSS 2</w:t>
            </w:r>
          </w:p>
        </w:tc>
        <w:tc>
          <w:tcPr>
            <w:tcW w:w="1726" w:type="dxa"/>
            <w:tcBorders>
              <w:top w:val="nil"/>
              <w:left w:val="nil"/>
              <w:bottom w:val="nil"/>
              <w:right w:val="nil"/>
            </w:tcBorders>
          </w:tcPr>
          <w:p w14:paraId="6703E260" w14:textId="347DF22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1B106FE5" w14:textId="692420B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4.884</w:t>
            </w:r>
          </w:p>
        </w:tc>
        <w:tc>
          <w:tcPr>
            <w:tcW w:w="1726" w:type="dxa"/>
            <w:tcBorders>
              <w:top w:val="nil"/>
              <w:left w:val="nil"/>
              <w:bottom w:val="nil"/>
              <w:right w:val="nil"/>
            </w:tcBorders>
          </w:tcPr>
          <w:p w14:paraId="60A15C29" w14:textId="4910904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17282A9B" w14:textId="77777777" w:rsidTr="009C61AF">
        <w:tc>
          <w:tcPr>
            <w:tcW w:w="1726" w:type="dxa"/>
            <w:tcBorders>
              <w:top w:val="nil"/>
              <w:left w:val="nil"/>
              <w:bottom w:val="nil"/>
              <w:right w:val="nil"/>
            </w:tcBorders>
          </w:tcPr>
          <w:p w14:paraId="484BA9B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19BAF846" w14:textId="68A86147"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Ortho N 2</w:t>
            </w:r>
          </w:p>
        </w:tc>
        <w:tc>
          <w:tcPr>
            <w:tcW w:w="1726" w:type="dxa"/>
            <w:tcBorders>
              <w:top w:val="nil"/>
              <w:left w:val="nil"/>
              <w:bottom w:val="nil"/>
              <w:right w:val="nil"/>
            </w:tcBorders>
          </w:tcPr>
          <w:p w14:paraId="34D355A5" w14:textId="0C36B6FE"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2A8967F8" w14:textId="74CABD24"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7.403</w:t>
            </w:r>
          </w:p>
        </w:tc>
        <w:tc>
          <w:tcPr>
            <w:tcW w:w="1726" w:type="dxa"/>
            <w:tcBorders>
              <w:top w:val="nil"/>
              <w:left w:val="nil"/>
              <w:bottom w:val="nil"/>
              <w:right w:val="nil"/>
            </w:tcBorders>
          </w:tcPr>
          <w:p w14:paraId="74666471" w14:textId="70172705"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005B89B4" w14:textId="77777777" w:rsidTr="009C61AF">
        <w:tc>
          <w:tcPr>
            <w:tcW w:w="1726" w:type="dxa"/>
            <w:tcBorders>
              <w:top w:val="nil"/>
              <w:left w:val="nil"/>
              <w:bottom w:val="nil"/>
              <w:right w:val="nil"/>
            </w:tcBorders>
          </w:tcPr>
          <w:p w14:paraId="65D970F7"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1CFA445" w14:textId="2DCEDDB6"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Phono N 1</w:t>
            </w:r>
          </w:p>
        </w:tc>
        <w:tc>
          <w:tcPr>
            <w:tcW w:w="1726" w:type="dxa"/>
            <w:tcBorders>
              <w:top w:val="nil"/>
              <w:left w:val="nil"/>
              <w:bottom w:val="nil"/>
              <w:right w:val="nil"/>
            </w:tcBorders>
          </w:tcPr>
          <w:p w14:paraId="75DDE486" w14:textId="7CDE4FB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5C94D360" w14:textId="41455E4C"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-7.789</w:t>
            </w:r>
          </w:p>
        </w:tc>
        <w:tc>
          <w:tcPr>
            <w:tcW w:w="1726" w:type="dxa"/>
            <w:tcBorders>
              <w:top w:val="nil"/>
              <w:left w:val="nil"/>
              <w:bottom w:val="nil"/>
              <w:right w:val="nil"/>
            </w:tcBorders>
          </w:tcPr>
          <w:p w14:paraId="547DFCE4" w14:textId="1B40207F"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2598F69" w14:textId="77777777" w:rsidTr="009C61AF">
        <w:tc>
          <w:tcPr>
            <w:tcW w:w="1726" w:type="dxa"/>
            <w:tcBorders>
              <w:top w:val="nil"/>
              <w:left w:val="nil"/>
              <w:bottom w:val="nil"/>
              <w:right w:val="nil"/>
            </w:tcBorders>
          </w:tcPr>
          <w:p w14:paraId="3A2C06E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611045D" w14:textId="6596631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COSC 2</w:t>
            </w:r>
          </w:p>
        </w:tc>
        <w:tc>
          <w:tcPr>
            <w:tcW w:w="1726" w:type="dxa"/>
            <w:tcBorders>
              <w:top w:val="nil"/>
              <w:left w:val="nil"/>
              <w:bottom w:val="nil"/>
              <w:right w:val="nil"/>
            </w:tcBorders>
          </w:tcPr>
          <w:p w14:paraId="15E12BB8" w14:textId="4A38331A"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-0.001 (0.001)</w:t>
            </w:r>
          </w:p>
        </w:tc>
        <w:tc>
          <w:tcPr>
            <w:tcW w:w="1726" w:type="dxa"/>
            <w:tcBorders>
              <w:top w:val="nil"/>
              <w:left w:val="nil"/>
              <w:bottom w:val="nil"/>
              <w:right w:val="nil"/>
            </w:tcBorders>
          </w:tcPr>
          <w:p w14:paraId="7A56F3B4" w14:textId="79185EF2"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-3.288</w:t>
            </w:r>
          </w:p>
        </w:tc>
        <w:tc>
          <w:tcPr>
            <w:tcW w:w="1726" w:type="dxa"/>
            <w:tcBorders>
              <w:top w:val="nil"/>
              <w:left w:val="nil"/>
              <w:bottom w:val="nil"/>
              <w:right w:val="nil"/>
            </w:tcBorders>
          </w:tcPr>
          <w:p w14:paraId="74D033A1" w14:textId="6C60C677" w:rsidR="00792D66" w:rsidRPr="00792D66" w:rsidRDefault="008D246D" w:rsidP="009C61AF">
            <w:pPr>
              <w:spacing w:line="360" w:lineRule="auto"/>
              <w:jc w:val="center"/>
              <w:rPr>
                <w:rFonts w:ascii="Times New Roman" w:hAnsi="Times New Roman"/>
                <w:sz w:val="22"/>
                <w:szCs w:val="22"/>
              </w:rPr>
            </w:pPr>
            <w:r>
              <w:rPr>
                <w:rFonts w:ascii="Times New Roman" w:hAnsi="Times New Roman"/>
                <w:sz w:val="22"/>
                <w:szCs w:val="22"/>
              </w:rPr>
              <w:t>0.010</w:t>
            </w:r>
          </w:p>
        </w:tc>
      </w:tr>
      <w:tr w:rsidR="00792D66" w14:paraId="04216988" w14:textId="77777777" w:rsidTr="009C61AF">
        <w:tc>
          <w:tcPr>
            <w:tcW w:w="1726" w:type="dxa"/>
            <w:tcBorders>
              <w:top w:val="nil"/>
              <w:left w:val="nil"/>
              <w:bottom w:val="nil"/>
              <w:right w:val="nil"/>
            </w:tcBorders>
          </w:tcPr>
          <w:p w14:paraId="696E43D4" w14:textId="53FB6F40"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Four</w:t>
            </w:r>
          </w:p>
        </w:tc>
        <w:tc>
          <w:tcPr>
            <w:tcW w:w="1726" w:type="dxa"/>
            <w:tcBorders>
              <w:top w:val="nil"/>
              <w:left w:val="nil"/>
              <w:bottom w:val="nil"/>
              <w:right w:val="nil"/>
            </w:tcBorders>
          </w:tcPr>
          <w:p w14:paraId="462D0823" w14:textId="41A21548"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FSG</w:t>
            </w:r>
          </w:p>
        </w:tc>
        <w:tc>
          <w:tcPr>
            <w:tcW w:w="1726" w:type="dxa"/>
            <w:tcBorders>
              <w:top w:val="nil"/>
              <w:left w:val="nil"/>
              <w:bottom w:val="nil"/>
              <w:right w:val="nil"/>
            </w:tcBorders>
          </w:tcPr>
          <w:p w14:paraId="489E04AD" w14:textId="71D20B8E"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0.391 (0.021)</w:t>
            </w:r>
          </w:p>
        </w:tc>
        <w:tc>
          <w:tcPr>
            <w:tcW w:w="1726" w:type="dxa"/>
            <w:tcBorders>
              <w:top w:val="nil"/>
              <w:left w:val="nil"/>
              <w:bottom w:val="nil"/>
              <w:right w:val="nil"/>
            </w:tcBorders>
          </w:tcPr>
          <w:p w14:paraId="71263224" w14:textId="429482B8"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18.186</w:t>
            </w:r>
          </w:p>
        </w:tc>
        <w:tc>
          <w:tcPr>
            <w:tcW w:w="1726" w:type="dxa"/>
            <w:tcBorders>
              <w:top w:val="nil"/>
              <w:left w:val="nil"/>
              <w:bottom w:val="nil"/>
              <w:right w:val="nil"/>
            </w:tcBorders>
          </w:tcPr>
          <w:p w14:paraId="615E925A" w14:textId="2B100226"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398D8039" w14:textId="77777777" w:rsidTr="009C61AF">
        <w:tc>
          <w:tcPr>
            <w:tcW w:w="1726" w:type="dxa"/>
            <w:tcBorders>
              <w:top w:val="nil"/>
              <w:left w:val="nil"/>
              <w:bottom w:val="nil"/>
              <w:right w:val="nil"/>
            </w:tcBorders>
          </w:tcPr>
          <w:p w14:paraId="366BD829"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62506E6A" w14:textId="2B7BE119"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 xml:space="preserve">LSA </w:t>
            </w:r>
          </w:p>
        </w:tc>
        <w:tc>
          <w:tcPr>
            <w:tcW w:w="1726" w:type="dxa"/>
            <w:tcBorders>
              <w:top w:val="nil"/>
              <w:left w:val="nil"/>
              <w:bottom w:val="nil"/>
              <w:right w:val="nil"/>
            </w:tcBorders>
          </w:tcPr>
          <w:p w14:paraId="42A8CA53" w14:textId="324442EA"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0.123 (0.106)</w:t>
            </w:r>
          </w:p>
        </w:tc>
        <w:tc>
          <w:tcPr>
            <w:tcW w:w="1726" w:type="dxa"/>
            <w:tcBorders>
              <w:top w:val="nil"/>
              <w:left w:val="nil"/>
              <w:bottom w:val="nil"/>
              <w:right w:val="nil"/>
            </w:tcBorders>
          </w:tcPr>
          <w:p w14:paraId="6066A89E" w14:textId="7E9E24C0"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7.919</w:t>
            </w:r>
          </w:p>
        </w:tc>
        <w:tc>
          <w:tcPr>
            <w:tcW w:w="1726" w:type="dxa"/>
            <w:tcBorders>
              <w:top w:val="nil"/>
              <w:left w:val="nil"/>
              <w:bottom w:val="nil"/>
              <w:right w:val="nil"/>
            </w:tcBorders>
          </w:tcPr>
          <w:p w14:paraId="5D5FA6C3" w14:textId="7AFF3AF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4EF5D016" w14:textId="77777777" w:rsidTr="009C61AF">
        <w:tc>
          <w:tcPr>
            <w:tcW w:w="1726" w:type="dxa"/>
            <w:tcBorders>
              <w:top w:val="nil"/>
              <w:left w:val="nil"/>
              <w:bottom w:val="nil"/>
              <w:right w:val="nil"/>
            </w:tcBorders>
          </w:tcPr>
          <w:p w14:paraId="74B4DA43"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59262E74" w14:textId="11F83CF1" w:rsidR="00792D66" w:rsidRPr="00792D66" w:rsidRDefault="00792D66" w:rsidP="007D5365">
            <w:pPr>
              <w:spacing w:line="360" w:lineRule="auto"/>
              <w:rPr>
                <w:rFonts w:ascii="Times New Roman" w:hAnsi="Times New Roman"/>
                <w:sz w:val="22"/>
                <w:szCs w:val="22"/>
              </w:rPr>
            </w:pPr>
            <w:r w:rsidRPr="00792D66">
              <w:rPr>
                <w:rFonts w:ascii="Times New Roman" w:hAnsi="Times New Roman"/>
                <w:sz w:val="22"/>
                <w:szCs w:val="22"/>
              </w:rPr>
              <w:t>COS</w:t>
            </w:r>
          </w:p>
        </w:tc>
        <w:tc>
          <w:tcPr>
            <w:tcW w:w="1726" w:type="dxa"/>
            <w:tcBorders>
              <w:top w:val="nil"/>
              <w:left w:val="nil"/>
              <w:bottom w:val="nil"/>
              <w:right w:val="nil"/>
            </w:tcBorders>
          </w:tcPr>
          <w:p w14:paraId="28D10A8F" w14:textId="69978F44"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0.027 (0.011)</w:t>
            </w:r>
          </w:p>
        </w:tc>
        <w:tc>
          <w:tcPr>
            <w:tcW w:w="1726" w:type="dxa"/>
            <w:tcBorders>
              <w:top w:val="nil"/>
              <w:left w:val="nil"/>
              <w:bottom w:val="nil"/>
              <w:right w:val="nil"/>
            </w:tcBorders>
          </w:tcPr>
          <w:p w14:paraId="768ED16F" w14:textId="5D5541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2.429</w:t>
            </w:r>
          </w:p>
        </w:tc>
        <w:tc>
          <w:tcPr>
            <w:tcW w:w="1726" w:type="dxa"/>
            <w:tcBorders>
              <w:top w:val="nil"/>
              <w:left w:val="nil"/>
              <w:bottom w:val="nil"/>
              <w:right w:val="nil"/>
            </w:tcBorders>
          </w:tcPr>
          <w:p w14:paraId="60058615" w14:textId="18C87A8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0.015</w:t>
            </w:r>
          </w:p>
        </w:tc>
      </w:tr>
      <w:tr w:rsidR="00792D66" w14:paraId="6570E81E" w14:textId="77777777" w:rsidTr="009C61AF">
        <w:tc>
          <w:tcPr>
            <w:tcW w:w="1726" w:type="dxa"/>
            <w:tcBorders>
              <w:top w:val="nil"/>
              <w:left w:val="nil"/>
              <w:bottom w:val="nil"/>
              <w:right w:val="nil"/>
            </w:tcBorders>
          </w:tcPr>
          <w:p w14:paraId="3A1A141B" w14:textId="77777777" w:rsidR="00792D66" w:rsidRPr="00792D66" w:rsidRDefault="00792D66" w:rsidP="007D5365">
            <w:pPr>
              <w:spacing w:line="360" w:lineRule="auto"/>
              <w:rPr>
                <w:rFonts w:ascii="Times New Roman" w:hAnsi="Times New Roman"/>
                <w:sz w:val="22"/>
                <w:szCs w:val="22"/>
              </w:rPr>
            </w:pPr>
            <w:bookmarkStart w:id="30" w:name="_Hlk510729330"/>
          </w:p>
        </w:tc>
        <w:tc>
          <w:tcPr>
            <w:tcW w:w="1726" w:type="dxa"/>
            <w:tcBorders>
              <w:top w:val="nil"/>
              <w:left w:val="nil"/>
              <w:bottom w:val="nil"/>
              <w:right w:val="nil"/>
            </w:tcBorders>
          </w:tcPr>
          <w:p w14:paraId="15822322" w14:textId="6BE0E40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p>
        </w:tc>
        <w:tc>
          <w:tcPr>
            <w:tcW w:w="1726" w:type="dxa"/>
            <w:tcBorders>
              <w:top w:val="nil"/>
              <w:left w:val="nil"/>
              <w:bottom w:val="nil"/>
              <w:right w:val="nil"/>
            </w:tcBorders>
          </w:tcPr>
          <w:p w14:paraId="3C8A823A" w14:textId="7243AD6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-0.100 (0.091)</w:t>
            </w:r>
          </w:p>
        </w:tc>
        <w:tc>
          <w:tcPr>
            <w:tcW w:w="1726" w:type="dxa"/>
            <w:tcBorders>
              <w:top w:val="nil"/>
              <w:left w:val="nil"/>
              <w:bottom w:val="nil"/>
              <w:right w:val="nil"/>
            </w:tcBorders>
          </w:tcPr>
          <w:p w14:paraId="28B2D1B9" w14:textId="2A9B8C02"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-1.091</w:t>
            </w:r>
          </w:p>
        </w:tc>
        <w:tc>
          <w:tcPr>
            <w:tcW w:w="1726" w:type="dxa"/>
            <w:tcBorders>
              <w:top w:val="nil"/>
              <w:left w:val="nil"/>
              <w:bottom w:val="nil"/>
              <w:right w:val="nil"/>
            </w:tcBorders>
          </w:tcPr>
          <w:p w14:paraId="6F247A33" w14:textId="70032FFD"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0.276</w:t>
            </w:r>
          </w:p>
        </w:tc>
      </w:tr>
      <w:tr w:rsidR="00792D66" w14:paraId="31E7614F" w14:textId="77777777" w:rsidTr="009C61AF">
        <w:tc>
          <w:tcPr>
            <w:tcW w:w="1726" w:type="dxa"/>
            <w:tcBorders>
              <w:top w:val="nil"/>
              <w:left w:val="nil"/>
              <w:bottom w:val="nil"/>
              <w:right w:val="nil"/>
            </w:tcBorders>
          </w:tcPr>
          <w:p w14:paraId="5140F661"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4438B9CF" w14:textId="7361495F"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COS:LSA</w:t>
            </w:r>
            <w:proofErr w:type="gramEnd"/>
          </w:p>
        </w:tc>
        <w:tc>
          <w:tcPr>
            <w:tcW w:w="1726" w:type="dxa"/>
            <w:tcBorders>
              <w:top w:val="nil"/>
              <w:left w:val="nil"/>
              <w:bottom w:val="nil"/>
              <w:right w:val="nil"/>
            </w:tcBorders>
          </w:tcPr>
          <w:p w14:paraId="4F3D1A7B" w14:textId="6E98BBB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-0.367 (0.058)</w:t>
            </w:r>
          </w:p>
        </w:tc>
        <w:tc>
          <w:tcPr>
            <w:tcW w:w="1726" w:type="dxa"/>
            <w:tcBorders>
              <w:top w:val="nil"/>
              <w:left w:val="nil"/>
              <w:bottom w:val="nil"/>
              <w:right w:val="nil"/>
            </w:tcBorders>
          </w:tcPr>
          <w:p w14:paraId="762DCA2E" w14:textId="6440828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-6.379</w:t>
            </w:r>
          </w:p>
        </w:tc>
        <w:tc>
          <w:tcPr>
            <w:tcW w:w="1726" w:type="dxa"/>
            <w:tcBorders>
              <w:top w:val="nil"/>
              <w:left w:val="nil"/>
              <w:bottom w:val="nil"/>
              <w:right w:val="nil"/>
            </w:tcBorders>
          </w:tcPr>
          <w:p w14:paraId="55B23D52" w14:textId="0D269D29"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6DC5A053" w14:textId="77777777" w:rsidTr="009C61AF">
        <w:tc>
          <w:tcPr>
            <w:tcW w:w="1726" w:type="dxa"/>
            <w:tcBorders>
              <w:top w:val="nil"/>
              <w:left w:val="nil"/>
              <w:bottom w:val="nil"/>
              <w:right w:val="nil"/>
            </w:tcBorders>
          </w:tcPr>
          <w:p w14:paraId="10DA9452" w14:textId="77777777" w:rsidR="00792D66" w:rsidRPr="00792D66" w:rsidRDefault="00792D66" w:rsidP="007D5365">
            <w:pPr>
              <w:spacing w:line="360" w:lineRule="auto"/>
              <w:rPr>
                <w:rFonts w:ascii="Times New Roman" w:hAnsi="Times New Roman"/>
                <w:sz w:val="22"/>
                <w:szCs w:val="22"/>
              </w:rPr>
            </w:pPr>
          </w:p>
        </w:tc>
        <w:tc>
          <w:tcPr>
            <w:tcW w:w="1726" w:type="dxa"/>
            <w:tcBorders>
              <w:top w:val="nil"/>
              <w:left w:val="nil"/>
              <w:bottom w:val="nil"/>
              <w:right w:val="nil"/>
            </w:tcBorders>
          </w:tcPr>
          <w:p w14:paraId="2C78C935" w14:textId="33736CB2"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LSA:FSG</w:t>
            </w:r>
            <w:proofErr w:type="gramEnd"/>
          </w:p>
        </w:tc>
        <w:tc>
          <w:tcPr>
            <w:tcW w:w="1726" w:type="dxa"/>
            <w:tcBorders>
              <w:top w:val="nil"/>
              <w:left w:val="nil"/>
              <w:bottom w:val="nil"/>
              <w:right w:val="nil"/>
            </w:tcBorders>
          </w:tcPr>
          <w:p w14:paraId="30CBD1AB" w14:textId="04C1E645"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-0.393 (0.106)</w:t>
            </w:r>
          </w:p>
        </w:tc>
        <w:tc>
          <w:tcPr>
            <w:tcW w:w="1726" w:type="dxa"/>
            <w:tcBorders>
              <w:top w:val="nil"/>
              <w:left w:val="nil"/>
              <w:bottom w:val="nil"/>
              <w:right w:val="nil"/>
            </w:tcBorders>
          </w:tcPr>
          <w:p w14:paraId="163757AD" w14:textId="0B3A3F4F"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-3.691</w:t>
            </w:r>
          </w:p>
        </w:tc>
        <w:tc>
          <w:tcPr>
            <w:tcW w:w="1726" w:type="dxa"/>
            <w:tcBorders>
              <w:top w:val="nil"/>
              <w:left w:val="nil"/>
              <w:bottom w:val="nil"/>
              <w:right w:val="nil"/>
            </w:tcBorders>
          </w:tcPr>
          <w:p w14:paraId="642B576B" w14:textId="5BC854BC"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&lt; 0.001</w:t>
            </w:r>
          </w:p>
        </w:tc>
      </w:tr>
      <w:tr w:rsidR="00792D66" w14:paraId="7F424C8D" w14:textId="77777777" w:rsidTr="009C61AF">
        <w:tc>
          <w:tcPr>
            <w:tcW w:w="1726" w:type="dxa"/>
            <w:tcBorders>
              <w:top w:val="nil"/>
              <w:left w:val="nil"/>
              <w:right w:val="nil"/>
            </w:tcBorders>
          </w:tcPr>
          <w:p w14:paraId="47B07E99" w14:textId="16D765F1" w:rsidR="00792D66" w:rsidRPr="00792D66" w:rsidRDefault="00792D66" w:rsidP="007D5365">
            <w:pPr>
              <w:spacing w:line="360" w:lineRule="auto"/>
              <w:rPr>
                <w:rFonts w:ascii="Times New Roman" w:hAnsi="Times New Roman"/>
                <w:sz w:val="22"/>
                <w:szCs w:val="22"/>
              </w:rPr>
            </w:pPr>
          </w:p>
        </w:tc>
        <w:tc>
          <w:tcPr>
            <w:tcW w:w="1726" w:type="dxa"/>
            <w:tcBorders>
              <w:top w:val="nil"/>
              <w:left w:val="nil"/>
              <w:right w:val="nil"/>
            </w:tcBorders>
          </w:tcPr>
          <w:p w14:paraId="58F59477" w14:textId="56CF955A" w:rsidR="00792D66" w:rsidRPr="00792D66" w:rsidRDefault="00792D66" w:rsidP="007D5365">
            <w:pPr>
              <w:spacing w:line="360" w:lineRule="auto"/>
              <w:rPr>
                <w:rFonts w:ascii="Times New Roman" w:hAnsi="Times New Roman"/>
                <w:sz w:val="22"/>
                <w:szCs w:val="22"/>
              </w:rPr>
            </w:pPr>
            <w:proofErr w:type="gramStart"/>
            <w:r w:rsidRPr="00792D66">
              <w:rPr>
                <w:rFonts w:ascii="Times New Roman" w:hAnsi="Times New Roman"/>
                <w:sz w:val="22"/>
                <w:szCs w:val="22"/>
              </w:rPr>
              <w:t>COS:FSG</w:t>
            </w:r>
            <w:proofErr w:type="gramEnd"/>
            <w:r w:rsidRPr="00792D66">
              <w:rPr>
                <w:rFonts w:ascii="Times New Roman" w:hAnsi="Times New Roman"/>
                <w:sz w:val="22"/>
                <w:szCs w:val="22"/>
              </w:rPr>
              <w:t>:LSA</w:t>
            </w:r>
          </w:p>
        </w:tc>
        <w:tc>
          <w:tcPr>
            <w:tcW w:w="1726" w:type="dxa"/>
            <w:tcBorders>
              <w:top w:val="nil"/>
              <w:left w:val="nil"/>
              <w:right w:val="nil"/>
            </w:tcBorders>
          </w:tcPr>
          <w:p w14:paraId="604D6DBF" w14:textId="4CA49AEB"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0.558 (0.338)</w:t>
            </w:r>
          </w:p>
        </w:tc>
        <w:tc>
          <w:tcPr>
            <w:tcW w:w="1726" w:type="dxa"/>
            <w:tcBorders>
              <w:top w:val="nil"/>
              <w:left w:val="nil"/>
              <w:right w:val="nil"/>
            </w:tcBorders>
          </w:tcPr>
          <w:p w14:paraId="15783465" w14:textId="562308C1"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1.648</w:t>
            </w:r>
          </w:p>
        </w:tc>
        <w:tc>
          <w:tcPr>
            <w:tcW w:w="1726" w:type="dxa"/>
            <w:tcBorders>
              <w:top w:val="nil"/>
              <w:left w:val="nil"/>
              <w:right w:val="nil"/>
            </w:tcBorders>
          </w:tcPr>
          <w:p w14:paraId="3F7ED1C5" w14:textId="21CF9613" w:rsidR="00792D66" w:rsidRPr="00792D66" w:rsidRDefault="009C61AF" w:rsidP="009C61AF">
            <w:pPr>
              <w:spacing w:line="360" w:lineRule="auto"/>
              <w:jc w:val="center"/>
              <w:rPr>
                <w:rFonts w:ascii="Times New Roman" w:hAnsi="Times New Roman"/>
                <w:sz w:val="22"/>
                <w:szCs w:val="22"/>
              </w:rPr>
            </w:pPr>
            <w:r>
              <w:rPr>
                <w:rFonts w:ascii="Times New Roman" w:hAnsi="Times New Roman"/>
                <w:sz w:val="22"/>
                <w:szCs w:val="22"/>
              </w:rPr>
              <w:t>0.099</w:t>
            </w:r>
          </w:p>
        </w:tc>
      </w:tr>
    </w:tbl>
    <w:bookmarkEnd w:id="30"/>
    <w:p w14:paraId="5E034DE5" w14:textId="312CB0DA" w:rsidR="00AE5594" w:rsidRDefault="00AE5594" w:rsidP="00AE5594">
      <w:r>
        <w:rPr>
          <w:i/>
        </w:rPr>
        <w:t>Note:</w:t>
      </w:r>
      <w:r>
        <w:t xml:space="preserve"> 1 = Cue item, 2 = Target Item. FSG, COS, and LSA have been mean centered. Statistics are reported for the step in which the variable was entered into the model.</w:t>
      </w:r>
    </w:p>
    <w:p w14:paraId="1A896FF1" w14:textId="77777777" w:rsidR="00AE5594" w:rsidRDefault="00AE5594">
      <w:r>
        <w:br w:type="page"/>
      </w:r>
    </w:p>
    <w:bookmarkEnd w:id="29"/>
    <w:p w14:paraId="22779B37" w14:textId="288AEE28" w:rsidR="00AE5594" w:rsidRPr="00740936" w:rsidRDefault="00AE5594" w:rsidP="00AE5594">
      <w:pPr>
        <w:spacing w:line="480" w:lineRule="auto"/>
        <w:rPr>
          <w:b/>
        </w:rPr>
      </w:pPr>
      <w:r w:rsidRPr="00FD753E">
        <w:rPr>
          <w:b/>
        </w:rPr>
        <w:lastRenderedPageBreak/>
        <w:t>Appendix B</w:t>
      </w:r>
      <w:r>
        <w:rPr>
          <w:b/>
        </w:rPr>
        <w:t>-</w:t>
      </w:r>
      <w:r w:rsidR="00425579">
        <w:rPr>
          <w:b/>
        </w:rPr>
        <w:t>2</w:t>
      </w:r>
      <w:r>
        <w:rPr>
          <w:b/>
        </w:rPr>
        <w:t>.</w:t>
      </w:r>
      <w:r w:rsidRPr="00B408EA">
        <w:t xml:space="preserve"> </w:t>
      </w:r>
      <w:r w:rsidRPr="00B408EA">
        <w:rPr>
          <w:b/>
        </w:rPr>
        <w:t xml:space="preserve">MLM Statistics for Hierarchical </w:t>
      </w:r>
      <w:r>
        <w:rPr>
          <w:b/>
        </w:rPr>
        <w:t>Recall</w:t>
      </w:r>
      <w:r w:rsidRPr="00B408EA">
        <w:rPr>
          <w:b/>
        </w:rPr>
        <w:t xml:space="preserve"> Model</w:t>
      </w:r>
    </w:p>
    <w:tbl>
      <w:tblPr>
        <w:tblStyle w:val="TableGrid"/>
        <w:tblW w:w="0" w:type="auto"/>
        <w:tblLook w:val="04A0" w:firstRow="1" w:lastRow="0" w:firstColumn="1" w:lastColumn="0" w:noHBand="0" w:noVBand="1"/>
      </w:tblPr>
      <w:tblGrid>
        <w:gridCol w:w="1726"/>
        <w:gridCol w:w="1726"/>
        <w:gridCol w:w="1726"/>
        <w:gridCol w:w="1726"/>
        <w:gridCol w:w="1726"/>
        <w:gridCol w:w="10"/>
      </w:tblGrid>
      <w:tr w:rsidR="00AE5594" w14:paraId="5A952484" w14:textId="77777777" w:rsidTr="007951A7">
        <w:tc>
          <w:tcPr>
            <w:tcW w:w="1726" w:type="dxa"/>
            <w:tcBorders>
              <w:left w:val="nil"/>
              <w:bottom w:val="single" w:sz="4" w:space="0" w:color="000000"/>
              <w:right w:val="nil"/>
            </w:tcBorders>
          </w:tcPr>
          <w:p w14:paraId="618A4FBE" w14:textId="77777777" w:rsidR="00AE5594" w:rsidRPr="00792D66" w:rsidRDefault="00AE5594" w:rsidP="00A44626">
            <w:pPr>
              <w:spacing w:line="360" w:lineRule="auto"/>
              <w:rPr>
                <w:rFonts w:ascii="Times New Roman" w:hAnsi="Times New Roman"/>
                <w:sz w:val="22"/>
                <w:szCs w:val="22"/>
              </w:rPr>
            </w:pPr>
            <w:r w:rsidRPr="00792D66">
              <w:rPr>
                <w:rFonts w:ascii="Times New Roman" w:hAnsi="Times New Roman"/>
                <w:sz w:val="22"/>
                <w:szCs w:val="22"/>
              </w:rPr>
              <w:t>Step</w:t>
            </w:r>
          </w:p>
        </w:tc>
        <w:tc>
          <w:tcPr>
            <w:tcW w:w="1726" w:type="dxa"/>
            <w:tcBorders>
              <w:left w:val="nil"/>
              <w:bottom w:val="single" w:sz="4" w:space="0" w:color="000000"/>
              <w:right w:val="nil"/>
            </w:tcBorders>
          </w:tcPr>
          <w:p w14:paraId="122216CD" w14:textId="77777777" w:rsidR="00AE5594" w:rsidRPr="00792D66" w:rsidRDefault="00AE5594" w:rsidP="00A44626">
            <w:pPr>
              <w:spacing w:line="360" w:lineRule="auto"/>
              <w:jc w:val="center"/>
              <w:rPr>
                <w:rFonts w:ascii="Times New Roman" w:hAnsi="Times New Roman"/>
                <w:sz w:val="22"/>
                <w:szCs w:val="22"/>
              </w:rPr>
            </w:pPr>
            <w:r>
              <w:rPr>
                <w:rFonts w:ascii="Times New Roman" w:hAnsi="Times New Roman"/>
                <w:sz w:val="22"/>
                <w:szCs w:val="22"/>
              </w:rPr>
              <w:t>IV</w:t>
            </w:r>
          </w:p>
        </w:tc>
        <w:tc>
          <w:tcPr>
            <w:tcW w:w="1726" w:type="dxa"/>
            <w:tcBorders>
              <w:left w:val="nil"/>
              <w:bottom w:val="single" w:sz="4" w:space="0" w:color="000000"/>
              <w:right w:val="nil"/>
            </w:tcBorders>
          </w:tcPr>
          <w:p w14:paraId="40D163BB" w14:textId="77777777" w:rsidR="00AE5594" w:rsidRPr="00792D66" w:rsidRDefault="00AE5594" w:rsidP="00A44626">
            <w:pPr>
              <w:spacing w:line="360" w:lineRule="auto"/>
              <w:jc w:val="center"/>
              <w:rPr>
                <w:rFonts w:ascii="Times New Roman" w:hAnsi="Times New Roman"/>
                <w:sz w:val="22"/>
                <w:szCs w:val="22"/>
              </w:rPr>
            </w:pPr>
            <w:r w:rsidRPr="00792D66">
              <w:rPr>
                <w:rFonts w:ascii="Times New Roman" w:hAnsi="Times New Roman"/>
                <w:i/>
                <w:sz w:val="22"/>
                <w:szCs w:val="22"/>
              </w:rPr>
              <w:t xml:space="preserve">b </w:t>
            </w:r>
            <w:r w:rsidRPr="00792D66">
              <w:rPr>
                <w:rFonts w:ascii="Times New Roman" w:hAnsi="Times New Roman"/>
                <w:sz w:val="22"/>
                <w:szCs w:val="22"/>
              </w:rPr>
              <w:t>(SE)</w:t>
            </w:r>
          </w:p>
        </w:tc>
        <w:tc>
          <w:tcPr>
            <w:tcW w:w="1726" w:type="dxa"/>
            <w:tcBorders>
              <w:left w:val="nil"/>
              <w:bottom w:val="single" w:sz="4" w:space="0" w:color="000000"/>
              <w:right w:val="nil"/>
            </w:tcBorders>
          </w:tcPr>
          <w:p w14:paraId="3BEBCBAF" w14:textId="4D47B419" w:rsidR="00AE5594" w:rsidRPr="00792D66" w:rsidRDefault="00A44626" w:rsidP="00A44626">
            <w:pPr>
              <w:spacing w:line="360" w:lineRule="auto"/>
              <w:jc w:val="center"/>
              <w:rPr>
                <w:rFonts w:ascii="Times New Roman" w:hAnsi="Times New Roman"/>
                <w:i/>
                <w:sz w:val="22"/>
                <w:szCs w:val="22"/>
              </w:rPr>
            </w:pPr>
            <w:r>
              <w:rPr>
                <w:rFonts w:ascii="Times New Roman" w:hAnsi="Times New Roman"/>
                <w:i/>
                <w:sz w:val="22"/>
                <w:szCs w:val="22"/>
              </w:rPr>
              <w:t>z</w:t>
            </w:r>
          </w:p>
        </w:tc>
        <w:tc>
          <w:tcPr>
            <w:tcW w:w="1736" w:type="dxa"/>
            <w:gridSpan w:val="2"/>
            <w:tcBorders>
              <w:left w:val="nil"/>
              <w:bottom w:val="single" w:sz="4" w:space="0" w:color="000000"/>
              <w:right w:val="nil"/>
            </w:tcBorders>
          </w:tcPr>
          <w:p w14:paraId="5FF1CEBD" w14:textId="77777777" w:rsidR="00AE5594" w:rsidRPr="00792D66" w:rsidRDefault="00AE5594" w:rsidP="00A44626">
            <w:pPr>
              <w:spacing w:line="360" w:lineRule="auto"/>
              <w:jc w:val="center"/>
              <w:rPr>
                <w:rFonts w:ascii="Times New Roman" w:hAnsi="Times New Roman"/>
                <w:i/>
                <w:sz w:val="22"/>
                <w:szCs w:val="22"/>
              </w:rPr>
            </w:pPr>
            <w:r w:rsidRPr="00792D66">
              <w:rPr>
                <w:rFonts w:ascii="Times New Roman" w:hAnsi="Times New Roman"/>
                <w:i/>
                <w:sz w:val="22"/>
                <w:szCs w:val="22"/>
              </w:rPr>
              <w:t>p</w:t>
            </w:r>
          </w:p>
        </w:tc>
      </w:tr>
      <w:tr w:rsidR="00AE5594" w14:paraId="29B7ECBE" w14:textId="77777777" w:rsidTr="007951A7">
        <w:tc>
          <w:tcPr>
            <w:tcW w:w="1726" w:type="dxa"/>
            <w:tcBorders>
              <w:left w:val="nil"/>
              <w:bottom w:val="nil"/>
              <w:right w:val="nil"/>
            </w:tcBorders>
          </w:tcPr>
          <w:p w14:paraId="26A6BF76" w14:textId="3C95FC2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One</w:t>
            </w:r>
          </w:p>
        </w:tc>
        <w:tc>
          <w:tcPr>
            <w:tcW w:w="1726" w:type="dxa"/>
            <w:tcBorders>
              <w:left w:val="nil"/>
              <w:bottom w:val="nil"/>
              <w:right w:val="nil"/>
            </w:tcBorders>
          </w:tcPr>
          <w:p w14:paraId="660BCDBC" w14:textId="3CA2FF5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1</w:t>
            </w:r>
          </w:p>
        </w:tc>
        <w:tc>
          <w:tcPr>
            <w:tcW w:w="1726" w:type="dxa"/>
            <w:tcBorders>
              <w:left w:val="nil"/>
              <w:bottom w:val="nil"/>
              <w:right w:val="nil"/>
            </w:tcBorders>
          </w:tcPr>
          <w:p w14:paraId="6DE08427" w14:textId="52D50EC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-0.257 (0.280)</w:t>
            </w:r>
          </w:p>
        </w:tc>
        <w:tc>
          <w:tcPr>
            <w:tcW w:w="1726" w:type="dxa"/>
            <w:tcBorders>
              <w:left w:val="nil"/>
              <w:bottom w:val="nil"/>
              <w:right w:val="nil"/>
            </w:tcBorders>
          </w:tcPr>
          <w:p w14:paraId="593ACAB8" w14:textId="61D6A60D"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-9.234</w:t>
            </w:r>
          </w:p>
        </w:tc>
        <w:tc>
          <w:tcPr>
            <w:tcW w:w="1736" w:type="dxa"/>
            <w:gridSpan w:val="2"/>
            <w:tcBorders>
              <w:left w:val="nil"/>
              <w:bottom w:val="nil"/>
              <w:right w:val="nil"/>
            </w:tcBorders>
          </w:tcPr>
          <w:p w14:paraId="3F7FED1B" w14:textId="651A6823"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6990618A" w14:textId="77777777" w:rsidTr="007951A7">
        <w:tc>
          <w:tcPr>
            <w:tcW w:w="1726" w:type="dxa"/>
            <w:tcBorders>
              <w:top w:val="nil"/>
              <w:left w:val="nil"/>
              <w:bottom w:val="nil"/>
              <w:right w:val="nil"/>
            </w:tcBorders>
          </w:tcPr>
          <w:p w14:paraId="1001F6E3"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6692F58" w14:textId="4ADEAD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SUBTLEX 2</w:t>
            </w:r>
          </w:p>
        </w:tc>
        <w:tc>
          <w:tcPr>
            <w:tcW w:w="1726" w:type="dxa"/>
            <w:tcBorders>
              <w:top w:val="nil"/>
              <w:left w:val="nil"/>
              <w:bottom w:val="nil"/>
              <w:right w:val="nil"/>
            </w:tcBorders>
          </w:tcPr>
          <w:p w14:paraId="7C4A0461" w14:textId="47DD92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0.082 (0.030)</w:t>
            </w:r>
          </w:p>
        </w:tc>
        <w:tc>
          <w:tcPr>
            <w:tcW w:w="1726" w:type="dxa"/>
            <w:tcBorders>
              <w:top w:val="nil"/>
              <w:left w:val="nil"/>
              <w:bottom w:val="nil"/>
              <w:right w:val="nil"/>
            </w:tcBorders>
          </w:tcPr>
          <w:p w14:paraId="3E96ED08" w14:textId="331023C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2.761</w:t>
            </w:r>
          </w:p>
        </w:tc>
        <w:tc>
          <w:tcPr>
            <w:tcW w:w="1736" w:type="dxa"/>
            <w:gridSpan w:val="2"/>
            <w:tcBorders>
              <w:top w:val="nil"/>
              <w:left w:val="nil"/>
              <w:bottom w:val="nil"/>
              <w:right w:val="nil"/>
            </w:tcBorders>
          </w:tcPr>
          <w:p w14:paraId="3F10260C" w14:textId="5158163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0.006</w:t>
            </w:r>
          </w:p>
        </w:tc>
      </w:tr>
      <w:tr w:rsidR="00AE5594" w14:paraId="24A7EAC5" w14:textId="77777777" w:rsidTr="007951A7">
        <w:tc>
          <w:tcPr>
            <w:tcW w:w="1726" w:type="dxa"/>
            <w:tcBorders>
              <w:top w:val="nil"/>
              <w:left w:val="nil"/>
              <w:bottom w:val="nil"/>
              <w:right w:val="nil"/>
            </w:tcBorders>
          </w:tcPr>
          <w:p w14:paraId="62FADA66"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C997124" w14:textId="2A83AE5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1</w:t>
            </w:r>
          </w:p>
        </w:tc>
        <w:tc>
          <w:tcPr>
            <w:tcW w:w="1726" w:type="dxa"/>
            <w:tcBorders>
              <w:top w:val="nil"/>
              <w:left w:val="nil"/>
              <w:bottom w:val="nil"/>
              <w:right w:val="nil"/>
            </w:tcBorders>
          </w:tcPr>
          <w:p w14:paraId="3596561C" w14:textId="67F7E88A"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0.138 (0.015)</w:t>
            </w:r>
          </w:p>
        </w:tc>
        <w:tc>
          <w:tcPr>
            <w:tcW w:w="1726" w:type="dxa"/>
            <w:tcBorders>
              <w:top w:val="nil"/>
              <w:left w:val="nil"/>
              <w:bottom w:val="nil"/>
              <w:right w:val="nil"/>
            </w:tcBorders>
          </w:tcPr>
          <w:p w14:paraId="63723674" w14:textId="38A43D4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9.225</w:t>
            </w:r>
          </w:p>
        </w:tc>
        <w:tc>
          <w:tcPr>
            <w:tcW w:w="1736" w:type="dxa"/>
            <w:gridSpan w:val="2"/>
            <w:tcBorders>
              <w:top w:val="nil"/>
              <w:left w:val="nil"/>
              <w:bottom w:val="nil"/>
              <w:right w:val="nil"/>
            </w:tcBorders>
          </w:tcPr>
          <w:p w14:paraId="2F9FE884" w14:textId="56B2F3C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8B28F14" w14:textId="77777777" w:rsidTr="007951A7">
        <w:tc>
          <w:tcPr>
            <w:tcW w:w="1726" w:type="dxa"/>
            <w:tcBorders>
              <w:top w:val="nil"/>
              <w:left w:val="nil"/>
              <w:bottom w:val="nil"/>
              <w:right w:val="nil"/>
            </w:tcBorders>
          </w:tcPr>
          <w:p w14:paraId="58E640B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44E5CD8" w14:textId="4CE56874"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Length 2</w:t>
            </w:r>
          </w:p>
        </w:tc>
        <w:tc>
          <w:tcPr>
            <w:tcW w:w="1726" w:type="dxa"/>
            <w:tcBorders>
              <w:top w:val="nil"/>
              <w:left w:val="nil"/>
              <w:bottom w:val="nil"/>
              <w:right w:val="nil"/>
            </w:tcBorders>
          </w:tcPr>
          <w:p w14:paraId="1D4C7734" w14:textId="10F8086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-0.047 (0.012)</w:t>
            </w:r>
          </w:p>
        </w:tc>
        <w:tc>
          <w:tcPr>
            <w:tcW w:w="1726" w:type="dxa"/>
            <w:tcBorders>
              <w:top w:val="nil"/>
              <w:left w:val="nil"/>
              <w:bottom w:val="nil"/>
              <w:right w:val="nil"/>
            </w:tcBorders>
          </w:tcPr>
          <w:p w14:paraId="1985CA3A" w14:textId="25992F4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-3.866</w:t>
            </w:r>
          </w:p>
        </w:tc>
        <w:tc>
          <w:tcPr>
            <w:tcW w:w="1736" w:type="dxa"/>
            <w:gridSpan w:val="2"/>
            <w:tcBorders>
              <w:top w:val="nil"/>
              <w:left w:val="nil"/>
              <w:bottom w:val="nil"/>
              <w:right w:val="nil"/>
            </w:tcBorders>
          </w:tcPr>
          <w:p w14:paraId="3CABDFB9" w14:textId="49A2D7F8"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CDFA10E" w14:textId="77777777" w:rsidTr="007951A7">
        <w:tc>
          <w:tcPr>
            <w:tcW w:w="1726" w:type="dxa"/>
            <w:tcBorders>
              <w:top w:val="nil"/>
              <w:left w:val="nil"/>
              <w:bottom w:val="nil"/>
              <w:right w:val="nil"/>
            </w:tcBorders>
          </w:tcPr>
          <w:p w14:paraId="6527C80E" w14:textId="318FE84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Two</w:t>
            </w:r>
          </w:p>
        </w:tc>
        <w:tc>
          <w:tcPr>
            <w:tcW w:w="1726" w:type="dxa"/>
            <w:tcBorders>
              <w:top w:val="nil"/>
              <w:left w:val="nil"/>
              <w:bottom w:val="nil"/>
              <w:right w:val="nil"/>
            </w:tcBorders>
          </w:tcPr>
          <w:p w14:paraId="4232C077" w14:textId="4B08E9D5"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1</w:t>
            </w:r>
          </w:p>
        </w:tc>
        <w:tc>
          <w:tcPr>
            <w:tcW w:w="1726" w:type="dxa"/>
            <w:tcBorders>
              <w:top w:val="nil"/>
              <w:left w:val="nil"/>
              <w:bottom w:val="nil"/>
              <w:right w:val="nil"/>
            </w:tcBorders>
          </w:tcPr>
          <w:p w14:paraId="300E66FB" w14:textId="7E72FF54"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-0.023 (0.018)</w:t>
            </w:r>
          </w:p>
        </w:tc>
        <w:tc>
          <w:tcPr>
            <w:tcW w:w="1726" w:type="dxa"/>
            <w:tcBorders>
              <w:top w:val="nil"/>
              <w:left w:val="nil"/>
              <w:bottom w:val="nil"/>
              <w:right w:val="nil"/>
            </w:tcBorders>
          </w:tcPr>
          <w:p w14:paraId="3391652E" w14:textId="4483B449"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-1.331</w:t>
            </w:r>
          </w:p>
        </w:tc>
        <w:tc>
          <w:tcPr>
            <w:tcW w:w="1736" w:type="dxa"/>
            <w:gridSpan w:val="2"/>
            <w:tcBorders>
              <w:top w:val="nil"/>
              <w:left w:val="nil"/>
              <w:bottom w:val="nil"/>
              <w:right w:val="nil"/>
            </w:tcBorders>
          </w:tcPr>
          <w:p w14:paraId="6BE35FD0" w14:textId="57B44B8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0.183</w:t>
            </w:r>
          </w:p>
        </w:tc>
      </w:tr>
      <w:tr w:rsidR="00AE5594" w14:paraId="20880792" w14:textId="77777777" w:rsidTr="007951A7">
        <w:tc>
          <w:tcPr>
            <w:tcW w:w="1726" w:type="dxa"/>
            <w:tcBorders>
              <w:top w:val="nil"/>
              <w:left w:val="nil"/>
              <w:bottom w:val="nil"/>
              <w:right w:val="nil"/>
            </w:tcBorders>
          </w:tcPr>
          <w:p w14:paraId="7A325E8A"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961C6C5" w14:textId="670F55D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AOA 2</w:t>
            </w:r>
          </w:p>
        </w:tc>
        <w:tc>
          <w:tcPr>
            <w:tcW w:w="1726" w:type="dxa"/>
            <w:tcBorders>
              <w:top w:val="nil"/>
              <w:left w:val="nil"/>
              <w:bottom w:val="nil"/>
              <w:right w:val="nil"/>
            </w:tcBorders>
          </w:tcPr>
          <w:p w14:paraId="37137079" w14:textId="19C04F51"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-0.087 (0.019)</w:t>
            </w:r>
          </w:p>
        </w:tc>
        <w:tc>
          <w:tcPr>
            <w:tcW w:w="1726" w:type="dxa"/>
            <w:tcBorders>
              <w:top w:val="nil"/>
              <w:left w:val="nil"/>
              <w:bottom w:val="nil"/>
              <w:right w:val="nil"/>
            </w:tcBorders>
          </w:tcPr>
          <w:p w14:paraId="7FCEA400" w14:textId="42D56512"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-4.474</w:t>
            </w:r>
          </w:p>
        </w:tc>
        <w:tc>
          <w:tcPr>
            <w:tcW w:w="1736" w:type="dxa"/>
            <w:gridSpan w:val="2"/>
            <w:tcBorders>
              <w:top w:val="nil"/>
              <w:left w:val="nil"/>
              <w:bottom w:val="nil"/>
              <w:right w:val="nil"/>
            </w:tcBorders>
          </w:tcPr>
          <w:p w14:paraId="3576903B" w14:textId="6C258CCF"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E511535" w14:textId="77777777" w:rsidTr="007951A7">
        <w:tc>
          <w:tcPr>
            <w:tcW w:w="1726" w:type="dxa"/>
            <w:tcBorders>
              <w:top w:val="nil"/>
              <w:left w:val="nil"/>
              <w:bottom w:val="nil"/>
              <w:right w:val="nil"/>
            </w:tcBorders>
          </w:tcPr>
          <w:p w14:paraId="1D97213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9E2F9A6" w14:textId="31CD517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1</w:t>
            </w:r>
          </w:p>
        </w:tc>
        <w:tc>
          <w:tcPr>
            <w:tcW w:w="1726" w:type="dxa"/>
            <w:tcBorders>
              <w:top w:val="nil"/>
              <w:left w:val="nil"/>
              <w:bottom w:val="nil"/>
              <w:right w:val="nil"/>
            </w:tcBorders>
          </w:tcPr>
          <w:p w14:paraId="23904300" w14:textId="17B17636"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-0.587 (0.118)</w:t>
            </w:r>
          </w:p>
        </w:tc>
        <w:tc>
          <w:tcPr>
            <w:tcW w:w="1726" w:type="dxa"/>
            <w:tcBorders>
              <w:top w:val="nil"/>
              <w:left w:val="nil"/>
              <w:bottom w:val="nil"/>
              <w:right w:val="nil"/>
            </w:tcBorders>
          </w:tcPr>
          <w:p w14:paraId="70672DD7" w14:textId="1B99AB80"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-4.975</w:t>
            </w:r>
          </w:p>
        </w:tc>
        <w:tc>
          <w:tcPr>
            <w:tcW w:w="1736" w:type="dxa"/>
            <w:gridSpan w:val="2"/>
            <w:tcBorders>
              <w:top w:val="nil"/>
              <w:left w:val="nil"/>
              <w:bottom w:val="nil"/>
              <w:right w:val="nil"/>
            </w:tcBorders>
          </w:tcPr>
          <w:p w14:paraId="41567EF3" w14:textId="4891B57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D1D3621" w14:textId="77777777" w:rsidTr="007951A7">
        <w:tc>
          <w:tcPr>
            <w:tcW w:w="1726" w:type="dxa"/>
            <w:tcBorders>
              <w:top w:val="nil"/>
              <w:left w:val="nil"/>
              <w:bottom w:val="nil"/>
              <w:right w:val="nil"/>
            </w:tcBorders>
          </w:tcPr>
          <w:p w14:paraId="77A75F6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B04DC3F" w14:textId="3EBC6A2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Familiarity 2</w:t>
            </w:r>
          </w:p>
        </w:tc>
        <w:tc>
          <w:tcPr>
            <w:tcW w:w="1726" w:type="dxa"/>
            <w:tcBorders>
              <w:top w:val="nil"/>
              <w:left w:val="nil"/>
              <w:bottom w:val="nil"/>
              <w:right w:val="nil"/>
            </w:tcBorders>
          </w:tcPr>
          <w:p w14:paraId="34823C45" w14:textId="77B2135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-0.283 (0.098)</w:t>
            </w:r>
          </w:p>
        </w:tc>
        <w:tc>
          <w:tcPr>
            <w:tcW w:w="1726" w:type="dxa"/>
            <w:tcBorders>
              <w:top w:val="nil"/>
              <w:left w:val="nil"/>
              <w:bottom w:val="nil"/>
              <w:right w:val="nil"/>
            </w:tcBorders>
          </w:tcPr>
          <w:p w14:paraId="034F05C0" w14:textId="10EDE44E"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-2.873</w:t>
            </w:r>
          </w:p>
        </w:tc>
        <w:tc>
          <w:tcPr>
            <w:tcW w:w="1736" w:type="dxa"/>
            <w:gridSpan w:val="2"/>
            <w:tcBorders>
              <w:top w:val="nil"/>
              <w:left w:val="nil"/>
              <w:bottom w:val="nil"/>
              <w:right w:val="nil"/>
            </w:tcBorders>
          </w:tcPr>
          <w:p w14:paraId="099C52B2" w14:textId="1E3FE6DC" w:rsidR="00AE5594" w:rsidRPr="00792D66" w:rsidRDefault="00A44626" w:rsidP="00A44626">
            <w:pPr>
              <w:spacing w:line="360" w:lineRule="auto"/>
              <w:jc w:val="center"/>
              <w:rPr>
                <w:rFonts w:ascii="Times New Roman" w:hAnsi="Times New Roman"/>
                <w:sz w:val="22"/>
                <w:szCs w:val="22"/>
              </w:rPr>
            </w:pPr>
            <w:r>
              <w:rPr>
                <w:rFonts w:ascii="Times New Roman" w:hAnsi="Times New Roman"/>
                <w:sz w:val="22"/>
                <w:szCs w:val="22"/>
              </w:rPr>
              <w:t>0.004</w:t>
            </w:r>
          </w:p>
        </w:tc>
      </w:tr>
      <w:tr w:rsidR="00AE5594" w14:paraId="5CF50B84" w14:textId="77777777" w:rsidTr="007951A7">
        <w:tc>
          <w:tcPr>
            <w:tcW w:w="1726" w:type="dxa"/>
            <w:tcBorders>
              <w:top w:val="nil"/>
              <w:left w:val="nil"/>
              <w:bottom w:val="nil"/>
              <w:right w:val="nil"/>
            </w:tcBorders>
          </w:tcPr>
          <w:p w14:paraId="74B27B0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E2781ED" w14:textId="36978C6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1</w:t>
            </w:r>
          </w:p>
        </w:tc>
        <w:tc>
          <w:tcPr>
            <w:tcW w:w="1726" w:type="dxa"/>
            <w:tcBorders>
              <w:top w:val="nil"/>
              <w:left w:val="nil"/>
              <w:bottom w:val="nil"/>
              <w:right w:val="nil"/>
            </w:tcBorders>
          </w:tcPr>
          <w:p w14:paraId="4CB069FE" w14:textId="51677AA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-0.143 (0.020)</w:t>
            </w:r>
          </w:p>
        </w:tc>
        <w:tc>
          <w:tcPr>
            <w:tcW w:w="1726" w:type="dxa"/>
            <w:tcBorders>
              <w:top w:val="nil"/>
              <w:left w:val="nil"/>
              <w:bottom w:val="nil"/>
              <w:right w:val="nil"/>
            </w:tcBorders>
          </w:tcPr>
          <w:p w14:paraId="26DF09B8" w14:textId="074D30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-7.269</w:t>
            </w:r>
          </w:p>
        </w:tc>
        <w:tc>
          <w:tcPr>
            <w:tcW w:w="1736" w:type="dxa"/>
            <w:gridSpan w:val="2"/>
            <w:tcBorders>
              <w:top w:val="nil"/>
              <w:left w:val="nil"/>
              <w:bottom w:val="nil"/>
              <w:right w:val="nil"/>
            </w:tcBorders>
          </w:tcPr>
          <w:p w14:paraId="5584A684" w14:textId="6E90E19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7F0AFC16" w14:textId="77777777" w:rsidTr="007951A7">
        <w:tc>
          <w:tcPr>
            <w:tcW w:w="1726" w:type="dxa"/>
            <w:tcBorders>
              <w:top w:val="nil"/>
              <w:left w:val="nil"/>
              <w:bottom w:val="nil"/>
              <w:right w:val="nil"/>
            </w:tcBorders>
          </w:tcPr>
          <w:p w14:paraId="3FC7A09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67BDCE" w14:textId="481C8CA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Valence 2</w:t>
            </w:r>
          </w:p>
        </w:tc>
        <w:tc>
          <w:tcPr>
            <w:tcW w:w="1726" w:type="dxa"/>
            <w:tcBorders>
              <w:top w:val="nil"/>
              <w:left w:val="nil"/>
              <w:bottom w:val="nil"/>
              <w:right w:val="nil"/>
            </w:tcBorders>
          </w:tcPr>
          <w:p w14:paraId="6EE96D96" w14:textId="18AB073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(0.019)</w:t>
            </w:r>
          </w:p>
        </w:tc>
        <w:tc>
          <w:tcPr>
            <w:tcW w:w="1726" w:type="dxa"/>
            <w:tcBorders>
              <w:top w:val="nil"/>
              <w:left w:val="nil"/>
              <w:bottom w:val="nil"/>
              <w:right w:val="nil"/>
            </w:tcBorders>
          </w:tcPr>
          <w:p w14:paraId="0C1E06F6" w14:textId="113F09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-0.619</w:t>
            </w:r>
          </w:p>
        </w:tc>
        <w:tc>
          <w:tcPr>
            <w:tcW w:w="1736" w:type="dxa"/>
            <w:gridSpan w:val="2"/>
            <w:tcBorders>
              <w:top w:val="nil"/>
              <w:left w:val="nil"/>
              <w:bottom w:val="nil"/>
              <w:right w:val="nil"/>
            </w:tcBorders>
          </w:tcPr>
          <w:p w14:paraId="76FDBB65" w14:textId="416908D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0.536</w:t>
            </w:r>
          </w:p>
        </w:tc>
      </w:tr>
      <w:tr w:rsidR="00AE5594" w14:paraId="78754207" w14:textId="77777777" w:rsidTr="007951A7">
        <w:tc>
          <w:tcPr>
            <w:tcW w:w="1726" w:type="dxa"/>
            <w:tcBorders>
              <w:top w:val="nil"/>
              <w:left w:val="nil"/>
              <w:bottom w:val="nil"/>
              <w:right w:val="nil"/>
            </w:tcBorders>
          </w:tcPr>
          <w:p w14:paraId="6375D57F"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8C4C91" w14:textId="270528CA"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Imageability 1</w:t>
            </w:r>
          </w:p>
        </w:tc>
        <w:tc>
          <w:tcPr>
            <w:tcW w:w="1726" w:type="dxa"/>
            <w:tcBorders>
              <w:top w:val="nil"/>
              <w:left w:val="nil"/>
              <w:bottom w:val="nil"/>
              <w:right w:val="nil"/>
            </w:tcBorders>
          </w:tcPr>
          <w:p w14:paraId="336231F1" w14:textId="68476F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0.086 (0.032)</w:t>
            </w:r>
          </w:p>
        </w:tc>
        <w:tc>
          <w:tcPr>
            <w:tcW w:w="1726" w:type="dxa"/>
            <w:tcBorders>
              <w:top w:val="nil"/>
              <w:left w:val="nil"/>
              <w:bottom w:val="nil"/>
              <w:right w:val="nil"/>
            </w:tcBorders>
          </w:tcPr>
          <w:p w14:paraId="5922A72B" w14:textId="7D5714A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2.697</w:t>
            </w:r>
          </w:p>
        </w:tc>
        <w:tc>
          <w:tcPr>
            <w:tcW w:w="1736" w:type="dxa"/>
            <w:gridSpan w:val="2"/>
            <w:tcBorders>
              <w:top w:val="nil"/>
              <w:left w:val="nil"/>
              <w:bottom w:val="nil"/>
              <w:right w:val="nil"/>
            </w:tcBorders>
          </w:tcPr>
          <w:p w14:paraId="2173F470" w14:textId="07995B2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1F20C6" w14:textId="77777777" w:rsidTr="007951A7">
        <w:tc>
          <w:tcPr>
            <w:tcW w:w="1726" w:type="dxa"/>
            <w:tcBorders>
              <w:top w:val="nil"/>
              <w:left w:val="nil"/>
              <w:bottom w:val="nil"/>
              <w:right w:val="nil"/>
            </w:tcBorders>
          </w:tcPr>
          <w:p w14:paraId="45730279"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6832C694" w14:textId="61D2C95B"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Concreteness 2</w:t>
            </w:r>
          </w:p>
        </w:tc>
        <w:tc>
          <w:tcPr>
            <w:tcW w:w="1726" w:type="dxa"/>
            <w:tcBorders>
              <w:top w:val="nil"/>
              <w:left w:val="nil"/>
              <w:bottom w:val="nil"/>
              <w:right w:val="nil"/>
            </w:tcBorders>
          </w:tcPr>
          <w:p w14:paraId="7EF907CF" w14:textId="748AA2A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-0.131 (0.027)</w:t>
            </w:r>
          </w:p>
        </w:tc>
        <w:tc>
          <w:tcPr>
            <w:tcW w:w="1726" w:type="dxa"/>
            <w:tcBorders>
              <w:top w:val="nil"/>
              <w:left w:val="nil"/>
              <w:bottom w:val="nil"/>
              <w:right w:val="nil"/>
            </w:tcBorders>
          </w:tcPr>
          <w:p w14:paraId="32AD8D8E" w14:textId="1B38FFC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-4.838</w:t>
            </w:r>
          </w:p>
        </w:tc>
        <w:tc>
          <w:tcPr>
            <w:tcW w:w="1736" w:type="dxa"/>
            <w:gridSpan w:val="2"/>
            <w:tcBorders>
              <w:top w:val="nil"/>
              <w:left w:val="nil"/>
              <w:bottom w:val="nil"/>
              <w:right w:val="nil"/>
            </w:tcBorders>
          </w:tcPr>
          <w:p w14:paraId="471C5614" w14:textId="33B5D7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191E0DCF" w14:textId="77777777" w:rsidTr="007951A7">
        <w:tc>
          <w:tcPr>
            <w:tcW w:w="1726" w:type="dxa"/>
            <w:tcBorders>
              <w:top w:val="nil"/>
              <w:left w:val="nil"/>
              <w:bottom w:val="nil"/>
              <w:right w:val="nil"/>
            </w:tcBorders>
          </w:tcPr>
          <w:p w14:paraId="363907CC" w14:textId="342798C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Three</w:t>
            </w:r>
          </w:p>
        </w:tc>
        <w:tc>
          <w:tcPr>
            <w:tcW w:w="1726" w:type="dxa"/>
            <w:tcBorders>
              <w:top w:val="nil"/>
              <w:left w:val="nil"/>
              <w:bottom w:val="nil"/>
              <w:right w:val="nil"/>
            </w:tcBorders>
          </w:tcPr>
          <w:p w14:paraId="44ECFBF8" w14:textId="650C3ECF"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QSS</w:t>
            </w:r>
          </w:p>
        </w:tc>
        <w:tc>
          <w:tcPr>
            <w:tcW w:w="1726" w:type="dxa"/>
            <w:tcBorders>
              <w:top w:val="nil"/>
              <w:left w:val="nil"/>
              <w:bottom w:val="nil"/>
              <w:right w:val="nil"/>
            </w:tcBorders>
          </w:tcPr>
          <w:p w14:paraId="528B3149" w14:textId="05B6F33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(0.003)</w:t>
            </w:r>
          </w:p>
        </w:tc>
        <w:tc>
          <w:tcPr>
            <w:tcW w:w="1726" w:type="dxa"/>
            <w:tcBorders>
              <w:top w:val="nil"/>
              <w:left w:val="nil"/>
              <w:bottom w:val="nil"/>
              <w:right w:val="nil"/>
            </w:tcBorders>
          </w:tcPr>
          <w:p w14:paraId="40EE8F57" w14:textId="5ED2E1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0.271</w:t>
            </w:r>
          </w:p>
        </w:tc>
        <w:tc>
          <w:tcPr>
            <w:tcW w:w="1736" w:type="dxa"/>
            <w:gridSpan w:val="2"/>
            <w:tcBorders>
              <w:top w:val="nil"/>
              <w:left w:val="nil"/>
              <w:bottom w:val="nil"/>
              <w:right w:val="nil"/>
            </w:tcBorders>
          </w:tcPr>
          <w:p w14:paraId="1AFDE3EF" w14:textId="1CD808D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0.786</w:t>
            </w:r>
          </w:p>
        </w:tc>
      </w:tr>
      <w:tr w:rsidR="00AE5594" w14:paraId="27F588EB" w14:textId="77777777" w:rsidTr="007951A7">
        <w:tc>
          <w:tcPr>
            <w:tcW w:w="1726" w:type="dxa"/>
            <w:tcBorders>
              <w:top w:val="nil"/>
              <w:left w:val="nil"/>
              <w:bottom w:val="nil"/>
              <w:right w:val="nil"/>
            </w:tcBorders>
          </w:tcPr>
          <w:p w14:paraId="31048AB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1649E054" w14:textId="6FEBDE6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TSS</w:t>
            </w:r>
          </w:p>
        </w:tc>
        <w:tc>
          <w:tcPr>
            <w:tcW w:w="1726" w:type="dxa"/>
            <w:tcBorders>
              <w:top w:val="nil"/>
              <w:left w:val="nil"/>
              <w:bottom w:val="nil"/>
              <w:right w:val="nil"/>
            </w:tcBorders>
          </w:tcPr>
          <w:p w14:paraId="2B2FAE30" w14:textId="32BA1AC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(0.004)</w:t>
            </w:r>
          </w:p>
        </w:tc>
        <w:tc>
          <w:tcPr>
            <w:tcW w:w="1726" w:type="dxa"/>
            <w:tcBorders>
              <w:top w:val="nil"/>
              <w:left w:val="nil"/>
              <w:bottom w:val="nil"/>
              <w:right w:val="nil"/>
            </w:tcBorders>
          </w:tcPr>
          <w:p w14:paraId="5F3A3FB4" w14:textId="324B08B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-3.401</w:t>
            </w:r>
          </w:p>
        </w:tc>
        <w:tc>
          <w:tcPr>
            <w:tcW w:w="1736" w:type="dxa"/>
            <w:gridSpan w:val="2"/>
            <w:tcBorders>
              <w:top w:val="nil"/>
              <w:left w:val="nil"/>
              <w:bottom w:val="nil"/>
              <w:right w:val="nil"/>
            </w:tcBorders>
          </w:tcPr>
          <w:p w14:paraId="58AAB52E" w14:textId="2D5D4E0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3D1E053" w14:textId="77777777" w:rsidTr="007951A7">
        <w:tc>
          <w:tcPr>
            <w:tcW w:w="1726" w:type="dxa"/>
            <w:tcBorders>
              <w:top w:val="nil"/>
              <w:left w:val="nil"/>
              <w:bottom w:val="nil"/>
              <w:right w:val="nil"/>
            </w:tcBorders>
          </w:tcPr>
          <w:p w14:paraId="119265BB" w14:textId="2CCAA7BF"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8557FEA" w14:textId="64740B97"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1</w:t>
            </w:r>
          </w:p>
        </w:tc>
        <w:tc>
          <w:tcPr>
            <w:tcW w:w="1726" w:type="dxa"/>
            <w:tcBorders>
              <w:top w:val="nil"/>
              <w:left w:val="nil"/>
              <w:bottom w:val="nil"/>
              <w:right w:val="nil"/>
            </w:tcBorders>
          </w:tcPr>
          <w:p w14:paraId="43190AB3" w14:textId="7876C77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-0.012 (0.002)</w:t>
            </w:r>
          </w:p>
        </w:tc>
        <w:tc>
          <w:tcPr>
            <w:tcW w:w="1726" w:type="dxa"/>
            <w:tcBorders>
              <w:top w:val="nil"/>
              <w:left w:val="nil"/>
              <w:bottom w:val="nil"/>
              <w:right w:val="nil"/>
            </w:tcBorders>
          </w:tcPr>
          <w:p w14:paraId="32BC54F0" w14:textId="50C6FD0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-5.494</w:t>
            </w:r>
          </w:p>
        </w:tc>
        <w:tc>
          <w:tcPr>
            <w:tcW w:w="1736" w:type="dxa"/>
            <w:gridSpan w:val="2"/>
            <w:tcBorders>
              <w:top w:val="nil"/>
              <w:left w:val="nil"/>
              <w:bottom w:val="nil"/>
              <w:right w:val="nil"/>
            </w:tcBorders>
          </w:tcPr>
          <w:p w14:paraId="7E1341D7" w14:textId="7011778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4C62E98E" w14:textId="77777777" w:rsidTr="007951A7">
        <w:tc>
          <w:tcPr>
            <w:tcW w:w="1726" w:type="dxa"/>
            <w:tcBorders>
              <w:top w:val="nil"/>
              <w:left w:val="nil"/>
              <w:bottom w:val="nil"/>
              <w:right w:val="nil"/>
            </w:tcBorders>
          </w:tcPr>
          <w:p w14:paraId="65979682"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375E893" w14:textId="2FE7F7F2"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FSS 2</w:t>
            </w:r>
          </w:p>
        </w:tc>
        <w:tc>
          <w:tcPr>
            <w:tcW w:w="1726" w:type="dxa"/>
            <w:tcBorders>
              <w:top w:val="nil"/>
              <w:left w:val="nil"/>
              <w:bottom w:val="nil"/>
              <w:right w:val="nil"/>
            </w:tcBorders>
          </w:tcPr>
          <w:p w14:paraId="5D67FFBB" w14:textId="10EABF6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0.015 (0.002)</w:t>
            </w:r>
          </w:p>
        </w:tc>
        <w:tc>
          <w:tcPr>
            <w:tcW w:w="1726" w:type="dxa"/>
            <w:tcBorders>
              <w:top w:val="nil"/>
              <w:left w:val="nil"/>
              <w:bottom w:val="nil"/>
              <w:right w:val="nil"/>
            </w:tcBorders>
          </w:tcPr>
          <w:p w14:paraId="79CA88D7" w14:textId="0A35D3B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7.305</w:t>
            </w:r>
          </w:p>
        </w:tc>
        <w:tc>
          <w:tcPr>
            <w:tcW w:w="1736" w:type="dxa"/>
            <w:gridSpan w:val="2"/>
            <w:tcBorders>
              <w:top w:val="nil"/>
              <w:left w:val="nil"/>
              <w:bottom w:val="nil"/>
              <w:right w:val="nil"/>
            </w:tcBorders>
          </w:tcPr>
          <w:p w14:paraId="69F08D20" w14:textId="3E7FE5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60D88BB" w14:textId="77777777" w:rsidTr="007951A7">
        <w:tc>
          <w:tcPr>
            <w:tcW w:w="1726" w:type="dxa"/>
            <w:tcBorders>
              <w:top w:val="nil"/>
              <w:left w:val="nil"/>
              <w:bottom w:val="nil"/>
              <w:right w:val="nil"/>
            </w:tcBorders>
          </w:tcPr>
          <w:p w14:paraId="09A6B9C4"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C314B20" w14:textId="78C1A5D6"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1</w:t>
            </w:r>
          </w:p>
        </w:tc>
        <w:tc>
          <w:tcPr>
            <w:tcW w:w="1726" w:type="dxa"/>
            <w:tcBorders>
              <w:top w:val="nil"/>
              <w:left w:val="nil"/>
              <w:bottom w:val="nil"/>
              <w:right w:val="nil"/>
            </w:tcBorders>
          </w:tcPr>
          <w:p w14:paraId="6A1BE9EE" w14:textId="38028EE8"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-0.017 (0.006)</w:t>
            </w:r>
          </w:p>
        </w:tc>
        <w:tc>
          <w:tcPr>
            <w:tcW w:w="1726" w:type="dxa"/>
            <w:tcBorders>
              <w:top w:val="nil"/>
              <w:left w:val="nil"/>
              <w:bottom w:val="nil"/>
              <w:right w:val="nil"/>
            </w:tcBorders>
          </w:tcPr>
          <w:p w14:paraId="4BEA5176" w14:textId="71EF39E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-3.023</w:t>
            </w:r>
          </w:p>
        </w:tc>
        <w:tc>
          <w:tcPr>
            <w:tcW w:w="1736" w:type="dxa"/>
            <w:gridSpan w:val="2"/>
            <w:tcBorders>
              <w:top w:val="nil"/>
              <w:left w:val="nil"/>
              <w:bottom w:val="nil"/>
              <w:right w:val="nil"/>
            </w:tcBorders>
          </w:tcPr>
          <w:p w14:paraId="7743FB53" w14:textId="1688535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0.003</w:t>
            </w:r>
          </w:p>
        </w:tc>
      </w:tr>
      <w:tr w:rsidR="00AE5594" w14:paraId="38D41C65" w14:textId="77777777" w:rsidTr="007951A7">
        <w:tc>
          <w:tcPr>
            <w:tcW w:w="1726" w:type="dxa"/>
            <w:tcBorders>
              <w:top w:val="nil"/>
              <w:left w:val="nil"/>
              <w:bottom w:val="nil"/>
              <w:right w:val="nil"/>
            </w:tcBorders>
          </w:tcPr>
          <w:p w14:paraId="50431EDC"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A03CF37" w14:textId="136A7279"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Ortho N 2</w:t>
            </w:r>
          </w:p>
        </w:tc>
        <w:tc>
          <w:tcPr>
            <w:tcW w:w="1726" w:type="dxa"/>
            <w:tcBorders>
              <w:top w:val="nil"/>
              <w:left w:val="nil"/>
              <w:bottom w:val="nil"/>
              <w:right w:val="nil"/>
            </w:tcBorders>
          </w:tcPr>
          <w:p w14:paraId="3F313D08" w14:textId="2FEF76C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(0.004)</w:t>
            </w:r>
          </w:p>
        </w:tc>
        <w:tc>
          <w:tcPr>
            <w:tcW w:w="1726" w:type="dxa"/>
            <w:tcBorders>
              <w:top w:val="nil"/>
              <w:left w:val="nil"/>
              <w:bottom w:val="nil"/>
              <w:right w:val="nil"/>
            </w:tcBorders>
          </w:tcPr>
          <w:p w14:paraId="5EFF43C1" w14:textId="10F4D87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-1.579</w:t>
            </w:r>
          </w:p>
        </w:tc>
        <w:tc>
          <w:tcPr>
            <w:tcW w:w="1736" w:type="dxa"/>
            <w:gridSpan w:val="2"/>
            <w:tcBorders>
              <w:top w:val="nil"/>
              <w:left w:val="nil"/>
              <w:bottom w:val="nil"/>
              <w:right w:val="nil"/>
            </w:tcBorders>
          </w:tcPr>
          <w:p w14:paraId="01D739E1" w14:textId="7BCA011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0.114</w:t>
            </w:r>
          </w:p>
        </w:tc>
      </w:tr>
      <w:tr w:rsidR="00AE5594" w14:paraId="1109DC06" w14:textId="77777777" w:rsidTr="007951A7">
        <w:tc>
          <w:tcPr>
            <w:tcW w:w="1726" w:type="dxa"/>
            <w:tcBorders>
              <w:top w:val="nil"/>
              <w:left w:val="nil"/>
              <w:bottom w:val="nil"/>
              <w:right w:val="nil"/>
            </w:tcBorders>
          </w:tcPr>
          <w:p w14:paraId="3C52164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42C71A3" w14:textId="41804F1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1</w:t>
            </w:r>
          </w:p>
        </w:tc>
        <w:tc>
          <w:tcPr>
            <w:tcW w:w="1726" w:type="dxa"/>
            <w:tcBorders>
              <w:top w:val="nil"/>
              <w:left w:val="nil"/>
              <w:bottom w:val="nil"/>
              <w:right w:val="nil"/>
            </w:tcBorders>
          </w:tcPr>
          <w:p w14:paraId="281052A2" w14:textId="76D8BD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-0.001 (0.002)</w:t>
            </w:r>
          </w:p>
        </w:tc>
        <w:tc>
          <w:tcPr>
            <w:tcW w:w="1726" w:type="dxa"/>
            <w:tcBorders>
              <w:top w:val="nil"/>
              <w:left w:val="nil"/>
              <w:bottom w:val="nil"/>
              <w:right w:val="nil"/>
            </w:tcBorders>
          </w:tcPr>
          <w:p w14:paraId="153ED138" w14:textId="2463043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-0.117</w:t>
            </w:r>
          </w:p>
        </w:tc>
        <w:tc>
          <w:tcPr>
            <w:tcW w:w="1736" w:type="dxa"/>
            <w:gridSpan w:val="2"/>
            <w:tcBorders>
              <w:top w:val="nil"/>
              <w:left w:val="nil"/>
              <w:bottom w:val="nil"/>
              <w:right w:val="nil"/>
            </w:tcBorders>
          </w:tcPr>
          <w:p w14:paraId="25ED05F2" w14:textId="010F9AC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0.907</w:t>
            </w:r>
          </w:p>
        </w:tc>
      </w:tr>
      <w:tr w:rsidR="00AE5594" w14:paraId="0BC9827C" w14:textId="77777777" w:rsidTr="007951A7">
        <w:tc>
          <w:tcPr>
            <w:tcW w:w="1726" w:type="dxa"/>
            <w:tcBorders>
              <w:top w:val="nil"/>
              <w:left w:val="nil"/>
              <w:bottom w:val="nil"/>
              <w:right w:val="nil"/>
            </w:tcBorders>
          </w:tcPr>
          <w:p w14:paraId="424A941E"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422116BE" w14:textId="011271E3"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Phono N 2</w:t>
            </w:r>
          </w:p>
        </w:tc>
        <w:tc>
          <w:tcPr>
            <w:tcW w:w="1726" w:type="dxa"/>
            <w:tcBorders>
              <w:top w:val="nil"/>
              <w:left w:val="nil"/>
              <w:bottom w:val="nil"/>
              <w:right w:val="nil"/>
            </w:tcBorders>
          </w:tcPr>
          <w:p w14:paraId="0A725AAF" w14:textId="33E724D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 (0.002)</w:t>
            </w:r>
          </w:p>
        </w:tc>
        <w:tc>
          <w:tcPr>
            <w:tcW w:w="1726" w:type="dxa"/>
            <w:tcBorders>
              <w:top w:val="nil"/>
              <w:left w:val="nil"/>
              <w:bottom w:val="nil"/>
              <w:right w:val="nil"/>
            </w:tcBorders>
          </w:tcPr>
          <w:p w14:paraId="600D8F04" w14:textId="6CA7552B"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-3.087</w:t>
            </w:r>
          </w:p>
        </w:tc>
        <w:tc>
          <w:tcPr>
            <w:tcW w:w="1736" w:type="dxa"/>
            <w:gridSpan w:val="2"/>
            <w:tcBorders>
              <w:top w:val="nil"/>
              <w:left w:val="nil"/>
              <w:bottom w:val="nil"/>
              <w:right w:val="nil"/>
            </w:tcBorders>
          </w:tcPr>
          <w:p w14:paraId="03346313" w14:textId="5B856C7B" w:rsidR="0062752D" w:rsidRPr="00792D66" w:rsidRDefault="0062752D" w:rsidP="0062752D">
            <w:pPr>
              <w:spacing w:line="360" w:lineRule="auto"/>
              <w:jc w:val="center"/>
              <w:rPr>
                <w:rFonts w:ascii="Times New Roman" w:hAnsi="Times New Roman"/>
                <w:sz w:val="22"/>
                <w:szCs w:val="22"/>
              </w:rPr>
            </w:pPr>
            <w:r>
              <w:rPr>
                <w:rFonts w:ascii="Times New Roman" w:hAnsi="Times New Roman"/>
                <w:sz w:val="22"/>
                <w:szCs w:val="22"/>
              </w:rPr>
              <w:t>0.002</w:t>
            </w:r>
          </w:p>
        </w:tc>
      </w:tr>
      <w:tr w:rsidR="00AE5594" w14:paraId="767D3825" w14:textId="77777777" w:rsidTr="007951A7">
        <w:tc>
          <w:tcPr>
            <w:tcW w:w="1726" w:type="dxa"/>
            <w:tcBorders>
              <w:top w:val="nil"/>
              <w:left w:val="nil"/>
              <w:bottom w:val="nil"/>
              <w:right w:val="nil"/>
            </w:tcBorders>
          </w:tcPr>
          <w:p w14:paraId="4C9F7377" w14:textId="42E98F5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Four</w:t>
            </w:r>
          </w:p>
        </w:tc>
        <w:tc>
          <w:tcPr>
            <w:tcW w:w="1726" w:type="dxa"/>
            <w:tcBorders>
              <w:top w:val="nil"/>
              <w:left w:val="nil"/>
              <w:bottom w:val="nil"/>
              <w:right w:val="nil"/>
            </w:tcBorders>
          </w:tcPr>
          <w:p w14:paraId="1C1D7158" w14:textId="016AB7F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FSG</w:t>
            </w:r>
          </w:p>
        </w:tc>
        <w:tc>
          <w:tcPr>
            <w:tcW w:w="1726" w:type="dxa"/>
            <w:tcBorders>
              <w:top w:val="nil"/>
              <w:left w:val="nil"/>
              <w:bottom w:val="nil"/>
              <w:right w:val="nil"/>
            </w:tcBorders>
          </w:tcPr>
          <w:p w14:paraId="3091EE59" w14:textId="26EA047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1.866 (0.210)</w:t>
            </w:r>
          </w:p>
        </w:tc>
        <w:tc>
          <w:tcPr>
            <w:tcW w:w="1726" w:type="dxa"/>
            <w:tcBorders>
              <w:top w:val="nil"/>
              <w:left w:val="nil"/>
              <w:bottom w:val="nil"/>
              <w:right w:val="nil"/>
            </w:tcBorders>
          </w:tcPr>
          <w:p w14:paraId="69719AB4" w14:textId="6A4FF14E"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8.880</w:t>
            </w:r>
          </w:p>
        </w:tc>
        <w:tc>
          <w:tcPr>
            <w:tcW w:w="1736" w:type="dxa"/>
            <w:gridSpan w:val="2"/>
            <w:tcBorders>
              <w:top w:val="nil"/>
              <w:left w:val="nil"/>
              <w:bottom w:val="nil"/>
              <w:right w:val="nil"/>
            </w:tcBorders>
          </w:tcPr>
          <w:p w14:paraId="4648EB71" w14:textId="47CFE415"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FADBA2F" w14:textId="77777777" w:rsidTr="007951A7">
        <w:tc>
          <w:tcPr>
            <w:tcW w:w="1726" w:type="dxa"/>
            <w:tcBorders>
              <w:top w:val="nil"/>
              <w:left w:val="nil"/>
              <w:bottom w:val="nil"/>
              <w:right w:val="nil"/>
            </w:tcBorders>
          </w:tcPr>
          <w:p w14:paraId="3CDFEB70" w14:textId="3DE0988E"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7557F53C" w14:textId="35954F2D"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LSA</w:t>
            </w:r>
          </w:p>
        </w:tc>
        <w:tc>
          <w:tcPr>
            <w:tcW w:w="1726" w:type="dxa"/>
            <w:tcBorders>
              <w:top w:val="nil"/>
              <w:left w:val="nil"/>
              <w:bottom w:val="nil"/>
              <w:right w:val="nil"/>
            </w:tcBorders>
          </w:tcPr>
          <w:p w14:paraId="4A67FEED" w14:textId="3D8A353F"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0.867 (0.146)</w:t>
            </w:r>
          </w:p>
        </w:tc>
        <w:tc>
          <w:tcPr>
            <w:tcW w:w="1726" w:type="dxa"/>
            <w:tcBorders>
              <w:top w:val="nil"/>
              <w:left w:val="nil"/>
              <w:bottom w:val="nil"/>
              <w:right w:val="nil"/>
            </w:tcBorders>
          </w:tcPr>
          <w:p w14:paraId="12AB94F4" w14:textId="52B598C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4.710</w:t>
            </w:r>
          </w:p>
        </w:tc>
        <w:tc>
          <w:tcPr>
            <w:tcW w:w="1736" w:type="dxa"/>
            <w:gridSpan w:val="2"/>
            <w:tcBorders>
              <w:top w:val="nil"/>
              <w:left w:val="nil"/>
              <w:bottom w:val="nil"/>
              <w:right w:val="nil"/>
            </w:tcBorders>
          </w:tcPr>
          <w:p w14:paraId="5B7E19B9" w14:textId="0A3A3640"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042EB6AC" w14:textId="77777777" w:rsidTr="007951A7">
        <w:tc>
          <w:tcPr>
            <w:tcW w:w="1726" w:type="dxa"/>
            <w:tcBorders>
              <w:top w:val="nil"/>
              <w:left w:val="nil"/>
              <w:bottom w:val="nil"/>
              <w:right w:val="nil"/>
            </w:tcBorders>
          </w:tcPr>
          <w:p w14:paraId="16CC46B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5C273D6" w14:textId="7887B7F8" w:rsidR="00AE5594" w:rsidRPr="00792D66" w:rsidRDefault="00425579" w:rsidP="00A44626">
            <w:pPr>
              <w:spacing w:line="360" w:lineRule="auto"/>
              <w:rPr>
                <w:rFonts w:ascii="Times New Roman" w:hAnsi="Times New Roman"/>
                <w:sz w:val="22"/>
                <w:szCs w:val="22"/>
              </w:rPr>
            </w:pPr>
            <w:r>
              <w:rPr>
                <w:rFonts w:ascii="Times New Roman" w:hAnsi="Times New Roman"/>
                <w:sz w:val="22"/>
                <w:szCs w:val="22"/>
              </w:rPr>
              <w:t>COS</w:t>
            </w:r>
          </w:p>
        </w:tc>
        <w:tc>
          <w:tcPr>
            <w:tcW w:w="1726" w:type="dxa"/>
            <w:tcBorders>
              <w:top w:val="nil"/>
              <w:left w:val="nil"/>
              <w:bottom w:val="nil"/>
              <w:right w:val="nil"/>
            </w:tcBorders>
          </w:tcPr>
          <w:p w14:paraId="7FE2B4E7" w14:textId="35A34A8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0.278 (0.102)</w:t>
            </w:r>
          </w:p>
        </w:tc>
        <w:tc>
          <w:tcPr>
            <w:tcW w:w="1726" w:type="dxa"/>
            <w:tcBorders>
              <w:top w:val="nil"/>
              <w:left w:val="nil"/>
              <w:bottom w:val="nil"/>
              <w:right w:val="nil"/>
            </w:tcBorders>
          </w:tcPr>
          <w:p w14:paraId="3742EBCB" w14:textId="5C567AF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2.713</w:t>
            </w:r>
          </w:p>
        </w:tc>
        <w:tc>
          <w:tcPr>
            <w:tcW w:w="1736" w:type="dxa"/>
            <w:gridSpan w:val="2"/>
            <w:tcBorders>
              <w:top w:val="nil"/>
              <w:left w:val="nil"/>
              <w:bottom w:val="nil"/>
              <w:right w:val="nil"/>
            </w:tcBorders>
          </w:tcPr>
          <w:p w14:paraId="1D5C978D" w14:textId="079FEAD4"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0.007</w:t>
            </w:r>
          </w:p>
        </w:tc>
      </w:tr>
      <w:tr w:rsidR="00AE5594" w14:paraId="25AC6F18" w14:textId="77777777" w:rsidTr="007951A7">
        <w:trPr>
          <w:gridAfter w:val="1"/>
          <w:wAfter w:w="10" w:type="dxa"/>
        </w:trPr>
        <w:tc>
          <w:tcPr>
            <w:tcW w:w="1726" w:type="dxa"/>
            <w:tcBorders>
              <w:top w:val="nil"/>
              <w:left w:val="nil"/>
              <w:bottom w:val="nil"/>
              <w:right w:val="nil"/>
            </w:tcBorders>
          </w:tcPr>
          <w:p w14:paraId="0F228BAD"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3B551F40" w14:textId="32904022"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p>
        </w:tc>
        <w:tc>
          <w:tcPr>
            <w:tcW w:w="1726" w:type="dxa"/>
            <w:tcBorders>
              <w:top w:val="nil"/>
              <w:left w:val="nil"/>
              <w:bottom w:val="nil"/>
              <w:right w:val="nil"/>
            </w:tcBorders>
          </w:tcPr>
          <w:p w14:paraId="4B9CA4F4" w14:textId="5824E0EA"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-1.014 (0.905)</w:t>
            </w:r>
          </w:p>
        </w:tc>
        <w:tc>
          <w:tcPr>
            <w:tcW w:w="1726" w:type="dxa"/>
            <w:tcBorders>
              <w:top w:val="nil"/>
              <w:left w:val="nil"/>
              <w:bottom w:val="nil"/>
              <w:right w:val="nil"/>
            </w:tcBorders>
          </w:tcPr>
          <w:p w14:paraId="53710226" w14:textId="4DBB0AB1"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-1.120</w:t>
            </w:r>
          </w:p>
        </w:tc>
        <w:tc>
          <w:tcPr>
            <w:tcW w:w="1726" w:type="dxa"/>
            <w:tcBorders>
              <w:top w:val="nil"/>
              <w:left w:val="nil"/>
              <w:bottom w:val="nil"/>
              <w:right w:val="nil"/>
            </w:tcBorders>
          </w:tcPr>
          <w:p w14:paraId="316C6005" w14:textId="34918C96"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0.263</w:t>
            </w:r>
          </w:p>
        </w:tc>
      </w:tr>
      <w:tr w:rsidR="00AE5594" w14:paraId="465D93E0" w14:textId="77777777" w:rsidTr="007951A7">
        <w:trPr>
          <w:gridAfter w:val="1"/>
          <w:wAfter w:w="10" w:type="dxa"/>
        </w:trPr>
        <w:tc>
          <w:tcPr>
            <w:tcW w:w="1726" w:type="dxa"/>
            <w:tcBorders>
              <w:top w:val="nil"/>
              <w:left w:val="nil"/>
              <w:bottom w:val="nil"/>
              <w:right w:val="nil"/>
            </w:tcBorders>
          </w:tcPr>
          <w:p w14:paraId="632EA5F0"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0FA0C733" w14:textId="0A8389E7"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COS:LSA</w:t>
            </w:r>
            <w:proofErr w:type="gramEnd"/>
          </w:p>
        </w:tc>
        <w:tc>
          <w:tcPr>
            <w:tcW w:w="1726" w:type="dxa"/>
            <w:tcBorders>
              <w:top w:val="nil"/>
              <w:left w:val="nil"/>
              <w:bottom w:val="nil"/>
              <w:right w:val="nil"/>
            </w:tcBorders>
          </w:tcPr>
          <w:p w14:paraId="2606AF4B" w14:textId="4BA9AA47"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3.779 (0.524)</w:t>
            </w:r>
          </w:p>
        </w:tc>
        <w:tc>
          <w:tcPr>
            <w:tcW w:w="1726" w:type="dxa"/>
            <w:tcBorders>
              <w:top w:val="nil"/>
              <w:left w:val="nil"/>
              <w:bottom w:val="nil"/>
              <w:right w:val="nil"/>
            </w:tcBorders>
          </w:tcPr>
          <w:p w14:paraId="697F99D3" w14:textId="420D8029"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7.205</w:t>
            </w:r>
          </w:p>
        </w:tc>
        <w:tc>
          <w:tcPr>
            <w:tcW w:w="1726" w:type="dxa"/>
            <w:tcBorders>
              <w:top w:val="nil"/>
              <w:left w:val="nil"/>
              <w:bottom w:val="nil"/>
              <w:right w:val="nil"/>
            </w:tcBorders>
          </w:tcPr>
          <w:p w14:paraId="5F3D1BBA" w14:textId="2D5E0AF3"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&lt; 0.001</w:t>
            </w:r>
          </w:p>
        </w:tc>
      </w:tr>
      <w:tr w:rsidR="00AE5594" w14:paraId="23BE8222" w14:textId="77777777" w:rsidTr="007951A7">
        <w:trPr>
          <w:gridAfter w:val="1"/>
          <w:wAfter w:w="10" w:type="dxa"/>
        </w:trPr>
        <w:tc>
          <w:tcPr>
            <w:tcW w:w="1726" w:type="dxa"/>
            <w:tcBorders>
              <w:top w:val="nil"/>
              <w:left w:val="nil"/>
              <w:bottom w:val="nil"/>
              <w:right w:val="nil"/>
            </w:tcBorders>
          </w:tcPr>
          <w:p w14:paraId="0EFEC208"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nil"/>
              <w:right w:val="nil"/>
            </w:tcBorders>
          </w:tcPr>
          <w:p w14:paraId="5E667596" w14:textId="53009FA4"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LSA:FSG</w:t>
            </w:r>
            <w:proofErr w:type="gramEnd"/>
          </w:p>
        </w:tc>
        <w:tc>
          <w:tcPr>
            <w:tcW w:w="1726" w:type="dxa"/>
            <w:tcBorders>
              <w:top w:val="nil"/>
              <w:left w:val="nil"/>
              <w:bottom w:val="nil"/>
              <w:right w:val="nil"/>
            </w:tcBorders>
          </w:tcPr>
          <w:p w14:paraId="1BB9DCAD" w14:textId="4779948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-1.862 (1.010)</w:t>
            </w:r>
          </w:p>
        </w:tc>
        <w:tc>
          <w:tcPr>
            <w:tcW w:w="1726" w:type="dxa"/>
            <w:tcBorders>
              <w:top w:val="nil"/>
              <w:left w:val="nil"/>
              <w:bottom w:val="nil"/>
              <w:right w:val="nil"/>
            </w:tcBorders>
          </w:tcPr>
          <w:p w14:paraId="4453A2E0" w14:textId="63BA070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-1.844</w:t>
            </w:r>
          </w:p>
        </w:tc>
        <w:tc>
          <w:tcPr>
            <w:tcW w:w="1726" w:type="dxa"/>
            <w:tcBorders>
              <w:top w:val="nil"/>
              <w:left w:val="nil"/>
              <w:bottom w:val="nil"/>
              <w:right w:val="nil"/>
            </w:tcBorders>
          </w:tcPr>
          <w:p w14:paraId="579C56E5" w14:textId="077C6A5D"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0.065</w:t>
            </w:r>
          </w:p>
        </w:tc>
      </w:tr>
      <w:tr w:rsidR="00AE5594" w14:paraId="60113DD8" w14:textId="77777777" w:rsidTr="007951A7">
        <w:trPr>
          <w:gridAfter w:val="1"/>
          <w:wAfter w:w="10" w:type="dxa"/>
        </w:trPr>
        <w:tc>
          <w:tcPr>
            <w:tcW w:w="1726" w:type="dxa"/>
            <w:tcBorders>
              <w:top w:val="nil"/>
              <w:left w:val="nil"/>
              <w:bottom w:val="single" w:sz="4" w:space="0" w:color="auto"/>
              <w:right w:val="nil"/>
            </w:tcBorders>
          </w:tcPr>
          <w:p w14:paraId="5E931E41" w14:textId="77777777" w:rsidR="00AE5594" w:rsidRPr="00792D66" w:rsidRDefault="00AE5594" w:rsidP="00A4462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4CFC7D87" w14:textId="78055FED" w:rsidR="00AE5594" w:rsidRPr="00792D66" w:rsidRDefault="00425579" w:rsidP="00A44626">
            <w:pPr>
              <w:spacing w:line="360" w:lineRule="auto"/>
              <w:rPr>
                <w:rFonts w:ascii="Times New Roman" w:hAnsi="Times New Roman"/>
                <w:sz w:val="22"/>
                <w:szCs w:val="22"/>
              </w:rPr>
            </w:pPr>
            <w:proofErr w:type="gramStart"/>
            <w:r>
              <w:rPr>
                <w:rFonts w:ascii="Times New Roman" w:hAnsi="Times New Roman"/>
                <w:sz w:val="22"/>
                <w:szCs w:val="22"/>
              </w:rPr>
              <w:t>COS:FSG</w:t>
            </w:r>
            <w:proofErr w:type="gramEnd"/>
            <w:r>
              <w:rPr>
                <w:rFonts w:ascii="Times New Roman" w:hAnsi="Times New Roman"/>
                <w:sz w:val="22"/>
                <w:szCs w:val="22"/>
              </w:rPr>
              <w:t>:LSA</w:t>
            </w:r>
          </w:p>
        </w:tc>
        <w:tc>
          <w:tcPr>
            <w:tcW w:w="1726" w:type="dxa"/>
            <w:tcBorders>
              <w:top w:val="nil"/>
              <w:left w:val="nil"/>
              <w:bottom w:val="single" w:sz="4" w:space="0" w:color="auto"/>
              <w:right w:val="nil"/>
            </w:tcBorders>
          </w:tcPr>
          <w:p w14:paraId="0D687CB0" w14:textId="5EF077BC"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-8.808 (3.161)</w:t>
            </w:r>
          </w:p>
        </w:tc>
        <w:tc>
          <w:tcPr>
            <w:tcW w:w="1726" w:type="dxa"/>
            <w:tcBorders>
              <w:top w:val="nil"/>
              <w:left w:val="nil"/>
              <w:bottom w:val="single" w:sz="4" w:space="0" w:color="auto"/>
              <w:right w:val="nil"/>
            </w:tcBorders>
          </w:tcPr>
          <w:p w14:paraId="7C841AD7" w14:textId="45D1A5D2" w:rsidR="00AE5594" w:rsidRPr="00792D66" w:rsidRDefault="0062752D" w:rsidP="00A44626">
            <w:pPr>
              <w:spacing w:line="360" w:lineRule="auto"/>
              <w:jc w:val="center"/>
              <w:rPr>
                <w:rFonts w:ascii="Times New Roman" w:hAnsi="Times New Roman"/>
                <w:sz w:val="22"/>
                <w:szCs w:val="22"/>
              </w:rPr>
            </w:pPr>
            <w:r>
              <w:rPr>
                <w:rFonts w:ascii="Times New Roman" w:hAnsi="Times New Roman"/>
                <w:sz w:val="22"/>
                <w:szCs w:val="22"/>
              </w:rPr>
              <w:t>-2.786</w:t>
            </w:r>
          </w:p>
        </w:tc>
        <w:tc>
          <w:tcPr>
            <w:tcW w:w="1726" w:type="dxa"/>
            <w:tcBorders>
              <w:top w:val="nil"/>
              <w:left w:val="nil"/>
              <w:bottom w:val="single" w:sz="4" w:space="0" w:color="auto"/>
              <w:right w:val="nil"/>
            </w:tcBorders>
          </w:tcPr>
          <w:p w14:paraId="73069F11" w14:textId="461947CF" w:rsidR="00AE5594" w:rsidRPr="00792D66" w:rsidRDefault="00BF7807" w:rsidP="00A44626">
            <w:pPr>
              <w:spacing w:line="360" w:lineRule="auto"/>
              <w:jc w:val="center"/>
              <w:rPr>
                <w:rFonts w:ascii="Times New Roman" w:hAnsi="Times New Roman"/>
                <w:sz w:val="22"/>
                <w:szCs w:val="22"/>
              </w:rPr>
            </w:pPr>
            <w:r>
              <w:rPr>
                <w:rFonts w:ascii="Times New Roman" w:hAnsi="Times New Roman"/>
                <w:sz w:val="22"/>
                <w:szCs w:val="22"/>
              </w:rPr>
              <w:t>0.005</w:t>
            </w:r>
          </w:p>
        </w:tc>
      </w:tr>
    </w:tbl>
    <w:p w14:paraId="2B1B4F83" w14:textId="77777777" w:rsidR="00AE5594" w:rsidRDefault="00AE5594" w:rsidP="00AE5594">
      <w:r>
        <w:rPr>
          <w:i/>
        </w:rPr>
        <w:t>Note:</w:t>
      </w:r>
      <w:r>
        <w:t xml:space="preserve"> 1 = Cue item, 2 = Target Item. FSG, COS, and LSA have been mean centered. Statistics are reported for the step in which the variable was entered into the model.</w:t>
      </w: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7C7D8" w14:textId="77777777" w:rsidR="009B6B7F" w:rsidRDefault="009B6B7F">
      <w:r>
        <w:separator/>
      </w:r>
    </w:p>
  </w:endnote>
  <w:endnote w:type="continuationSeparator" w:id="0">
    <w:p w14:paraId="2A33D9ED" w14:textId="77777777" w:rsidR="009B6B7F" w:rsidRDefault="009B6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A44626" w:rsidRDefault="00A44626"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A44626" w:rsidRDefault="00A44626"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A44626" w:rsidRDefault="00A44626">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E14D0" w14:textId="77777777" w:rsidR="009B6B7F" w:rsidRDefault="009B6B7F">
      <w:r>
        <w:separator/>
      </w:r>
    </w:p>
  </w:footnote>
  <w:footnote w:type="continuationSeparator" w:id="0">
    <w:p w14:paraId="00AE572A" w14:textId="77777777" w:rsidR="009B6B7F" w:rsidRDefault="009B6B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A44626" w:rsidRDefault="009B6B7F">
    <w:pPr>
      <w:pStyle w:val="Header"/>
    </w:pPr>
    <w:r>
      <w:rPr>
        <w:noProof/>
      </w:rPr>
      <w:pict w14:anchorId="19C6BE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0" type="#_x0000_t136" style="position:absolute;margin-left:0;margin-top:0;width:498.35pt;height:110.7pt;rotation:315;z-index:-251655168;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A44626" w:rsidRDefault="009B6B7F">
    <w:pPr>
      <w:pStyle w:val="Header"/>
    </w:pPr>
    <w:r>
      <w:rPr>
        <w:noProof/>
      </w:rPr>
      <w:pict w14:anchorId="787B10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1" type="#_x0000_t136" style="position:absolute;margin-left:0;margin-top:0;width:498.35pt;height:110.7pt;rotation:315;z-index:-251653120;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A44626" w:rsidRDefault="009B6B7F">
    <w:pPr>
      <w:pStyle w:val="Header"/>
    </w:pPr>
    <w:r>
      <w:rPr>
        <w:noProof/>
      </w:rPr>
      <w:pict w14:anchorId="242A64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style="position:absolute;margin-left:0;margin-top:0;width:498.35pt;height:110.7pt;rotation:315;z-index:-251657216;mso-position-horizontal:center;mso-position-horizontal-relative:margin;mso-position-vertical:center;mso-position-vertical-relative:margin"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2">
      <o:colormru v:ext="edit" colors="#4a001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528"/>
    <w:rsid w:val="00023739"/>
    <w:rsid w:val="00023B97"/>
    <w:rsid w:val="000263DA"/>
    <w:rsid w:val="00030356"/>
    <w:rsid w:val="00030C46"/>
    <w:rsid w:val="00034DDA"/>
    <w:rsid w:val="00034FEC"/>
    <w:rsid w:val="00037808"/>
    <w:rsid w:val="00040653"/>
    <w:rsid w:val="0004099B"/>
    <w:rsid w:val="00040D35"/>
    <w:rsid w:val="00041490"/>
    <w:rsid w:val="00041ED5"/>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3D13"/>
    <w:rsid w:val="000A1035"/>
    <w:rsid w:val="000B06B7"/>
    <w:rsid w:val="000B3D56"/>
    <w:rsid w:val="000B41AA"/>
    <w:rsid w:val="000B5471"/>
    <w:rsid w:val="000B5792"/>
    <w:rsid w:val="000C22F7"/>
    <w:rsid w:val="000C41E7"/>
    <w:rsid w:val="000C4904"/>
    <w:rsid w:val="000C574A"/>
    <w:rsid w:val="000C6946"/>
    <w:rsid w:val="000C6F5C"/>
    <w:rsid w:val="000D5C83"/>
    <w:rsid w:val="000D628C"/>
    <w:rsid w:val="000D66E1"/>
    <w:rsid w:val="000D6D5F"/>
    <w:rsid w:val="000E4BB0"/>
    <w:rsid w:val="000E5408"/>
    <w:rsid w:val="000E56ED"/>
    <w:rsid w:val="000E740C"/>
    <w:rsid w:val="000E7C81"/>
    <w:rsid w:val="000F1F32"/>
    <w:rsid w:val="000F23B2"/>
    <w:rsid w:val="000F4D07"/>
    <w:rsid w:val="000F634B"/>
    <w:rsid w:val="000F703A"/>
    <w:rsid w:val="00103E6A"/>
    <w:rsid w:val="00105F7E"/>
    <w:rsid w:val="00107733"/>
    <w:rsid w:val="001103B7"/>
    <w:rsid w:val="00115F1E"/>
    <w:rsid w:val="001210BB"/>
    <w:rsid w:val="00121E91"/>
    <w:rsid w:val="0012422E"/>
    <w:rsid w:val="001242F8"/>
    <w:rsid w:val="00126F98"/>
    <w:rsid w:val="001321B6"/>
    <w:rsid w:val="00134060"/>
    <w:rsid w:val="001344C2"/>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7350"/>
    <w:rsid w:val="001B25AD"/>
    <w:rsid w:val="001B353A"/>
    <w:rsid w:val="001B5085"/>
    <w:rsid w:val="001B72C8"/>
    <w:rsid w:val="001C11B1"/>
    <w:rsid w:val="001D45FF"/>
    <w:rsid w:val="001F0684"/>
    <w:rsid w:val="001F23EC"/>
    <w:rsid w:val="001F491C"/>
    <w:rsid w:val="001F5C50"/>
    <w:rsid w:val="001F61B1"/>
    <w:rsid w:val="002009EE"/>
    <w:rsid w:val="002041C7"/>
    <w:rsid w:val="002045D6"/>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F87"/>
    <w:rsid w:val="002A477A"/>
    <w:rsid w:val="002A5706"/>
    <w:rsid w:val="002A68CE"/>
    <w:rsid w:val="002B1DB5"/>
    <w:rsid w:val="002B2E7D"/>
    <w:rsid w:val="002C0096"/>
    <w:rsid w:val="002C3356"/>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54C2"/>
    <w:rsid w:val="003D6894"/>
    <w:rsid w:val="003E0AD1"/>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4EAA"/>
    <w:rsid w:val="00434ECB"/>
    <w:rsid w:val="0043521F"/>
    <w:rsid w:val="00444071"/>
    <w:rsid w:val="004446D7"/>
    <w:rsid w:val="00447711"/>
    <w:rsid w:val="004524EA"/>
    <w:rsid w:val="00453E58"/>
    <w:rsid w:val="00455D22"/>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7668"/>
    <w:rsid w:val="004C1874"/>
    <w:rsid w:val="004C57AD"/>
    <w:rsid w:val="004C630E"/>
    <w:rsid w:val="004C7344"/>
    <w:rsid w:val="004D037B"/>
    <w:rsid w:val="004D420D"/>
    <w:rsid w:val="004D4854"/>
    <w:rsid w:val="004D6CED"/>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99"/>
    <w:rsid w:val="00513C23"/>
    <w:rsid w:val="00513F49"/>
    <w:rsid w:val="0051433D"/>
    <w:rsid w:val="0051652F"/>
    <w:rsid w:val="0052311D"/>
    <w:rsid w:val="00531C1B"/>
    <w:rsid w:val="00531EE3"/>
    <w:rsid w:val="005329EC"/>
    <w:rsid w:val="00536024"/>
    <w:rsid w:val="0053772F"/>
    <w:rsid w:val="00537C96"/>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1BC6"/>
    <w:rsid w:val="0058490B"/>
    <w:rsid w:val="00585217"/>
    <w:rsid w:val="0058585F"/>
    <w:rsid w:val="00587E37"/>
    <w:rsid w:val="00587E41"/>
    <w:rsid w:val="005916E3"/>
    <w:rsid w:val="00591CFD"/>
    <w:rsid w:val="005A06EF"/>
    <w:rsid w:val="005A0CA2"/>
    <w:rsid w:val="005A246C"/>
    <w:rsid w:val="005A3BC8"/>
    <w:rsid w:val="005A729E"/>
    <w:rsid w:val="005A7742"/>
    <w:rsid w:val="005B5F07"/>
    <w:rsid w:val="005B678A"/>
    <w:rsid w:val="005B7A9F"/>
    <w:rsid w:val="005C4D6C"/>
    <w:rsid w:val="005C72A8"/>
    <w:rsid w:val="005D0E0D"/>
    <w:rsid w:val="005D3801"/>
    <w:rsid w:val="005D43DD"/>
    <w:rsid w:val="005D58CF"/>
    <w:rsid w:val="005D6D7A"/>
    <w:rsid w:val="005E05C2"/>
    <w:rsid w:val="005E08D0"/>
    <w:rsid w:val="005E440D"/>
    <w:rsid w:val="005E590C"/>
    <w:rsid w:val="005E5FE2"/>
    <w:rsid w:val="005F04B6"/>
    <w:rsid w:val="005F11C4"/>
    <w:rsid w:val="005F36BE"/>
    <w:rsid w:val="0060172E"/>
    <w:rsid w:val="0060258E"/>
    <w:rsid w:val="006025C7"/>
    <w:rsid w:val="006048C5"/>
    <w:rsid w:val="00604F56"/>
    <w:rsid w:val="0060685B"/>
    <w:rsid w:val="0061211B"/>
    <w:rsid w:val="00614212"/>
    <w:rsid w:val="0061593F"/>
    <w:rsid w:val="0061657A"/>
    <w:rsid w:val="00620A8C"/>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3F89"/>
    <w:rsid w:val="006A7395"/>
    <w:rsid w:val="006C22A3"/>
    <w:rsid w:val="006C4A22"/>
    <w:rsid w:val="006D5069"/>
    <w:rsid w:val="006D79D3"/>
    <w:rsid w:val="006D7B11"/>
    <w:rsid w:val="006E5E89"/>
    <w:rsid w:val="006F04F3"/>
    <w:rsid w:val="006F5D49"/>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7339"/>
    <w:rsid w:val="007E41D6"/>
    <w:rsid w:val="007E5A8B"/>
    <w:rsid w:val="007F0E1D"/>
    <w:rsid w:val="007F37FC"/>
    <w:rsid w:val="007F46F1"/>
    <w:rsid w:val="00803327"/>
    <w:rsid w:val="0080441B"/>
    <w:rsid w:val="008058C4"/>
    <w:rsid w:val="00806744"/>
    <w:rsid w:val="00811803"/>
    <w:rsid w:val="00812EDB"/>
    <w:rsid w:val="00815CB2"/>
    <w:rsid w:val="0081639D"/>
    <w:rsid w:val="0082167B"/>
    <w:rsid w:val="00823DC0"/>
    <w:rsid w:val="00824F9B"/>
    <w:rsid w:val="00835CCA"/>
    <w:rsid w:val="0083629C"/>
    <w:rsid w:val="0084168E"/>
    <w:rsid w:val="008419FB"/>
    <w:rsid w:val="0084583E"/>
    <w:rsid w:val="008534F8"/>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1F4B"/>
    <w:rsid w:val="008F25DF"/>
    <w:rsid w:val="008F33B8"/>
    <w:rsid w:val="008F6E2F"/>
    <w:rsid w:val="00900417"/>
    <w:rsid w:val="009047EF"/>
    <w:rsid w:val="009125D8"/>
    <w:rsid w:val="00912DF4"/>
    <w:rsid w:val="0091676A"/>
    <w:rsid w:val="0092071B"/>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3308"/>
    <w:rsid w:val="00953FCF"/>
    <w:rsid w:val="00954600"/>
    <w:rsid w:val="00955688"/>
    <w:rsid w:val="0095590C"/>
    <w:rsid w:val="00955ADB"/>
    <w:rsid w:val="00965D9E"/>
    <w:rsid w:val="00967459"/>
    <w:rsid w:val="00980510"/>
    <w:rsid w:val="00982470"/>
    <w:rsid w:val="009833A1"/>
    <w:rsid w:val="00986E4B"/>
    <w:rsid w:val="00991B36"/>
    <w:rsid w:val="0099234B"/>
    <w:rsid w:val="009964FB"/>
    <w:rsid w:val="009A41B8"/>
    <w:rsid w:val="009A4BCB"/>
    <w:rsid w:val="009A5747"/>
    <w:rsid w:val="009B216E"/>
    <w:rsid w:val="009B2B67"/>
    <w:rsid w:val="009B3336"/>
    <w:rsid w:val="009B447A"/>
    <w:rsid w:val="009B5776"/>
    <w:rsid w:val="009B57B3"/>
    <w:rsid w:val="009B61FC"/>
    <w:rsid w:val="009B6B7F"/>
    <w:rsid w:val="009C064D"/>
    <w:rsid w:val="009C0E73"/>
    <w:rsid w:val="009C112C"/>
    <w:rsid w:val="009C61AF"/>
    <w:rsid w:val="009C6A32"/>
    <w:rsid w:val="009D1019"/>
    <w:rsid w:val="009D424C"/>
    <w:rsid w:val="009D55FE"/>
    <w:rsid w:val="009D5738"/>
    <w:rsid w:val="009D7EFF"/>
    <w:rsid w:val="009E5481"/>
    <w:rsid w:val="009E6B95"/>
    <w:rsid w:val="009E7A32"/>
    <w:rsid w:val="009F0A16"/>
    <w:rsid w:val="009F0A60"/>
    <w:rsid w:val="009F19C2"/>
    <w:rsid w:val="009F325A"/>
    <w:rsid w:val="009F46C7"/>
    <w:rsid w:val="00A002B6"/>
    <w:rsid w:val="00A02077"/>
    <w:rsid w:val="00A0588A"/>
    <w:rsid w:val="00A06F75"/>
    <w:rsid w:val="00A10239"/>
    <w:rsid w:val="00A12675"/>
    <w:rsid w:val="00A1418F"/>
    <w:rsid w:val="00A148B3"/>
    <w:rsid w:val="00A1796E"/>
    <w:rsid w:val="00A207B9"/>
    <w:rsid w:val="00A27AAB"/>
    <w:rsid w:val="00A35448"/>
    <w:rsid w:val="00A3580C"/>
    <w:rsid w:val="00A37C5F"/>
    <w:rsid w:val="00A41C1C"/>
    <w:rsid w:val="00A43631"/>
    <w:rsid w:val="00A44626"/>
    <w:rsid w:val="00A47520"/>
    <w:rsid w:val="00A51D3F"/>
    <w:rsid w:val="00A54862"/>
    <w:rsid w:val="00A639DE"/>
    <w:rsid w:val="00A668D0"/>
    <w:rsid w:val="00A66DC9"/>
    <w:rsid w:val="00A67852"/>
    <w:rsid w:val="00A67E42"/>
    <w:rsid w:val="00A8667D"/>
    <w:rsid w:val="00A86CC9"/>
    <w:rsid w:val="00A9184D"/>
    <w:rsid w:val="00A91D88"/>
    <w:rsid w:val="00A93821"/>
    <w:rsid w:val="00A94FB2"/>
    <w:rsid w:val="00AA0D6E"/>
    <w:rsid w:val="00AA2BE8"/>
    <w:rsid w:val="00AA451B"/>
    <w:rsid w:val="00AB12FE"/>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538D"/>
    <w:rsid w:val="00AE5594"/>
    <w:rsid w:val="00AE6770"/>
    <w:rsid w:val="00AE6909"/>
    <w:rsid w:val="00AF07C6"/>
    <w:rsid w:val="00AF0819"/>
    <w:rsid w:val="00AF15E3"/>
    <w:rsid w:val="00AF28FA"/>
    <w:rsid w:val="00AF4711"/>
    <w:rsid w:val="00AF56BE"/>
    <w:rsid w:val="00AF692D"/>
    <w:rsid w:val="00B01F73"/>
    <w:rsid w:val="00B03440"/>
    <w:rsid w:val="00B036D8"/>
    <w:rsid w:val="00B0702B"/>
    <w:rsid w:val="00B11D14"/>
    <w:rsid w:val="00B11EB6"/>
    <w:rsid w:val="00B138B7"/>
    <w:rsid w:val="00B14960"/>
    <w:rsid w:val="00B14D07"/>
    <w:rsid w:val="00B15684"/>
    <w:rsid w:val="00B27072"/>
    <w:rsid w:val="00B3027A"/>
    <w:rsid w:val="00B30908"/>
    <w:rsid w:val="00B31E0F"/>
    <w:rsid w:val="00B33030"/>
    <w:rsid w:val="00B340A1"/>
    <w:rsid w:val="00B3476E"/>
    <w:rsid w:val="00B408EA"/>
    <w:rsid w:val="00B4298C"/>
    <w:rsid w:val="00B444FF"/>
    <w:rsid w:val="00B506C8"/>
    <w:rsid w:val="00B60F16"/>
    <w:rsid w:val="00B62516"/>
    <w:rsid w:val="00B658DC"/>
    <w:rsid w:val="00B65949"/>
    <w:rsid w:val="00B66019"/>
    <w:rsid w:val="00B669A5"/>
    <w:rsid w:val="00B66CA3"/>
    <w:rsid w:val="00B67D44"/>
    <w:rsid w:val="00B70B0F"/>
    <w:rsid w:val="00B73629"/>
    <w:rsid w:val="00B74067"/>
    <w:rsid w:val="00B750DB"/>
    <w:rsid w:val="00B7757C"/>
    <w:rsid w:val="00B81B9E"/>
    <w:rsid w:val="00B8367B"/>
    <w:rsid w:val="00B84DFD"/>
    <w:rsid w:val="00B84E23"/>
    <w:rsid w:val="00B914F5"/>
    <w:rsid w:val="00B920F3"/>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D3B"/>
    <w:rsid w:val="00BD5D9E"/>
    <w:rsid w:val="00BD72EA"/>
    <w:rsid w:val="00BD7F44"/>
    <w:rsid w:val="00BE14ED"/>
    <w:rsid w:val="00BE1EF8"/>
    <w:rsid w:val="00BE383B"/>
    <w:rsid w:val="00BF0689"/>
    <w:rsid w:val="00BF52D9"/>
    <w:rsid w:val="00BF7807"/>
    <w:rsid w:val="00C0038B"/>
    <w:rsid w:val="00C026AF"/>
    <w:rsid w:val="00C02E0D"/>
    <w:rsid w:val="00C03B10"/>
    <w:rsid w:val="00C05926"/>
    <w:rsid w:val="00C0633E"/>
    <w:rsid w:val="00C113DF"/>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4126D"/>
    <w:rsid w:val="00C42218"/>
    <w:rsid w:val="00C4352D"/>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D40"/>
    <w:rsid w:val="00CB44D1"/>
    <w:rsid w:val="00CB68CB"/>
    <w:rsid w:val="00CB6912"/>
    <w:rsid w:val="00CC62AF"/>
    <w:rsid w:val="00CC7AF5"/>
    <w:rsid w:val="00CC7B89"/>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7291"/>
    <w:rsid w:val="00D379C0"/>
    <w:rsid w:val="00D42664"/>
    <w:rsid w:val="00D43DBA"/>
    <w:rsid w:val="00D46521"/>
    <w:rsid w:val="00D470EB"/>
    <w:rsid w:val="00D505A6"/>
    <w:rsid w:val="00D5554D"/>
    <w:rsid w:val="00D630F6"/>
    <w:rsid w:val="00D65C88"/>
    <w:rsid w:val="00D72E3C"/>
    <w:rsid w:val="00D824BF"/>
    <w:rsid w:val="00D8377A"/>
    <w:rsid w:val="00D8458F"/>
    <w:rsid w:val="00D879BE"/>
    <w:rsid w:val="00D93FA4"/>
    <w:rsid w:val="00D948ED"/>
    <w:rsid w:val="00D94F70"/>
    <w:rsid w:val="00D96057"/>
    <w:rsid w:val="00D965C7"/>
    <w:rsid w:val="00D966F8"/>
    <w:rsid w:val="00D968E1"/>
    <w:rsid w:val="00D97A8B"/>
    <w:rsid w:val="00DA273E"/>
    <w:rsid w:val="00DA328F"/>
    <w:rsid w:val="00DA54A5"/>
    <w:rsid w:val="00DB2717"/>
    <w:rsid w:val="00DB4C84"/>
    <w:rsid w:val="00DB6570"/>
    <w:rsid w:val="00DC3ED3"/>
    <w:rsid w:val="00DC5993"/>
    <w:rsid w:val="00DC6D9A"/>
    <w:rsid w:val="00DD2284"/>
    <w:rsid w:val="00DD6AC3"/>
    <w:rsid w:val="00DD7502"/>
    <w:rsid w:val="00DE233B"/>
    <w:rsid w:val="00DF0848"/>
    <w:rsid w:val="00DF294B"/>
    <w:rsid w:val="00DF5A95"/>
    <w:rsid w:val="00DF61FC"/>
    <w:rsid w:val="00DF6999"/>
    <w:rsid w:val="00E029A8"/>
    <w:rsid w:val="00E029C1"/>
    <w:rsid w:val="00E06125"/>
    <w:rsid w:val="00E10996"/>
    <w:rsid w:val="00E140E3"/>
    <w:rsid w:val="00E14F40"/>
    <w:rsid w:val="00E174E5"/>
    <w:rsid w:val="00E20CB1"/>
    <w:rsid w:val="00E23650"/>
    <w:rsid w:val="00E23A8D"/>
    <w:rsid w:val="00E26FC3"/>
    <w:rsid w:val="00E274CE"/>
    <w:rsid w:val="00E31CC8"/>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DB4"/>
    <w:rsid w:val="00E96110"/>
    <w:rsid w:val="00E9671E"/>
    <w:rsid w:val="00EA1574"/>
    <w:rsid w:val="00EA36EB"/>
    <w:rsid w:val="00EA37B7"/>
    <w:rsid w:val="00EA458E"/>
    <w:rsid w:val="00EA74E5"/>
    <w:rsid w:val="00EC0417"/>
    <w:rsid w:val="00EC0D8D"/>
    <w:rsid w:val="00EC3309"/>
    <w:rsid w:val="00EC3B99"/>
    <w:rsid w:val="00ED0967"/>
    <w:rsid w:val="00EE190C"/>
    <w:rsid w:val="00EE2626"/>
    <w:rsid w:val="00EE2879"/>
    <w:rsid w:val="00EE4C86"/>
    <w:rsid w:val="00EF3711"/>
    <w:rsid w:val="00EF494B"/>
    <w:rsid w:val="00EF56CF"/>
    <w:rsid w:val="00F03C29"/>
    <w:rsid w:val="00F0446A"/>
    <w:rsid w:val="00F047EE"/>
    <w:rsid w:val="00F05959"/>
    <w:rsid w:val="00F06A4E"/>
    <w:rsid w:val="00F07CEB"/>
    <w:rsid w:val="00F07E9C"/>
    <w:rsid w:val="00F10B1B"/>
    <w:rsid w:val="00F127E6"/>
    <w:rsid w:val="00F1675D"/>
    <w:rsid w:val="00F16962"/>
    <w:rsid w:val="00F26C1D"/>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D01A7"/>
    <w:rsid w:val="00FD0447"/>
    <w:rsid w:val="00FD12A3"/>
    <w:rsid w:val="00FD12B9"/>
    <w:rsid w:val="00FD4538"/>
    <w:rsid w:val="00FD753E"/>
    <w:rsid w:val="00FE0685"/>
    <w:rsid w:val="00FE0FEA"/>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colormru v:ext="edit" colors="#4a0010"/>
    </o:shapedefaults>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02BDA-02FD-426C-8F38-875B3589E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11546</TotalTime>
  <Pages>76</Pages>
  <Words>15705</Words>
  <Characters>89520</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105015</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235</cp:revision>
  <cp:lastPrinted>2017-07-07T14:58:00Z</cp:lastPrinted>
  <dcterms:created xsi:type="dcterms:W3CDTF">2018-03-26T21:32:00Z</dcterms:created>
  <dcterms:modified xsi:type="dcterms:W3CDTF">2018-04-07T04:36:00Z</dcterms:modified>
</cp:coreProperties>
</file>